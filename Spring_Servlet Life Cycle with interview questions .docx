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84" w:rsidRPr="005C7084" w:rsidRDefault="005C7084" w:rsidP="005C7084">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C7084">
        <w:rPr>
          <w:rFonts w:ascii="Helvetica" w:eastAsia="Times New Roman" w:hAnsi="Helvetica" w:cs="Times New Roman"/>
          <w:color w:val="610B38"/>
          <w:kern w:val="36"/>
          <w:sz w:val="44"/>
          <w:szCs w:val="44"/>
        </w:rPr>
        <w:t xml:space="preserve">Life Cycle of a </w:t>
      </w:r>
      <w:proofErr w:type="spellStart"/>
      <w:r w:rsidRPr="005C7084">
        <w:rPr>
          <w:rFonts w:ascii="Helvetica" w:eastAsia="Times New Roman" w:hAnsi="Helvetica" w:cs="Times New Roman"/>
          <w:color w:val="610B38"/>
          <w:kern w:val="36"/>
          <w:sz w:val="44"/>
          <w:szCs w:val="44"/>
        </w:rPr>
        <w:t>Servlet</w:t>
      </w:r>
      <w:proofErr w:type="spellEnd"/>
      <w:r w:rsidRPr="005C7084">
        <w:rPr>
          <w:rFonts w:ascii="Helvetica" w:eastAsia="Times New Roman" w:hAnsi="Helvetica" w:cs="Times New Roman"/>
          <w:color w:val="610B38"/>
          <w:kern w:val="36"/>
          <w:sz w:val="44"/>
          <w:szCs w:val="44"/>
        </w:rPr>
        <w:t xml:space="preserve"> (</w:t>
      </w:r>
      <w:proofErr w:type="spellStart"/>
      <w:r w:rsidRPr="005C7084">
        <w:rPr>
          <w:rFonts w:ascii="Helvetica" w:eastAsia="Times New Roman" w:hAnsi="Helvetica" w:cs="Times New Roman"/>
          <w:color w:val="610B38"/>
          <w:kern w:val="36"/>
          <w:sz w:val="44"/>
          <w:szCs w:val="44"/>
        </w:rPr>
        <w:t>Servlet</w:t>
      </w:r>
      <w:proofErr w:type="spellEnd"/>
      <w:r w:rsidRPr="005C7084">
        <w:rPr>
          <w:rFonts w:ascii="Helvetica" w:eastAsia="Times New Roman" w:hAnsi="Helvetica" w:cs="Times New Roman"/>
          <w:color w:val="610B38"/>
          <w:kern w:val="36"/>
          <w:sz w:val="44"/>
          <w:szCs w:val="44"/>
        </w:rPr>
        <w:t xml:space="preserve"> Life Cycle)</w:t>
      </w:r>
    </w:p>
    <w:p w:rsidR="005C7084" w:rsidRPr="005C7084" w:rsidRDefault="008728F6" w:rsidP="008728F6">
      <w:pPr>
        <w:shd w:val="clear" w:color="auto" w:fill="FFFFFF"/>
        <w:spacing w:before="60" w:after="100" w:afterAutospacing="1" w:line="345" w:lineRule="atLeast"/>
        <w:jc w:val="both"/>
        <w:rPr>
          <w:rFonts w:ascii="Verdana" w:eastAsia="Times New Roman" w:hAnsi="Verdana" w:cs="Times New Roman"/>
          <w:color w:val="000000"/>
          <w:sz w:val="20"/>
          <w:szCs w:val="20"/>
        </w:rPr>
      </w:pPr>
      <w:r>
        <w:t xml:space="preserve">           </w:t>
      </w:r>
      <w:hyperlink r:id="rId5" w:history="1">
        <w:r w:rsidR="005C7084" w:rsidRPr="005C7084">
          <w:rPr>
            <w:rFonts w:ascii="Times New Roman" w:eastAsia="Times New Roman" w:hAnsi="Times New Roman" w:cs="Times New Roman"/>
            <w:color w:val="008000"/>
            <w:sz w:val="23"/>
            <w:u w:val="single"/>
          </w:rPr>
          <w:t xml:space="preserve">Life Cycle of a </w:t>
        </w:r>
        <w:proofErr w:type="spellStart"/>
        <w:r w:rsidR="005C7084" w:rsidRPr="005C7084">
          <w:rPr>
            <w:rFonts w:ascii="Times New Roman" w:eastAsia="Times New Roman" w:hAnsi="Times New Roman" w:cs="Times New Roman"/>
            <w:color w:val="008000"/>
            <w:sz w:val="23"/>
            <w:u w:val="single"/>
          </w:rPr>
          <w:t>Servlet</w:t>
        </w:r>
        <w:proofErr w:type="spellEnd"/>
      </w:hyperlink>
    </w:p>
    <w:p w:rsidR="005C7084" w:rsidRPr="005C7084" w:rsidRDefault="00190A17" w:rsidP="005C7084">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6" w:anchor="servletlifecycle1" w:history="1">
        <w:proofErr w:type="spellStart"/>
        <w:r w:rsidR="005C7084" w:rsidRPr="005C7084">
          <w:rPr>
            <w:rFonts w:ascii="Times New Roman" w:eastAsia="Times New Roman" w:hAnsi="Times New Roman" w:cs="Times New Roman"/>
            <w:color w:val="008000"/>
            <w:sz w:val="23"/>
            <w:u w:val="single"/>
          </w:rPr>
          <w:t>Servlet</w:t>
        </w:r>
        <w:proofErr w:type="spellEnd"/>
        <w:r w:rsidR="005C7084" w:rsidRPr="005C7084">
          <w:rPr>
            <w:rFonts w:ascii="Times New Roman" w:eastAsia="Times New Roman" w:hAnsi="Times New Roman" w:cs="Times New Roman"/>
            <w:color w:val="008000"/>
            <w:sz w:val="23"/>
            <w:u w:val="single"/>
          </w:rPr>
          <w:t xml:space="preserve"> class is loaded</w:t>
        </w:r>
      </w:hyperlink>
    </w:p>
    <w:p w:rsidR="005C7084" w:rsidRPr="005C7084" w:rsidRDefault="00190A17" w:rsidP="005C7084">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7" w:anchor="servletlifecycle2" w:history="1">
        <w:proofErr w:type="spellStart"/>
        <w:r w:rsidR="005C7084" w:rsidRPr="005C7084">
          <w:rPr>
            <w:rFonts w:ascii="Times New Roman" w:eastAsia="Times New Roman" w:hAnsi="Times New Roman" w:cs="Times New Roman"/>
            <w:color w:val="008000"/>
            <w:sz w:val="23"/>
            <w:u w:val="single"/>
          </w:rPr>
          <w:t>Servlet</w:t>
        </w:r>
        <w:proofErr w:type="spellEnd"/>
        <w:r w:rsidR="005C7084" w:rsidRPr="005C7084">
          <w:rPr>
            <w:rFonts w:ascii="Times New Roman" w:eastAsia="Times New Roman" w:hAnsi="Times New Roman" w:cs="Times New Roman"/>
            <w:color w:val="008000"/>
            <w:sz w:val="23"/>
            <w:u w:val="single"/>
          </w:rPr>
          <w:t xml:space="preserve"> instance is created</w:t>
        </w:r>
      </w:hyperlink>
    </w:p>
    <w:p w:rsidR="005C7084" w:rsidRPr="005C7084" w:rsidRDefault="00190A17" w:rsidP="005C7084">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8" w:anchor="servletlifecycle3" w:history="1">
        <w:r w:rsidR="005C7084" w:rsidRPr="005C7084">
          <w:rPr>
            <w:rFonts w:ascii="Times New Roman" w:eastAsia="Times New Roman" w:hAnsi="Times New Roman" w:cs="Times New Roman"/>
            <w:color w:val="008000"/>
            <w:sz w:val="23"/>
            <w:u w:val="single"/>
          </w:rPr>
          <w:t>init method is invoked</w:t>
        </w:r>
      </w:hyperlink>
    </w:p>
    <w:p w:rsidR="005C7084" w:rsidRPr="005C7084" w:rsidRDefault="00190A17" w:rsidP="005C7084">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9" w:anchor="servletlifecycle4" w:history="1">
        <w:r w:rsidR="005C7084" w:rsidRPr="005C7084">
          <w:rPr>
            <w:rFonts w:ascii="Times New Roman" w:eastAsia="Times New Roman" w:hAnsi="Times New Roman" w:cs="Times New Roman"/>
            <w:color w:val="008000"/>
            <w:sz w:val="23"/>
            <w:u w:val="single"/>
          </w:rPr>
          <w:t>service method is invoked</w:t>
        </w:r>
      </w:hyperlink>
    </w:p>
    <w:p w:rsidR="005C7084" w:rsidRPr="005C7084" w:rsidRDefault="00190A17" w:rsidP="005C7084">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10" w:anchor="servletlifecycle5" w:history="1">
        <w:r w:rsidR="005C7084" w:rsidRPr="005C7084">
          <w:rPr>
            <w:rFonts w:ascii="Times New Roman" w:eastAsia="Times New Roman" w:hAnsi="Times New Roman" w:cs="Times New Roman"/>
            <w:color w:val="008000"/>
            <w:sz w:val="23"/>
            <w:u w:val="single"/>
          </w:rPr>
          <w:t>destroy method is invoked</w:t>
        </w:r>
      </w:hyperlink>
    </w:p>
    <w:p w:rsidR="005C7084" w:rsidRPr="005C7084" w:rsidRDefault="005C7084" w:rsidP="005C708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7084">
        <w:rPr>
          <w:rFonts w:ascii="Verdana" w:eastAsia="Times New Roman" w:hAnsi="Verdana" w:cs="Times New Roman"/>
          <w:color w:val="000000"/>
          <w:sz w:val="20"/>
          <w:szCs w:val="20"/>
        </w:rPr>
        <w:t xml:space="preserve">The web container maintains the life cycle of a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instance. Let's see the life cycle of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w:t>
      </w:r>
    </w:p>
    <w:p w:rsidR="005C7084" w:rsidRPr="005C7084" w:rsidRDefault="005C7084" w:rsidP="005C708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class is loaded.</w:t>
      </w:r>
    </w:p>
    <w:p w:rsidR="005C7084" w:rsidRPr="005C7084" w:rsidRDefault="005C7084" w:rsidP="005C708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instance is created.</w:t>
      </w:r>
    </w:p>
    <w:p w:rsidR="005C7084" w:rsidRPr="005C7084" w:rsidRDefault="005C7084" w:rsidP="005C708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5C7084">
        <w:rPr>
          <w:rFonts w:ascii="Verdana" w:eastAsia="Times New Roman" w:hAnsi="Verdana" w:cs="Times New Roman"/>
          <w:color w:val="000000"/>
          <w:sz w:val="20"/>
          <w:szCs w:val="20"/>
        </w:rPr>
        <w:t>init</w:t>
      </w:r>
      <w:proofErr w:type="gramEnd"/>
      <w:r w:rsidRPr="005C7084">
        <w:rPr>
          <w:rFonts w:ascii="Verdana" w:eastAsia="Times New Roman" w:hAnsi="Verdana" w:cs="Times New Roman"/>
          <w:color w:val="000000"/>
          <w:sz w:val="20"/>
          <w:szCs w:val="20"/>
        </w:rPr>
        <w:t xml:space="preserve"> method is invoked.</w:t>
      </w:r>
    </w:p>
    <w:p w:rsidR="005C7084" w:rsidRPr="005C7084" w:rsidRDefault="005C7084" w:rsidP="005C708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5C7084">
        <w:rPr>
          <w:rFonts w:ascii="Verdana" w:eastAsia="Times New Roman" w:hAnsi="Verdana" w:cs="Times New Roman"/>
          <w:color w:val="000000"/>
          <w:sz w:val="20"/>
          <w:szCs w:val="20"/>
        </w:rPr>
        <w:t>service</w:t>
      </w:r>
      <w:proofErr w:type="gramEnd"/>
      <w:r w:rsidRPr="005C7084">
        <w:rPr>
          <w:rFonts w:ascii="Verdana" w:eastAsia="Times New Roman" w:hAnsi="Verdana" w:cs="Times New Roman"/>
          <w:color w:val="000000"/>
          <w:sz w:val="20"/>
          <w:szCs w:val="20"/>
        </w:rPr>
        <w:t xml:space="preserve"> method is invoked.</w:t>
      </w:r>
    </w:p>
    <w:p w:rsidR="005C7084" w:rsidRPr="005C7084" w:rsidRDefault="005C7084" w:rsidP="005C708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5C7084">
        <w:rPr>
          <w:rFonts w:ascii="Verdana" w:eastAsia="Times New Roman" w:hAnsi="Verdana" w:cs="Times New Roman"/>
          <w:color w:val="000000"/>
          <w:sz w:val="20"/>
          <w:szCs w:val="20"/>
        </w:rPr>
        <w:t>destroy</w:t>
      </w:r>
      <w:proofErr w:type="gramEnd"/>
      <w:r w:rsidRPr="005C7084">
        <w:rPr>
          <w:rFonts w:ascii="Verdana" w:eastAsia="Times New Roman" w:hAnsi="Verdana" w:cs="Times New Roman"/>
          <w:color w:val="000000"/>
          <w:sz w:val="20"/>
          <w:szCs w:val="20"/>
        </w:rPr>
        <w:t xml:space="preserve"> method is invoked.</w:t>
      </w:r>
    </w:p>
    <w:p w:rsidR="005C7084" w:rsidRPr="005C7084" w:rsidRDefault="005C7084" w:rsidP="005C70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57625" cy="4171950"/>
            <wp:effectExtent l="19050" t="0" r="9525" b="0"/>
            <wp:docPr id="1" name="Picture 1"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of a servlet"/>
                    <pic:cNvPicPr>
                      <a:picLocks noChangeAspect="1" noChangeArrowheads="1"/>
                    </pic:cNvPicPr>
                  </pic:nvPicPr>
                  <pic:blipFill>
                    <a:blip r:embed="rId11"/>
                    <a:srcRect/>
                    <a:stretch>
                      <a:fillRect/>
                    </a:stretch>
                  </pic:blipFill>
                  <pic:spPr bwMode="auto">
                    <a:xfrm>
                      <a:off x="0" y="0"/>
                      <a:ext cx="3857625" cy="4171950"/>
                    </a:xfrm>
                    <a:prstGeom prst="rect">
                      <a:avLst/>
                    </a:prstGeom>
                    <a:noFill/>
                    <a:ln w="9525">
                      <a:noFill/>
                      <a:miter lim="800000"/>
                      <a:headEnd/>
                      <a:tailEnd/>
                    </a:ln>
                  </pic:spPr>
                </pic:pic>
              </a:graphicData>
            </a:graphic>
          </wp:inline>
        </w:drawing>
      </w:r>
    </w:p>
    <w:p w:rsidR="005C7084" w:rsidRPr="005C7084" w:rsidRDefault="005C7084" w:rsidP="005C708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C7084">
        <w:rPr>
          <w:rFonts w:ascii="Verdana" w:eastAsia="Times New Roman" w:hAnsi="Verdana" w:cs="Times New Roman"/>
          <w:color w:val="000000"/>
          <w:sz w:val="20"/>
          <w:szCs w:val="20"/>
        </w:rPr>
        <w:t xml:space="preserve">As displayed in the above diagram, there are three states of a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new, ready and end.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is in new state if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instance is created. After invoking the </w:t>
      </w:r>
      <w:proofErr w:type="gramStart"/>
      <w:r w:rsidRPr="005C7084">
        <w:rPr>
          <w:rFonts w:ascii="Verdana" w:eastAsia="Times New Roman" w:hAnsi="Verdana" w:cs="Times New Roman"/>
          <w:color w:val="000000"/>
          <w:sz w:val="20"/>
          <w:szCs w:val="20"/>
        </w:rPr>
        <w:t>init(</w:t>
      </w:r>
      <w:proofErr w:type="gramEnd"/>
      <w:r w:rsidRPr="005C7084">
        <w:rPr>
          <w:rFonts w:ascii="Verdana" w:eastAsia="Times New Roman" w:hAnsi="Verdana" w:cs="Times New Roman"/>
          <w:color w:val="000000"/>
          <w:sz w:val="20"/>
          <w:szCs w:val="20"/>
        </w:rPr>
        <w:t xml:space="preserve">) method,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comes in the ready state. In the ready state,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performs all the tasks. When the web container invokes the </w:t>
      </w:r>
      <w:proofErr w:type="gramStart"/>
      <w:r w:rsidRPr="005C7084">
        <w:rPr>
          <w:rFonts w:ascii="Verdana" w:eastAsia="Times New Roman" w:hAnsi="Verdana" w:cs="Times New Roman"/>
          <w:color w:val="000000"/>
          <w:sz w:val="20"/>
          <w:szCs w:val="20"/>
        </w:rPr>
        <w:t>destroy(</w:t>
      </w:r>
      <w:proofErr w:type="gramEnd"/>
      <w:r w:rsidRPr="005C7084">
        <w:rPr>
          <w:rFonts w:ascii="Verdana" w:eastAsia="Times New Roman" w:hAnsi="Verdana" w:cs="Times New Roman"/>
          <w:color w:val="000000"/>
          <w:sz w:val="20"/>
          <w:szCs w:val="20"/>
        </w:rPr>
        <w:t>) method, it shifts to the end state.</w:t>
      </w:r>
    </w:p>
    <w:p w:rsidR="005C7084" w:rsidRPr="005C7084" w:rsidRDefault="00190A17" w:rsidP="005C7084">
      <w:pPr>
        <w:spacing w:after="0" w:line="240" w:lineRule="auto"/>
        <w:rPr>
          <w:rFonts w:ascii="Times New Roman" w:eastAsia="Times New Roman" w:hAnsi="Times New Roman" w:cs="Times New Roman"/>
          <w:sz w:val="24"/>
          <w:szCs w:val="24"/>
        </w:rPr>
      </w:pPr>
      <w:r w:rsidRPr="00190A17">
        <w:rPr>
          <w:rFonts w:ascii="Times New Roman" w:eastAsia="Times New Roman" w:hAnsi="Times New Roman" w:cs="Times New Roman"/>
          <w:sz w:val="24"/>
          <w:szCs w:val="24"/>
        </w:rPr>
        <w:pict>
          <v:rect id="_x0000_i1025" style="width:0;height:.75pt" o:hrstd="t" o:hrnoshade="t" o:hr="t" fillcolor="#d4d4d4" stroked="f"/>
        </w:pict>
      </w:r>
    </w:p>
    <w:p w:rsidR="005C7084" w:rsidRPr="005C7084" w:rsidRDefault="005C7084" w:rsidP="005C7084">
      <w:pPr>
        <w:shd w:val="clear" w:color="auto" w:fill="FFFFFF"/>
        <w:spacing w:before="100" w:beforeAutospacing="1" w:after="100" w:afterAutospacing="1" w:line="312" w:lineRule="atLeast"/>
        <w:jc w:val="both"/>
        <w:outlineLvl w:val="2"/>
        <w:rPr>
          <w:ins w:id="0" w:author="Unknown"/>
          <w:rFonts w:ascii="Helvetica" w:eastAsia="Times New Roman" w:hAnsi="Helvetica" w:cs="Times New Roman"/>
          <w:color w:val="610B4B"/>
          <w:sz w:val="32"/>
          <w:szCs w:val="32"/>
        </w:rPr>
      </w:pPr>
      <w:ins w:id="1" w:author="Unknown">
        <w:r w:rsidRPr="005C7084">
          <w:rPr>
            <w:rFonts w:ascii="Helvetica" w:eastAsia="Times New Roman" w:hAnsi="Helvetica" w:cs="Times New Roman"/>
            <w:color w:val="610B4B"/>
            <w:sz w:val="32"/>
            <w:szCs w:val="32"/>
          </w:rPr>
          <w:t xml:space="preserve">1) </w:t>
        </w:r>
        <w:proofErr w:type="spellStart"/>
        <w:r w:rsidRPr="005C7084">
          <w:rPr>
            <w:rFonts w:ascii="Helvetica" w:eastAsia="Times New Roman" w:hAnsi="Helvetica" w:cs="Times New Roman"/>
            <w:color w:val="610B4B"/>
            <w:sz w:val="32"/>
            <w:szCs w:val="32"/>
          </w:rPr>
          <w:t>Servlet</w:t>
        </w:r>
        <w:proofErr w:type="spellEnd"/>
        <w:r w:rsidRPr="005C7084">
          <w:rPr>
            <w:rFonts w:ascii="Helvetica" w:eastAsia="Times New Roman" w:hAnsi="Helvetica" w:cs="Times New Roman"/>
            <w:color w:val="610B4B"/>
            <w:sz w:val="32"/>
            <w:szCs w:val="32"/>
          </w:rPr>
          <w:t xml:space="preserve"> class is loaded</w:t>
        </w:r>
      </w:ins>
    </w:p>
    <w:p w:rsidR="005C7084" w:rsidRPr="005C7084" w:rsidRDefault="005C7084" w:rsidP="005C7084">
      <w:pPr>
        <w:shd w:val="clear" w:color="auto" w:fill="FFFFFF"/>
        <w:spacing w:before="100" w:beforeAutospacing="1" w:after="100" w:afterAutospacing="1" w:line="240" w:lineRule="auto"/>
        <w:jc w:val="both"/>
        <w:rPr>
          <w:ins w:id="2" w:author="Unknown"/>
          <w:rFonts w:ascii="Verdana" w:eastAsia="Times New Roman" w:hAnsi="Verdana" w:cs="Times New Roman"/>
          <w:color w:val="000000"/>
          <w:sz w:val="20"/>
          <w:szCs w:val="20"/>
        </w:rPr>
      </w:pPr>
      <w:ins w:id="3" w:author="Unknown">
        <w:r w:rsidRPr="005C7084">
          <w:rPr>
            <w:rFonts w:ascii="Verdana" w:eastAsia="Times New Roman" w:hAnsi="Verdana" w:cs="Times New Roman"/>
            <w:color w:val="000000"/>
            <w:sz w:val="20"/>
            <w:szCs w:val="20"/>
          </w:rPr>
          <w:t xml:space="preserve">The </w:t>
        </w:r>
        <w:proofErr w:type="spellStart"/>
        <w:r w:rsidRPr="005C7084">
          <w:rPr>
            <w:rFonts w:ascii="Verdana" w:eastAsia="Times New Roman" w:hAnsi="Verdana" w:cs="Times New Roman"/>
            <w:color w:val="000000"/>
            <w:sz w:val="20"/>
            <w:szCs w:val="20"/>
          </w:rPr>
          <w:t>classloader</w:t>
        </w:r>
        <w:proofErr w:type="spellEnd"/>
        <w:r w:rsidRPr="005C7084">
          <w:rPr>
            <w:rFonts w:ascii="Verdana" w:eastAsia="Times New Roman" w:hAnsi="Verdana" w:cs="Times New Roman"/>
            <w:color w:val="000000"/>
            <w:sz w:val="20"/>
            <w:szCs w:val="20"/>
          </w:rPr>
          <w:t xml:space="preserve"> is responsible to load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class.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class is loaded when the first request for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is received by the web container.</w:t>
        </w:r>
      </w:ins>
    </w:p>
    <w:p w:rsidR="005C7084" w:rsidRPr="005C7084" w:rsidRDefault="00190A17" w:rsidP="005C7084">
      <w:pPr>
        <w:spacing w:after="0" w:line="240" w:lineRule="auto"/>
        <w:rPr>
          <w:ins w:id="4" w:author="Unknown"/>
          <w:rFonts w:ascii="Times New Roman" w:eastAsia="Times New Roman" w:hAnsi="Times New Roman" w:cs="Times New Roman"/>
          <w:sz w:val="24"/>
          <w:szCs w:val="24"/>
        </w:rPr>
      </w:pPr>
      <w:ins w:id="5" w:author="Unknown">
        <w:r w:rsidRPr="00190A17">
          <w:rPr>
            <w:rFonts w:ascii="Times New Roman" w:eastAsia="Times New Roman" w:hAnsi="Times New Roman" w:cs="Times New Roman"/>
            <w:sz w:val="24"/>
            <w:szCs w:val="24"/>
          </w:rPr>
          <w:pict>
            <v:rect id="_x0000_i1026" style="width:0;height:.75pt" o:hrstd="t" o:hrnoshade="t" o:hr="t" fillcolor="#d4d4d4" stroked="f"/>
          </w:pict>
        </w:r>
      </w:ins>
    </w:p>
    <w:p w:rsidR="005C7084" w:rsidRPr="005C7084" w:rsidRDefault="005C7084" w:rsidP="005C7084">
      <w:pPr>
        <w:shd w:val="clear" w:color="auto" w:fill="FFFFFF"/>
        <w:spacing w:before="100" w:beforeAutospacing="1" w:after="100" w:afterAutospacing="1" w:line="312" w:lineRule="atLeast"/>
        <w:jc w:val="both"/>
        <w:outlineLvl w:val="2"/>
        <w:rPr>
          <w:ins w:id="6" w:author="Unknown"/>
          <w:rFonts w:ascii="Helvetica" w:eastAsia="Times New Roman" w:hAnsi="Helvetica" w:cs="Times New Roman"/>
          <w:color w:val="610B4B"/>
          <w:sz w:val="32"/>
          <w:szCs w:val="32"/>
        </w:rPr>
      </w:pPr>
      <w:ins w:id="7" w:author="Unknown">
        <w:r w:rsidRPr="005C7084">
          <w:rPr>
            <w:rFonts w:ascii="Helvetica" w:eastAsia="Times New Roman" w:hAnsi="Helvetica" w:cs="Times New Roman"/>
            <w:color w:val="610B4B"/>
            <w:sz w:val="32"/>
            <w:szCs w:val="32"/>
          </w:rPr>
          <w:t xml:space="preserve">2) </w:t>
        </w:r>
        <w:proofErr w:type="spellStart"/>
        <w:r w:rsidRPr="005C7084">
          <w:rPr>
            <w:rFonts w:ascii="Helvetica" w:eastAsia="Times New Roman" w:hAnsi="Helvetica" w:cs="Times New Roman"/>
            <w:color w:val="610B4B"/>
            <w:sz w:val="32"/>
            <w:szCs w:val="32"/>
          </w:rPr>
          <w:t>Servlet</w:t>
        </w:r>
        <w:proofErr w:type="spellEnd"/>
        <w:r w:rsidRPr="005C7084">
          <w:rPr>
            <w:rFonts w:ascii="Helvetica" w:eastAsia="Times New Roman" w:hAnsi="Helvetica" w:cs="Times New Roman"/>
            <w:color w:val="610B4B"/>
            <w:sz w:val="32"/>
            <w:szCs w:val="32"/>
          </w:rPr>
          <w:t xml:space="preserve"> instance is created</w:t>
        </w:r>
      </w:ins>
    </w:p>
    <w:p w:rsidR="005C7084" w:rsidRPr="005C7084" w:rsidRDefault="005C7084" w:rsidP="005C7084">
      <w:pPr>
        <w:shd w:val="clear" w:color="auto" w:fill="FFFFFF"/>
        <w:spacing w:before="100" w:beforeAutospacing="1" w:after="100" w:afterAutospacing="1" w:line="240" w:lineRule="auto"/>
        <w:jc w:val="both"/>
        <w:rPr>
          <w:ins w:id="8" w:author="Unknown"/>
          <w:rFonts w:ascii="Verdana" w:eastAsia="Times New Roman" w:hAnsi="Verdana" w:cs="Times New Roman"/>
          <w:color w:val="000000"/>
          <w:sz w:val="20"/>
          <w:szCs w:val="20"/>
        </w:rPr>
      </w:pPr>
      <w:ins w:id="9" w:author="Unknown">
        <w:r w:rsidRPr="005C7084">
          <w:rPr>
            <w:rFonts w:ascii="Verdana" w:eastAsia="Times New Roman" w:hAnsi="Verdana" w:cs="Times New Roman"/>
            <w:color w:val="000000"/>
            <w:sz w:val="20"/>
            <w:szCs w:val="20"/>
          </w:rPr>
          <w:t xml:space="preserve">The web container creates the instance of a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after loading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class. The </w:t>
        </w:r>
        <w:proofErr w:type="spellStart"/>
        <w:r w:rsidRPr="00E91015">
          <w:rPr>
            <w:rFonts w:ascii="Verdana" w:eastAsia="Times New Roman" w:hAnsi="Verdana" w:cs="Times New Roman"/>
            <w:color w:val="000000"/>
            <w:sz w:val="20"/>
            <w:szCs w:val="20"/>
            <w:highlight w:val="yellow"/>
          </w:rPr>
          <w:t>servlet</w:t>
        </w:r>
        <w:proofErr w:type="spellEnd"/>
        <w:r w:rsidRPr="00E91015">
          <w:rPr>
            <w:rFonts w:ascii="Verdana" w:eastAsia="Times New Roman" w:hAnsi="Verdana" w:cs="Times New Roman"/>
            <w:color w:val="000000"/>
            <w:sz w:val="20"/>
            <w:szCs w:val="20"/>
            <w:highlight w:val="yellow"/>
          </w:rPr>
          <w:t xml:space="preserve"> instance is created only once</w:t>
        </w:r>
        <w:r w:rsidRPr="005C7084">
          <w:rPr>
            <w:rFonts w:ascii="Verdana" w:eastAsia="Times New Roman" w:hAnsi="Verdana" w:cs="Times New Roman"/>
            <w:color w:val="000000"/>
            <w:sz w:val="20"/>
            <w:szCs w:val="20"/>
          </w:rPr>
          <w:t xml:space="preserve"> in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life cycle.</w:t>
        </w:r>
      </w:ins>
    </w:p>
    <w:p w:rsidR="005C7084" w:rsidRPr="005C7084" w:rsidRDefault="00190A17" w:rsidP="005C7084">
      <w:pPr>
        <w:spacing w:after="0" w:line="240" w:lineRule="auto"/>
        <w:rPr>
          <w:ins w:id="10" w:author="Unknown"/>
          <w:rFonts w:ascii="Times New Roman" w:eastAsia="Times New Roman" w:hAnsi="Times New Roman" w:cs="Times New Roman"/>
          <w:sz w:val="24"/>
          <w:szCs w:val="24"/>
        </w:rPr>
      </w:pPr>
      <w:ins w:id="11" w:author="Unknown">
        <w:r w:rsidRPr="00190A17">
          <w:rPr>
            <w:rFonts w:ascii="Times New Roman" w:eastAsia="Times New Roman" w:hAnsi="Times New Roman" w:cs="Times New Roman"/>
            <w:sz w:val="24"/>
            <w:szCs w:val="24"/>
          </w:rPr>
          <w:pict>
            <v:rect id="_x0000_i1027" style="width:0;height:.75pt" o:hrstd="t" o:hrnoshade="t" o:hr="t" fillcolor="#d4d4d4" stroked="f"/>
          </w:pict>
        </w:r>
      </w:ins>
    </w:p>
    <w:p w:rsidR="005C7084" w:rsidRPr="005C7084" w:rsidRDefault="005C7084" w:rsidP="005C7084">
      <w:pPr>
        <w:shd w:val="clear" w:color="auto" w:fill="FFFFFF"/>
        <w:spacing w:before="100" w:beforeAutospacing="1" w:after="100" w:afterAutospacing="1" w:line="312" w:lineRule="atLeast"/>
        <w:jc w:val="both"/>
        <w:outlineLvl w:val="2"/>
        <w:rPr>
          <w:ins w:id="12" w:author="Unknown"/>
          <w:rFonts w:ascii="Helvetica" w:eastAsia="Times New Roman" w:hAnsi="Helvetica" w:cs="Times New Roman"/>
          <w:color w:val="610B4B"/>
          <w:sz w:val="32"/>
          <w:szCs w:val="32"/>
        </w:rPr>
      </w:pPr>
      <w:ins w:id="13" w:author="Unknown">
        <w:r w:rsidRPr="005C7084">
          <w:rPr>
            <w:rFonts w:ascii="Helvetica" w:eastAsia="Times New Roman" w:hAnsi="Helvetica" w:cs="Times New Roman"/>
            <w:color w:val="610B4B"/>
            <w:sz w:val="32"/>
            <w:szCs w:val="32"/>
          </w:rPr>
          <w:lastRenderedPageBreak/>
          <w:t xml:space="preserve">3) </w:t>
        </w:r>
        <w:proofErr w:type="gramStart"/>
        <w:r w:rsidRPr="005C7084">
          <w:rPr>
            <w:rFonts w:ascii="Helvetica" w:eastAsia="Times New Roman" w:hAnsi="Helvetica" w:cs="Times New Roman"/>
            <w:color w:val="610B4B"/>
            <w:sz w:val="32"/>
            <w:szCs w:val="32"/>
          </w:rPr>
          <w:t>init</w:t>
        </w:r>
        <w:proofErr w:type="gramEnd"/>
        <w:r w:rsidRPr="005C7084">
          <w:rPr>
            <w:rFonts w:ascii="Helvetica" w:eastAsia="Times New Roman" w:hAnsi="Helvetica" w:cs="Times New Roman"/>
            <w:color w:val="610B4B"/>
            <w:sz w:val="32"/>
            <w:szCs w:val="32"/>
          </w:rPr>
          <w:t xml:space="preserve"> method is invoked</w:t>
        </w:r>
      </w:ins>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C7084" w:rsidRPr="005C7084" w:rsidTr="005C7084">
        <w:trPr>
          <w:tblCellSpacing w:w="15" w:type="dxa"/>
        </w:trPr>
        <w:tc>
          <w:tcPr>
            <w:tcW w:w="0" w:type="auto"/>
            <w:shd w:val="clear" w:color="auto" w:fill="FFFFFF"/>
            <w:vAlign w:val="center"/>
            <w:hideMark/>
          </w:tcPr>
          <w:p w:rsidR="005C7084" w:rsidRPr="005C7084" w:rsidRDefault="005C7084" w:rsidP="005C7084">
            <w:pPr>
              <w:spacing w:after="0" w:line="345" w:lineRule="atLeast"/>
              <w:ind w:left="300"/>
              <w:jc w:val="both"/>
              <w:rPr>
                <w:rFonts w:ascii="Verdana" w:eastAsia="Times New Roman" w:hAnsi="Verdana" w:cs="Times New Roman"/>
                <w:color w:val="000000"/>
                <w:sz w:val="20"/>
                <w:szCs w:val="20"/>
              </w:rPr>
            </w:pPr>
            <w:r w:rsidRPr="005C7084">
              <w:rPr>
                <w:rFonts w:ascii="Verdana" w:eastAsia="Times New Roman" w:hAnsi="Verdana" w:cs="Times New Roman"/>
                <w:color w:val="000000"/>
                <w:sz w:val="20"/>
                <w:szCs w:val="20"/>
              </w:rPr>
              <w:t xml:space="preserve">The web container calls the init method only once after creating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instance. The init method is used to initialize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It is the life cycle method of the </w:t>
            </w:r>
            <w:proofErr w:type="spellStart"/>
            <w:r w:rsidRPr="005C7084">
              <w:rPr>
                <w:rFonts w:ascii="Verdana" w:eastAsia="Times New Roman" w:hAnsi="Verdana" w:cs="Times New Roman"/>
                <w:color w:val="000000"/>
                <w:sz w:val="20"/>
                <w:szCs w:val="20"/>
              </w:rPr>
              <w:t>javax.servlet.Servlet</w:t>
            </w:r>
            <w:proofErr w:type="spellEnd"/>
            <w:r w:rsidRPr="005C7084">
              <w:rPr>
                <w:rFonts w:ascii="Verdana" w:eastAsia="Times New Roman" w:hAnsi="Verdana" w:cs="Times New Roman"/>
                <w:color w:val="000000"/>
                <w:sz w:val="20"/>
                <w:szCs w:val="20"/>
              </w:rPr>
              <w:t xml:space="preserve"> interface. Syntax of the init method is given below:</w:t>
            </w:r>
          </w:p>
        </w:tc>
      </w:tr>
    </w:tbl>
    <w:p w:rsidR="005C7084" w:rsidRPr="005C7084" w:rsidRDefault="005C7084" w:rsidP="005C7084">
      <w:pPr>
        <w:numPr>
          <w:ilvl w:val="0"/>
          <w:numId w:val="3"/>
        </w:numPr>
        <w:shd w:val="clear" w:color="auto" w:fill="FFFFFF"/>
        <w:spacing w:after="120" w:line="345" w:lineRule="atLeast"/>
        <w:ind w:left="0"/>
        <w:jc w:val="both"/>
        <w:rPr>
          <w:ins w:id="14" w:author="Unknown"/>
          <w:rFonts w:ascii="Verdana" w:eastAsia="Times New Roman" w:hAnsi="Verdana" w:cs="Times New Roman"/>
          <w:color w:val="000000"/>
          <w:sz w:val="20"/>
          <w:szCs w:val="20"/>
        </w:rPr>
      </w:pPr>
      <w:ins w:id="15" w:author="Unknown">
        <w:r w:rsidRPr="005C7084">
          <w:rPr>
            <w:rFonts w:ascii="Verdana" w:eastAsia="Times New Roman" w:hAnsi="Verdana" w:cs="Times New Roman"/>
            <w:b/>
            <w:bCs/>
            <w:color w:val="006699"/>
            <w:sz w:val="20"/>
          </w:rPr>
          <w:t>public</w:t>
        </w:r>
        <w:r w:rsidRPr="005C7084">
          <w:rPr>
            <w:rFonts w:ascii="Verdana" w:eastAsia="Times New Roman" w:hAnsi="Verdana" w:cs="Times New Roman"/>
            <w:color w:val="000000"/>
            <w:sz w:val="20"/>
            <w:szCs w:val="20"/>
            <w:bdr w:val="none" w:sz="0" w:space="0" w:color="auto" w:frame="1"/>
          </w:rPr>
          <w:t> </w:t>
        </w:r>
        <w:r w:rsidRPr="005C7084">
          <w:rPr>
            <w:rFonts w:ascii="Verdana" w:eastAsia="Times New Roman" w:hAnsi="Verdana" w:cs="Times New Roman"/>
            <w:b/>
            <w:bCs/>
            <w:color w:val="006699"/>
            <w:sz w:val="20"/>
          </w:rPr>
          <w:t>void</w:t>
        </w:r>
        <w:r w:rsidRPr="005C7084">
          <w:rPr>
            <w:rFonts w:ascii="Verdana" w:eastAsia="Times New Roman" w:hAnsi="Verdana" w:cs="Times New Roman"/>
            <w:color w:val="000000"/>
            <w:sz w:val="20"/>
            <w:szCs w:val="20"/>
            <w:bdr w:val="none" w:sz="0" w:space="0" w:color="auto" w:frame="1"/>
          </w:rPr>
          <w:t> init(</w:t>
        </w:r>
        <w:proofErr w:type="spellStart"/>
        <w:r w:rsidRPr="00F47639">
          <w:rPr>
            <w:rFonts w:ascii="Verdana" w:eastAsia="Times New Roman" w:hAnsi="Verdana" w:cs="Times New Roman"/>
            <w:color w:val="000000"/>
            <w:sz w:val="20"/>
            <w:szCs w:val="20"/>
            <w:highlight w:val="yellow"/>
            <w:bdr w:val="none" w:sz="0" w:space="0" w:color="auto" w:frame="1"/>
          </w:rPr>
          <w:t>ServletConfig</w:t>
        </w:r>
        <w:proofErr w:type="spellEnd"/>
        <w:r w:rsidRPr="005C7084">
          <w:rPr>
            <w:rFonts w:ascii="Verdana" w:eastAsia="Times New Roman" w:hAnsi="Verdana" w:cs="Times New Roman"/>
            <w:color w:val="000000"/>
            <w:sz w:val="20"/>
            <w:szCs w:val="20"/>
            <w:bdr w:val="none" w:sz="0" w:space="0" w:color="auto" w:frame="1"/>
          </w:rPr>
          <w:t> </w:t>
        </w:r>
        <w:proofErr w:type="spellStart"/>
        <w:r w:rsidRPr="005C7084">
          <w:rPr>
            <w:rFonts w:ascii="Verdana" w:eastAsia="Times New Roman" w:hAnsi="Verdana" w:cs="Times New Roman"/>
            <w:color w:val="000000"/>
            <w:sz w:val="20"/>
            <w:szCs w:val="20"/>
            <w:bdr w:val="none" w:sz="0" w:space="0" w:color="auto" w:frame="1"/>
          </w:rPr>
          <w:t>config</w:t>
        </w:r>
        <w:proofErr w:type="spellEnd"/>
        <w:r w:rsidRPr="005C7084">
          <w:rPr>
            <w:rFonts w:ascii="Verdana" w:eastAsia="Times New Roman" w:hAnsi="Verdana" w:cs="Times New Roman"/>
            <w:color w:val="000000"/>
            <w:sz w:val="20"/>
            <w:szCs w:val="20"/>
            <w:bdr w:val="none" w:sz="0" w:space="0" w:color="auto" w:frame="1"/>
          </w:rPr>
          <w:t>) </w:t>
        </w:r>
        <w:r w:rsidRPr="005C7084">
          <w:rPr>
            <w:rFonts w:ascii="Verdana" w:eastAsia="Times New Roman" w:hAnsi="Verdana" w:cs="Times New Roman"/>
            <w:b/>
            <w:bCs/>
            <w:color w:val="006699"/>
            <w:sz w:val="20"/>
          </w:rPr>
          <w:t>throws</w:t>
        </w:r>
        <w:r w:rsidRPr="005C7084">
          <w:rPr>
            <w:rFonts w:ascii="Verdana" w:eastAsia="Times New Roman" w:hAnsi="Verdana" w:cs="Times New Roman"/>
            <w:color w:val="000000"/>
            <w:sz w:val="20"/>
            <w:szCs w:val="20"/>
            <w:bdr w:val="none" w:sz="0" w:space="0" w:color="auto" w:frame="1"/>
          </w:rPr>
          <w:t> </w:t>
        </w:r>
        <w:proofErr w:type="spellStart"/>
        <w:r w:rsidRPr="005C7084">
          <w:rPr>
            <w:rFonts w:ascii="Verdana" w:eastAsia="Times New Roman" w:hAnsi="Verdana" w:cs="Times New Roman"/>
            <w:color w:val="000000"/>
            <w:sz w:val="20"/>
            <w:szCs w:val="20"/>
            <w:bdr w:val="none" w:sz="0" w:space="0" w:color="auto" w:frame="1"/>
          </w:rPr>
          <w:t>ServletException</w:t>
        </w:r>
        <w:proofErr w:type="spellEnd"/>
        <w:r w:rsidRPr="005C7084">
          <w:rPr>
            <w:rFonts w:ascii="Verdana" w:eastAsia="Times New Roman" w:hAnsi="Verdana" w:cs="Times New Roman"/>
            <w:color w:val="000000"/>
            <w:sz w:val="20"/>
            <w:szCs w:val="20"/>
            <w:bdr w:val="none" w:sz="0" w:space="0" w:color="auto" w:frame="1"/>
          </w:rPr>
          <w:t>  </w:t>
        </w:r>
      </w:ins>
    </w:p>
    <w:p w:rsidR="005C7084" w:rsidRPr="005C7084" w:rsidRDefault="00190A17" w:rsidP="005C7084">
      <w:pPr>
        <w:spacing w:after="0" w:line="240" w:lineRule="auto"/>
        <w:rPr>
          <w:ins w:id="16" w:author="Unknown"/>
          <w:rFonts w:ascii="Times New Roman" w:eastAsia="Times New Roman" w:hAnsi="Times New Roman" w:cs="Times New Roman"/>
          <w:sz w:val="24"/>
          <w:szCs w:val="24"/>
        </w:rPr>
      </w:pPr>
      <w:ins w:id="17" w:author="Unknown">
        <w:r w:rsidRPr="00190A17">
          <w:rPr>
            <w:rFonts w:ascii="Times New Roman" w:eastAsia="Times New Roman" w:hAnsi="Times New Roman" w:cs="Times New Roman"/>
            <w:sz w:val="24"/>
            <w:szCs w:val="24"/>
          </w:rPr>
          <w:pict>
            <v:rect id="_x0000_i1028" style="width:0;height:.75pt" o:hrstd="t" o:hrnoshade="t" o:hr="t" fillcolor="#d4d4d4" stroked="f"/>
          </w:pict>
        </w:r>
      </w:ins>
    </w:p>
    <w:p w:rsidR="005C7084" w:rsidRPr="005C7084" w:rsidRDefault="005C7084" w:rsidP="005C7084">
      <w:pPr>
        <w:shd w:val="clear" w:color="auto" w:fill="FFFFFF"/>
        <w:spacing w:before="100" w:beforeAutospacing="1" w:after="100" w:afterAutospacing="1" w:line="312" w:lineRule="atLeast"/>
        <w:jc w:val="both"/>
        <w:outlineLvl w:val="2"/>
        <w:rPr>
          <w:ins w:id="18" w:author="Unknown"/>
          <w:rFonts w:ascii="Helvetica" w:eastAsia="Times New Roman" w:hAnsi="Helvetica" w:cs="Times New Roman"/>
          <w:color w:val="610B4B"/>
          <w:sz w:val="32"/>
          <w:szCs w:val="32"/>
        </w:rPr>
      </w:pPr>
      <w:ins w:id="19" w:author="Unknown">
        <w:r w:rsidRPr="005C7084">
          <w:rPr>
            <w:rFonts w:ascii="Helvetica" w:eastAsia="Times New Roman" w:hAnsi="Helvetica" w:cs="Times New Roman"/>
            <w:color w:val="610B4B"/>
            <w:sz w:val="32"/>
            <w:szCs w:val="32"/>
          </w:rPr>
          <w:t xml:space="preserve">4) </w:t>
        </w:r>
        <w:proofErr w:type="gramStart"/>
        <w:r w:rsidRPr="005C7084">
          <w:rPr>
            <w:rFonts w:ascii="Helvetica" w:eastAsia="Times New Roman" w:hAnsi="Helvetica" w:cs="Times New Roman"/>
            <w:color w:val="610B4B"/>
            <w:sz w:val="32"/>
            <w:szCs w:val="32"/>
          </w:rPr>
          <w:t>service</w:t>
        </w:r>
        <w:proofErr w:type="gramEnd"/>
        <w:r w:rsidRPr="005C7084">
          <w:rPr>
            <w:rFonts w:ascii="Helvetica" w:eastAsia="Times New Roman" w:hAnsi="Helvetica" w:cs="Times New Roman"/>
            <w:color w:val="610B4B"/>
            <w:sz w:val="32"/>
            <w:szCs w:val="32"/>
          </w:rPr>
          <w:t xml:space="preserve"> method is invoked</w:t>
        </w:r>
      </w:ins>
    </w:p>
    <w:p w:rsidR="005C7084" w:rsidRPr="005C7084" w:rsidRDefault="005C7084" w:rsidP="005C7084">
      <w:pPr>
        <w:shd w:val="clear" w:color="auto" w:fill="FFFFFF"/>
        <w:spacing w:before="100" w:beforeAutospacing="1" w:after="100" w:afterAutospacing="1" w:line="240" w:lineRule="auto"/>
        <w:jc w:val="both"/>
        <w:rPr>
          <w:ins w:id="20" w:author="Unknown"/>
          <w:rFonts w:ascii="Verdana" w:eastAsia="Times New Roman" w:hAnsi="Verdana" w:cs="Times New Roman"/>
          <w:color w:val="000000"/>
          <w:sz w:val="20"/>
          <w:szCs w:val="20"/>
        </w:rPr>
      </w:pPr>
      <w:ins w:id="21" w:author="Unknown">
        <w:r w:rsidRPr="0037602D">
          <w:rPr>
            <w:rFonts w:ascii="Verdana" w:eastAsia="Times New Roman" w:hAnsi="Verdana" w:cs="Times New Roman"/>
            <w:color w:val="000000"/>
            <w:sz w:val="20"/>
            <w:szCs w:val="20"/>
            <w:highlight w:val="yellow"/>
          </w:rPr>
          <w:t xml:space="preserve">The web container calls the service method each time when request for the </w:t>
        </w:r>
        <w:proofErr w:type="spellStart"/>
        <w:r w:rsidRPr="0037602D">
          <w:rPr>
            <w:rFonts w:ascii="Verdana" w:eastAsia="Times New Roman" w:hAnsi="Verdana" w:cs="Times New Roman"/>
            <w:color w:val="000000"/>
            <w:sz w:val="20"/>
            <w:szCs w:val="20"/>
            <w:highlight w:val="yellow"/>
          </w:rPr>
          <w:t>servlet</w:t>
        </w:r>
        <w:proofErr w:type="spellEnd"/>
        <w:r w:rsidRPr="0037602D">
          <w:rPr>
            <w:rFonts w:ascii="Verdana" w:eastAsia="Times New Roman" w:hAnsi="Verdana" w:cs="Times New Roman"/>
            <w:color w:val="000000"/>
            <w:sz w:val="20"/>
            <w:szCs w:val="20"/>
            <w:highlight w:val="yellow"/>
          </w:rPr>
          <w:t xml:space="preserve"> is received</w:t>
        </w:r>
        <w:r w:rsidRPr="005C7084">
          <w:rPr>
            <w:rFonts w:ascii="Verdana" w:eastAsia="Times New Roman" w:hAnsi="Verdana" w:cs="Times New Roman"/>
            <w:color w:val="000000"/>
            <w:sz w:val="20"/>
            <w:szCs w:val="20"/>
          </w:rPr>
          <w:t xml:space="preserve">. If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is not initialized, it follows the first three steps as described above then calls the service method. If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is initialized, it calls the service method. </w:t>
        </w:r>
        <w:r w:rsidRPr="0037602D">
          <w:rPr>
            <w:rFonts w:ascii="Verdana" w:eastAsia="Times New Roman" w:hAnsi="Verdana" w:cs="Times New Roman"/>
            <w:color w:val="000000"/>
            <w:sz w:val="20"/>
            <w:szCs w:val="20"/>
            <w:highlight w:val="yellow"/>
          </w:rPr>
          <w:t xml:space="preserve">Notice that </w:t>
        </w:r>
        <w:proofErr w:type="spellStart"/>
        <w:r w:rsidRPr="0037602D">
          <w:rPr>
            <w:rFonts w:ascii="Verdana" w:eastAsia="Times New Roman" w:hAnsi="Verdana" w:cs="Times New Roman"/>
            <w:color w:val="000000"/>
            <w:sz w:val="20"/>
            <w:szCs w:val="20"/>
            <w:highlight w:val="yellow"/>
          </w:rPr>
          <w:t>servlet</w:t>
        </w:r>
        <w:proofErr w:type="spellEnd"/>
        <w:r w:rsidRPr="0037602D">
          <w:rPr>
            <w:rFonts w:ascii="Verdana" w:eastAsia="Times New Roman" w:hAnsi="Verdana" w:cs="Times New Roman"/>
            <w:color w:val="000000"/>
            <w:sz w:val="20"/>
            <w:szCs w:val="20"/>
            <w:highlight w:val="yellow"/>
          </w:rPr>
          <w:t xml:space="preserve"> is initialized only once</w:t>
        </w:r>
        <w:r w:rsidRPr="005C7084">
          <w:rPr>
            <w:rFonts w:ascii="Verdana" w:eastAsia="Times New Roman" w:hAnsi="Verdana" w:cs="Times New Roman"/>
            <w:color w:val="000000"/>
            <w:sz w:val="20"/>
            <w:szCs w:val="20"/>
          </w:rPr>
          <w:t xml:space="preserve">. The syntax of the service method of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interface is given below:</w:t>
        </w:r>
      </w:ins>
    </w:p>
    <w:p w:rsidR="005C7084" w:rsidRPr="00B86AC4" w:rsidRDefault="005C7084" w:rsidP="00252D30">
      <w:pPr>
        <w:numPr>
          <w:ilvl w:val="0"/>
          <w:numId w:val="4"/>
        </w:numPr>
        <w:shd w:val="clear" w:color="auto" w:fill="FFFFFF"/>
        <w:spacing w:after="120" w:line="345" w:lineRule="atLeast"/>
        <w:ind w:left="0"/>
        <w:jc w:val="both"/>
        <w:rPr>
          <w:ins w:id="22" w:author="Unknown"/>
          <w:rFonts w:ascii="Verdana" w:eastAsia="Times New Roman" w:hAnsi="Verdana" w:cs="Times New Roman"/>
          <w:color w:val="000000"/>
          <w:sz w:val="20"/>
          <w:szCs w:val="20"/>
          <w:highlight w:val="green"/>
        </w:rPr>
      </w:pPr>
      <w:ins w:id="23" w:author="Unknown">
        <w:r w:rsidRPr="00B86AC4">
          <w:rPr>
            <w:rFonts w:ascii="Verdana" w:eastAsia="Times New Roman" w:hAnsi="Verdana" w:cs="Times New Roman"/>
            <w:b/>
            <w:bCs/>
            <w:color w:val="006699"/>
            <w:sz w:val="20"/>
            <w:highlight w:val="green"/>
          </w:rPr>
          <w:t>public</w:t>
        </w:r>
        <w:r w:rsidRPr="00B86AC4">
          <w:rPr>
            <w:rFonts w:ascii="Verdana" w:eastAsia="Times New Roman" w:hAnsi="Verdana" w:cs="Times New Roman"/>
            <w:color w:val="000000"/>
            <w:sz w:val="20"/>
            <w:szCs w:val="20"/>
            <w:highlight w:val="green"/>
            <w:bdr w:val="none" w:sz="0" w:space="0" w:color="auto" w:frame="1"/>
          </w:rPr>
          <w:t> </w:t>
        </w:r>
        <w:r w:rsidRPr="00B86AC4">
          <w:rPr>
            <w:rFonts w:ascii="Verdana" w:eastAsia="Times New Roman" w:hAnsi="Verdana" w:cs="Times New Roman"/>
            <w:b/>
            <w:bCs/>
            <w:color w:val="006699"/>
            <w:sz w:val="20"/>
            <w:highlight w:val="green"/>
          </w:rPr>
          <w:t>void</w:t>
        </w:r>
        <w:r w:rsidRPr="00B86AC4">
          <w:rPr>
            <w:rFonts w:ascii="Verdana" w:eastAsia="Times New Roman" w:hAnsi="Verdana" w:cs="Times New Roman"/>
            <w:color w:val="000000"/>
            <w:sz w:val="20"/>
            <w:szCs w:val="20"/>
            <w:highlight w:val="green"/>
            <w:bdr w:val="none" w:sz="0" w:space="0" w:color="auto" w:frame="1"/>
          </w:rPr>
          <w:t> </w:t>
        </w:r>
        <w:r w:rsidRPr="00B86AC4">
          <w:rPr>
            <w:rFonts w:ascii="Verdana" w:eastAsia="Times New Roman" w:hAnsi="Verdana" w:cs="Times New Roman"/>
            <w:color w:val="FF0000"/>
            <w:sz w:val="20"/>
            <w:szCs w:val="20"/>
            <w:highlight w:val="green"/>
            <w:bdr w:val="none" w:sz="0" w:space="0" w:color="auto" w:frame="1"/>
          </w:rPr>
          <w:t>service(ServletRequest request, ServletResponse response)  </w:t>
        </w:r>
        <w:r w:rsidRPr="00B86AC4">
          <w:rPr>
            <w:rFonts w:ascii="Verdana" w:eastAsia="Times New Roman" w:hAnsi="Verdana" w:cs="Times New Roman"/>
            <w:b/>
            <w:bCs/>
            <w:color w:val="FF0000"/>
            <w:sz w:val="20"/>
            <w:highlight w:val="green"/>
          </w:rPr>
          <w:t>throws</w:t>
        </w:r>
        <w:r w:rsidRPr="00B86AC4">
          <w:rPr>
            <w:rFonts w:ascii="Verdana" w:eastAsia="Times New Roman" w:hAnsi="Verdana" w:cs="Times New Roman"/>
            <w:color w:val="FF0000"/>
            <w:sz w:val="20"/>
            <w:szCs w:val="20"/>
            <w:highlight w:val="green"/>
            <w:bdr w:val="none" w:sz="0" w:space="0" w:color="auto" w:frame="1"/>
          </w:rPr>
          <w:t> ServletException, IOException </w:t>
        </w:r>
      </w:ins>
    </w:p>
    <w:p w:rsidR="005C7084" w:rsidRPr="005C7084" w:rsidRDefault="00190A17" w:rsidP="005C7084">
      <w:pPr>
        <w:spacing w:after="0" w:line="240" w:lineRule="auto"/>
        <w:rPr>
          <w:ins w:id="24" w:author="Unknown"/>
          <w:rFonts w:ascii="Times New Roman" w:eastAsia="Times New Roman" w:hAnsi="Times New Roman" w:cs="Times New Roman"/>
          <w:sz w:val="24"/>
          <w:szCs w:val="24"/>
        </w:rPr>
      </w:pPr>
      <w:ins w:id="25" w:author="Unknown">
        <w:r w:rsidRPr="00190A17">
          <w:rPr>
            <w:rFonts w:ascii="Times New Roman" w:eastAsia="Times New Roman" w:hAnsi="Times New Roman" w:cs="Times New Roman"/>
            <w:sz w:val="24"/>
            <w:szCs w:val="24"/>
          </w:rPr>
          <w:pict>
            <v:rect id="_x0000_i1029" style="width:0;height:.75pt" o:hrstd="t" o:hrnoshade="t" o:hr="t" fillcolor="#d4d4d4" stroked="f"/>
          </w:pict>
        </w:r>
      </w:ins>
    </w:p>
    <w:p w:rsidR="005C7084" w:rsidRPr="005C7084" w:rsidRDefault="005C7084" w:rsidP="005C7084">
      <w:pPr>
        <w:shd w:val="clear" w:color="auto" w:fill="FFFFFF"/>
        <w:spacing w:before="100" w:beforeAutospacing="1" w:after="100" w:afterAutospacing="1" w:line="312" w:lineRule="atLeast"/>
        <w:jc w:val="both"/>
        <w:outlineLvl w:val="2"/>
        <w:rPr>
          <w:ins w:id="26" w:author="Unknown"/>
          <w:rFonts w:ascii="Helvetica" w:eastAsia="Times New Roman" w:hAnsi="Helvetica" w:cs="Times New Roman"/>
          <w:color w:val="610B4B"/>
          <w:sz w:val="32"/>
          <w:szCs w:val="32"/>
        </w:rPr>
      </w:pPr>
      <w:ins w:id="27" w:author="Unknown">
        <w:r w:rsidRPr="005C7084">
          <w:rPr>
            <w:rFonts w:ascii="Helvetica" w:eastAsia="Times New Roman" w:hAnsi="Helvetica" w:cs="Times New Roman"/>
            <w:color w:val="610B4B"/>
            <w:sz w:val="32"/>
            <w:szCs w:val="32"/>
          </w:rPr>
          <w:t xml:space="preserve">5) </w:t>
        </w:r>
        <w:proofErr w:type="gramStart"/>
        <w:r w:rsidRPr="005C7084">
          <w:rPr>
            <w:rFonts w:ascii="Helvetica" w:eastAsia="Times New Roman" w:hAnsi="Helvetica" w:cs="Times New Roman"/>
            <w:color w:val="610B4B"/>
            <w:sz w:val="32"/>
            <w:szCs w:val="32"/>
          </w:rPr>
          <w:t>destroy</w:t>
        </w:r>
        <w:proofErr w:type="gramEnd"/>
        <w:r w:rsidRPr="005C7084">
          <w:rPr>
            <w:rFonts w:ascii="Helvetica" w:eastAsia="Times New Roman" w:hAnsi="Helvetica" w:cs="Times New Roman"/>
            <w:color w:val="610B4B"/>
            <w:sz w:val="32"/>
            <w:szCs w:val="32"/>
          </w:rPr>
          <w:t xml:space="preserve"> method is invoked</w:t>
        </w:r>
      </w:ins>
    </w:p>
    <w:p w:rsidR="005C7084" w:rsidRPr="005C7084" w:rsidRDefault="005C7084" w:rsidP="005C7084">
      <w:pPr>
        <w:shd w:val="clear" w:color="auto" w:fill="FFFFFF"/>
        <w:spacing w:before="100" w:beforeAutospacing="1" w:after="100" w:afterAutospacing="1" w:line="240" w:lineRule="auto"/>
        <w:jc w:val="both"/>
        <w:rPr>
          <w:ins w:id="28" w:author="Unknown"/>
          <w:rFonts w:ascii="Verdana" w:eastAsia="Times New Roman" w:hAnsi="Verdana" w:cs="Times New Roman"/>
          <w:color w:val="000000"/>
          <w:sz w:val="20"/>
          <w:szCs w:val="20"/>
        </w:rPr>
      </w:pPr>
      <w:ins w:id="29" w:author="Unknown">
        <w:r w:rsidRPr="005C7084">
          <w:rPr>
            <w:rFonts w:ascii="Verdana" w:eastAsia="Times New Roman" w:hAnsi="Verdana" w:cs="Times New Roman"/>
            <w:color w:val="000000"/>
            <w:sz w:val="20"/>
            <w:szCs w:val="20"/>
          </w:rPr>
          <w:t xml:space="preserve">The web container calls the destroy method before removing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instance from the service. It gives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an opportunity to clean up any resource for example memory, thread etc. The syntax of the destroy method of the </w:t>
        </w:r>
        <w:proofErr w:type="spellStart"/>
        <w:r w:rsidRPr="005C7084">
          <w:rPr>
            <w:rFonts w:ascii="Verdana" w:eastAsia="Times New Roman" w:hAnsi="Verdana" w:cs="Times New Roman"/>
            <w:color w:val="000000"/>
            <w:sz w:val="20"/>
            <w:szCs w:val="20"/>
          </w:rPr>
          <w:t>Servlet</w:t>
        </w:r>
        <w:proofErr w:type="spellEnd"/>
        <w:r w:rsidRPr="005C7084">
          <w:rPr>
            <w:rFonts w:ascii="Verdana" w:eastAsia="Times New Roman" w:hAnsi="Verdana" w:cs="Times New Roman"/>
            <w:color w:val="000000"/>
            <w:sz w:val="20"/>
            <w:szCs w:val="20"/>
          </w:rPr>
          <w:t xml:space="preserve"> interface is given below:</w:t>
        </w:r>
      </w:ins>
    </w:p>
    <w:p w:rsidR="005C7084" w:rsidRPr="00B86AC4" w:rsidRDefault="005C7084" w:rsidP="005C7084">
      <w:pPr>
        <w:numPr>
          <w:ilvl w:val="0"/>
          <w:numId w:val="5"/>
        </w:numPr>
        <w:shd w:val="clear" w:color="auto" w:fill="FFFFFF"/>
        <w:spacing w:after="120" w:line="345" w:lineRule="atLeast"/>
        <w:ind w:left="0"/>
        <w:jc w:val="both"/>
        <w:rPr>
          <w:ins w:id="30" w:author="Unknown"/>
          <w:rFonts w:ascii="Verdana" w:eastAsia="Times New Roman" w:hAnsi="Verdana" w:cs="Times New Roman"/>
          <w:color w:val="000000"/>
          <w:sz w:val="20"/>
          <w:szCs w:val="20"/>
          <w:highlight w:val="green"/>
        </w:rPr>
      </w:pPr>
      <w:ins w:id="31" w:author="Unknown">
        <w:r w:rsidRPr="00B86AC4">
          <w:rPr>
            <w:rFonts w:ascii="Verdana" w:eastAsia="Times New Roman" w:hAnsi="Verdana" w:cs="Times New Roman"/>
            <w:b/>
            <w:bCs/>
            <w:color w:val="006699"/>
            <w:sz w:val="20"/>
            <w:highlight w:val="green"/>
          </w:rPr>
          <w:t>public</w:t>
        </w:r>
        <w:r w:rsidRPr="00B86AC4">
          <w:rPr>
            <w:rFonts w:ascii="Verdana" w:eastAsia="Times New Roman" w:hAnsi="Verdana" w:cs="Times New Roman"/>
            <w:color w:val="000000"/>
            <w:sz w:val="20"/>
            <w:szCs w:val="20"/>
            <w:highlight w:val="green"/>
            <w:bdr w:val="none" w:sz="0" w:space="0" w:color="auto" w:frame="1"/>
          </w:rPr>
          <w:t> </w:t>
        </w:r>
        <w:r w:rsidRPr="00B86AC4">
          <w:rPr>
            <w:rFonts w:ascii="Verdana" w:eastAsia="Times New Roman" w:hAnsi="Verdana" w:cs="Times New Roman"/>
            <w:b/>
            <w:bCs/>
            <w:color w:val="006699"/>
            <w:sz w:val="20"/>
            <w:highlight w:val="green"/>
          </w:rPr>
          <w:t>void</w:t>
        </w:r>
        <w:r w:rsidRPr="00B86AC4">
          <w:rPr>
            <w:rFonts w:ascii="Verdana" w:eastAsia="Times New Roman" w:hAnsi="Verdana" w:cs="Times New Roman"/>
            <w:color w:val="000000"/>
            <w:sz w:val="20"/>
            <w:szCs w:val="20"/>
            <w:highlight w:val="green"/>
            <w:bdr w:val="none" w:sz="0" w:space="0" w:color="auto" w:frame="1"/>
          </w:rPr>
          <w:t> destroy()  </w:t>
        </w:r>
      </w:ins>
    </w:p>
    <w:p w:rsidR="00755843" w:rsidRDefault="00755843"/>
    <w:p w:rsidR="00416974" w:rsidRDefault="00416974"/>
    <w:p w:rsidR="00416974" w:rsidRPr="00416974" w:rsidRDefault="00416974" w:rsidP="00416974">
      <w:pPr>
        <w:shd w:val="clear" w:color="auto" w:fill="FFFFFF"/>
        <w:spacing w:before="75" w:after="100" w:afterAutospacing="1" w:line="312" w:lineRule="atLeast"/>
        <w:jc w:val="both"/>
        <w:outlineLvl w:val="0"/>
        <w:rPr>
          <w:rFonts w:ascii="Helvetica" w:eastAsia="Times New Roman" w:hAnsi="Helvetica" w:cs="Times New Roman"/>
          <w:color w:val="610B38"/>
          <w:kern w:val="36"/>
          <w:sz w:val="39"/>
          <w:szCs w:val="39"/>
        </w:rPr>
      </w:pPr>
      <w:r>
        <w:rPr>
          <w:rFonts w:ascii="Helvetica" w:eastAsia="Times New Roman" w:hAnsi="Helvetica" w:cs="Times New Roman"/>
          <w:color w:val="610B38"/>
          <w:kern w:val="36"/>
          <w:sz w:val="39"/>
          <w:szCs w:val="39"/>
        </w:rPr>
        <w:t xml:space="preserve">              </w:t>
      </w:r>
      <w:proofErr w:type="spellStart"/>
      <w:r w:rsidRPr="00416974">
        <w:rPr>
          <w:rFonts w:ascii="Helvetica" w:eastAsia="Times New Roman" w:hAnsi="Helvetica" w:cs="Times New Roman"/>
          <w:color w:val="610B38"/>
          <w:kern w:val="36"/>
          <w:sz w:val="39"/>
          <w:szCs w:val="39"/>
        </w:rPr>
        <w:t>Servlet</w:t>
      </w:r>
      <w:proofErr w:type="spellEnd"/>
      <w:r w:rsidRPr="00416974">
        <w:rPr>
          <w:rFonts w:ascii="Helvetica" w:eastAsia="Times New Roman" w:hAnsi="Helvetica" w:cs="Times New Roman"/>
          <w:color w:val="610B38"/>
          <w:kern w:val="36"/>
          <w:sz w:val="39"/>
          <w:szCs w:val="39"/>
        </w:rPr>
        <w:t xml:space="preserve"> interview questions</w:t>
      </w:r>
    </w:p>
    <w:p w:rsidR="00416974" w:rsidRDefault="00416974" w:rsidP="004169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16974">
        <w:rPr>
          <w:rFonts w:ascii="Verdana" w:eastAsia="Times New Roman" w:hAnsi="Verdana" w:cs="Times New Roman"/>
          <w:color w:val="000000"/>
          <w:sz w:val="20"/>
          <w:szCs w:val="20"/>
        </w:rPr>
        <w:t xml:space="preserve">There is a list of 30 </w:t>
      </w:r>
      <w:proofErr w:type="spellStart"/>
      <w:r w:rsidRPr="00416974">
        <w:rPr>
          <w:rFonts w:ascii="Verdana" w:eastAsia="Times New Roman" w:hAnsi="Verdana" w:cs="Times New Roman"/>
          <w:color w:val="000000"/>
          <w:sz w:val="20"/>
          <w:szCs w:val="20"/>
        </w:rPr>
        <w:t>servlet</w:t>
      </w:r>
      <w:proofErr w:type="spellEnd"/>
      <w:r w:rsidRPr="00416974">
        <w:rPr>
          <w:rFonts w:ascii="Verdana" w:eastAsia="Times New Roman" w:hAnsi="Verdana" w:cs="Times New Roman"/>
          <w:color w:val="000000"/>
          <w:sz w:val="20"/>
          <w:szCs w:val="20"/>
        </w:rPr>
        <w:t xml:space="preserve"> interview questions for beginners and professionals. If you know any </w:t>
      </w:r>
      <w:proofErr w:type="spellStart"/>
      <w:r w:rsidRPr="00416974">
        <w:rPr>
          <w:rFonts w:ascii="Verdana" w:eastAsia="Times New Roman" w:hAnsi="Verdana" w:cs="Times New Roman"/>
          <w:color w:val="000000"/>
          <w:sz w:val="20"/>
          <w:szCs w:val="20"/>
        </w:rPr>
        <w:t>servlet</w:t>
      </w:r>
      <w:proofErr w:type="spellEnd"/>
      <w:r w:rsidRPr="00416974">
        <w:rPr>
          <w:rFonts w:ascii="Verdana" w:eastAsia="Times New Roman" w:hAnsi="Verdana" w:cs="Times New Roman"/>
          <w:color w:val="000000"/>
          <w:sz w:val="20"/>
          <w:szCs w:val="20"/>
        </w:rPr>
        <w:t xml:space="preserve"> interview question that has not been included here, kindly post your question in the Ask Question section.</w:t>
      </w:r>
    </w:p>
    <w:p w:rsidR="00BA45CD" w:rsidRDefault="00BA45CD" w:rsidP="004169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BA45CD" w:rsidRPr="00416974" w:rsidRDefault="00BA45CD" w:rsidP="004169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Note: </w:t>
      </w:r>
      <w:r w:rsidRPr="00BA45CD">
        <w:rPr>
          <w:rFonts w:ascii="Verdana" w:eastAsia="Times New Roman" w:hAnsi="Verdana" w:cs="Times New Roman"/>
          <w:b/>
          <w:color w:val="000000"/>
          <w:sz w:val="20"/>
          <w:szCs w:val="20"/>
        </w:rPr>
        <w:t xml:space="preserve">Index file should be inside </w:t>
      </w:r>
      <w:proofErr w:type="spellStart"/>
      <w:r w:rsidRPr="00BA45CD">
        <w:rPr>
          <w:rFonts w:ascii="Verdana" w:eastAsia="Times New Roman" w:hAnsi="Verdana" w:cs="Times New Roman"/>
          <w:b/>
          <w:color w:val="000000"/>
          <w:sz w:val="20"/>
          <w:szCs w:val="20"/>
        </w:rPr>
        <w:t>webcontent</w:t>
      </w:r>
      <w:proofErr w:type="spellEnd"/>
      <w:r w:rsidRPr="00BA45CD">
        <w:rPr>
          <w:rFonts w:ascii="Verdana" w:eastAsia="Times New Roman" w:hAnsi="Verdana" w:cs="Times New Roman"/>
          <w:b/>
          <w:color w:val="000000"/>
          <w:sz w:val="20"/>
          <w:szCs w:val="20"/>
        </w:rPr>
        <w:t xml:space="preserve"> folder</w:t>
      </w:r>
    </w:p>
    <w:p w:rsidR="00416974" w:rsidRPr="00416974" w:rsidRDefault="00190A17" w:rsidP="00416974">
      <w:pPr>
        <w:spacing w:after="0" w:line="240" w:lineRule="auto"/>
        <w:rPr>
          <w:rFonts w:ascii="Times New Roman" w:eastAsia="Times New Roman" w:hAnsi="Times New Roman" w:cs="Times New Roman"/>
          <w:sz w:val="24"/>
          <w:szCs w:val="24"/>
        </w:rPr>
      </w:pPr>
      <w:r w:rsidRPr="00190A17">
        <w:rPr>
          <w:rFonts w:ascii="Times New Roman" w:eastAsia="Times New Roman" w:hAnsi="Times New Roman" w:cs="Times New Roman"/>
          <w:sz w:val="24"/>
          <w:szCs w:val="24"/>
        </w:rPr>
        <w:pict>
          <v:rect id="_x0000_i1030" style="width:0;height:.75pt" o:hrstd="t" o:hrnoshade="t" o:hr="t" fillcolor="#d4d4d4" stroked="f"/>
        </w:pict>
      </w:r>
    </w:p>
    <w:p w:rsidR="00416974" w:rsidRPr="00416974" w:rsidRDefault="00416974" w:rsidP="0041697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416974">
        <w:rPr>
          <w:rFonts w:ascii="Helvetica" w:eastAsia="Times New Roman" w:hAnsi="Helvetica" w:cs="Times New Roman"/>
          <w:color w:val="610B4B"/>
          <w:sz w:val="32"/>
          <w:szCs w:val="32"/>
        </w:rPr>
        <w:lastRenderedPageBreak/>
        <w:t xml:space="preserve">1) How many objects of a </w:t>
      </w:r>
      <w:proofErr w:type="spellStart"/>
      <w:r w:rsidRPr="00416974">
        <w:rPr>
          <w:rFonts w:ascii="Helvetica" w:eastAsia="Times New Roman" w:hAnsi="Helvetica" w:cs="Times New Roman"/>
          <w:color w:val="610B4B"/>
          <w:sz w:val="32"/>
          <w:szCs w:val="32"/>
        </w:rPr>
        <w:t>servlet</w:t>
      </w:r>
      <w:proofErr w:type="spellEnd"/>
      <w:r w:rsidRPr="00416974">
        <w:rPr>
          <w:rFonts w:ascii="Helvetica" w:eastAsia="Times New Roman" w:hAnsi="Helvetica" w:cs="Times New Roman"/>
          <w:color w:val="610B4B"/>
          <w:sz w:val="32"/>
          <w:szCs w:val="32"/>
        </w:rPr>
        <w:t xml:space="preserve"> </w:t>
      </w:r>
      <w:proofErr w:type="gramStart"/>
      <w:r w:rsidRPr="00416974">
        <w:rPr>
          <w:rFonts w:ascii="Helvetica" w:eastAsia="Times New Roman" w:hAnsi="Helvetica" w:cs="Times New Roman"/>
          <w:color w:val="610B4B"/>
          <w:sz w:val="32"/>
          <w:szCs w:val="32"/>
        </w:rPr>
        <w:t>is</w:t>
      </w:r>
      <w:proofErr w:type="gramEnd"/>
      <w:r w:rsidRPr="00416974">
        <w:rPr>
          <w:rFonts w:ascii="Helvetica" w:eastAsia="Times New Roman" w:hAnsi="Helvetica" w:cs="Times New Roman"/>
          <w:color w:val="610B4B"/>
          <w:sz w:val="32"/>
          <w:szCs w:val="32"/>
        </w:rPr>
        <w:t xml:space="preserve"> created?</w:t>
      </w:r>
    </w:p>
    <w:p w:rsidR="00416974" w:rsidRPr="00416974" w:rsidRDefault="00416974" w:rsidP="0041697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16974">
        <w:rPr>
          <w:rFonts w:ascii="Verdana" w:eastAsia="Times New Roman" w:hAnsi="Verdana" w:cs="Times New Roman"/>
          <w:color w:val="000000"/>
          <w:sz w:val="20"/>
          <w:szCs w:val="20"/>
        </w:rPr>
        <w:t xml:space="preserve">Only one </w:t>
      </w:r>
      <w:proofErr w:type="gramStart"/>
      <w:r w:rsidRPr="00416974">
        <w:rPr>
          <w:rFonts w:ascii="Verdana" w:eastAsia="Times New Roman" w:hAnsi="Verdana" w:cs="Times New Roman"/>
          <w:color w:val="000000"/>
          <w:sz w:val="20"/>
          <w:szCs w:val="20"/>
        </w:rPr>
        <w:t>object</w:t>
      </w:r>
      <w:proofErr w:type="gramEnd"/>
      <w:r w:rsidRPr="00416974">
        <w:rPr>
          <w:rFonts w:ascii="Verdana" w:eastAsia="Times New Roman" w:hAnsi="Verdana" w:cs="Times New Roman"/>
          <w:color w:val="000000"/>
          <w:sz w:val="20"/>
          <w:szCs w:val="20"/>
        </w:rPr>
        <w:t xml:space="preserve"> at the time of first request by </w:t>
      </w:r>
      <w:proofErr w:type="spellStart"/>
      <w:r w:rsidRPr="00416974">
        <w:rPr>
          <w:rFonts w:ascii="Verdana" w:eastAsia="Times New Roman" w:hAnsi="Verdana" w:cs="Times New Roman"/>
          <w:color w:val="000000"/>
          <w:sz w:val="20"/>
          <w:szCs w:val="20"/>
        </w:rPr>
        <w:t>servlet</w:t>
      </w:r>
      <w:proofErr w:type="spellEnd"/>
      <w:r w:rsidRPr="00416974">
        <w:rPr>
          <w:rFonts w:ascii="Verdana" w:eastAsia="Times New Roman" w:hAnsi="Verdana" w:cs="Times New Roman"/>
          <w:color w:val="000000"/>
          <w:sz w:val="20"/>
          <w:szCs w:val="20"/>
        </w:rPr>
        <w:t xml:space="preserve"> or web container.</w:t>
      </w:r>
    </w:p>
    <w:p w:rsidR="00416974" w:rsidRDefault="00416974" w:rsidP="0041697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4) Who is responsible to create the object of </w:t>
      </w:r>
      <w:proofErr w:type="spellStart"/>
      <w:r>
        <w:rPr>
          <w:rFonts w:ascii="Helvetica" w:hAnsi="Helvetica"/>
          <w:b w:val="0"/>
          <w:bCs w:val="0"/>
          <w:color w:val="610B4B"/>
          <w:sz w:val="32"/>
          <w:szCs w:val="32"/>
        </w:rPr>
        <w:t>servlet</w:t>
      </w:r>
      <w:proofErr w:type="spellEnd"/>
      <w:r>
        <w:rPr>
          <w:rFonts w:ascii="Helvetica" w:hAnsi="Helvetica"/>
          <w:b w:val="0"/>
          <w:bCs w:val="0"/>
          <w:color w:val="610B4B"/>
          <w:sz w:val="32"/>
          <w:szCs w:val="32"/>
        </w:rPr>
        <w:t>?</w:t>
      </w:r>
    </w:p>
    <w:p w:rsidR="00416974" w:rsidRDefault="00416974" w:rsidP="00416974">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 xml:space="preserve">The web container or </w:t>
      </w:r>
      <w:proofErr w:type="spellStart"/>
      <w:r>
        <w:rPr>
          <w:rFonts w:ascii="Verdana" w:hAnsi="Verdana"/>
          <w:color w:val="000000"/>
          <w:sz w:val="20"/>
          <w:szCs w:val="20"/>
        </w:rPr>
        <w:t>servlet</w:t>
      </w:r>
      <w:proofErr w:type="spellEnd"/>
      <w:r>
        <w:rPr>
          <w:rFonts w:ascii="Verdana" w:hAnsi="Verdana"/>
          <w:color w:val="000000"/>
          <w:sz w:val="20"/>
          <w:szCs w:val="20"/>
        </w:rPr>
        <w:t xml:space="preserve"> container.</w:t>
      </w:r>
      <w:proofErr w:type="gramEnd"/>
    </w:p>
    <w:p w:rsidR="00416974" w:rsidRDefault="00190A17" w:rsidP="00416974">
      <w:pPr>
        <w:rPr>
          <w:rFonts w:ascii="Times New Roman" w:hAnsi="Times New Roman"/>
          <w:sz w:val="24"/>
          <w:szCs w:val="24"/>
        </w:rPr>
      </w:pPr>
      <w:r>
        <w:pict>
          <v:rect id="_x0000_i1031" style="width:0;height:.75pt" o:hrstd="t" o:hrnoshade="t" o:hr="t" fillcolor="#d4d4d4" stroked="f"/>
        </w:pict>
      </w:r>
    </w:p>
    <w:p w:rsidR="00416974" w:rsidRDefault="00416974" w:rsidP="0041697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5) When </w:t>
      </w:r>
      <w:proofErr w:type="spellStart"/>
      <w:r>
        <w:rPr>
          <w:rFonts w:ascii="Helvetica" w:hAnsi="Helvetica"/>
          <w:b w:val="0"/>
          <w:bCs w:val="0"/>
          <w:color w:val="610B4B"/>
          <w:sz w:val="32"/>
          <w:szCs w:val="32"/>
        </w:rPr>
        <w:t>servlet</w:t>
      </w:r>
      <w:proofErr w:type="spellEnd"/>
      <w:r>
        <w:rPr>
          <w:rFonts w:ascii="Helvetica" w:hAnsi="Helvetica"/>
          <w:b w:val="0"/>
          <w:bCs w:val="0"/>
          <w:color w:val="610B4B"/>
          <w:sz w:val="32"/>
          <w:szCs w:val="32"/>
        </w:rPr>
        <w:t xml:space="preserve"> object is created?</w:t>
      </w:r>
    </w:p>
    <w:p w:rsidR="00416974" w:rsidRDefault="00416974" w:rsidP="00416974">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At the time of first request.</w:t>
      </w:r>
      <w:proofErr w:type="gramEnd"/>
    </w:p>
    <w:p w:rsidR="00416974" w:rsidRDefault="00190A17" w:rsidP="00416974">
      <w:pPr>
        <w:rPr>
          <w:rFonts w:ascii="Times New Roman" w:hAnsi="Times New Roman"/>
          <w:sz w:val="24"/>
          <w:szCs w:val="24"/>
        </w:rPr>
      </w:pPr>
      <w:r>
        <w:pict>
          <v:rect id="_x0000_i1032" style="width:0;height:.75pt" o:hrstd="t" o:hrnoshade="t" o:hr="t" fillcolor="#d4d4d4" stroked="f"/>
        </w:pict>
      </w:r>
    </w:p>
    <w:p w:rsidR="00416974" w:rsidRDefault="00416974" w:rsidP="00416974">
      <w:pPr>
        <w:pStyle w:val="Heading3"/>
        <w:shd w:val="clear" w:color="auto" w:fill="FFFFFF"/>
        <w:spacing w:line="312" w:lineRule="atLeast"/>
        <w:jc w:val="both"/>
        <w:rPr>
          <w:ins w:id="32" w:author="Unknown"/>
          <w:rFonts w:ascii="Helvetica" w:hAnsi="Helvetica"/>
          <w:b w:val="0"/>
          <w:bCs w:val="0"/>
          <w:color w:val="610B4B"/>
          <w:sz w:val="32"/>
          <w:szCs w:val="32"/>
        </w:rPr>
      </w:pPr>
      <w:ins w:id="33" w:author="Unknown">
        <w:r>
          <w:rPr>
            <w:rFonts w:ascii="Helvetica" w:hAnsi="Helvetica"/>
            <w:b w:val="0"/>
            <w:bCs w:val="0"/>
            <w:color w:val="610B4B"/>
            <w:sz w:val="32"/>
            <w:szCs w:val="32"/>
          </w:rPr>
          <w:t>6) What is difference between Get and Post method?</w:t>
        </w:r>
      </w:ins>
    </w:p>
    <w:tbl>
      <w:tblPr>
        <w:tblW w:w="103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242"/>
        <w:gridCol w:w="3106"/>
      </w:tblGrid>
      <w:tr w:rsidR="00416974" w:rsidTr="000305CD">
        <w:trPr>
          <w:trHeight w:val="568"/>
        </w:trPr>
        <w:tc>
          <w:tcPr>
            <w:tcW w:w="0" w:type="auto"/>
            <w:shd w:val="clear" w:color="auto" w:fill="C7CCBE"/>
            <w:tcMar>
              <w:top w:w="180" w:type="dxa"/>
              <w:left w:w="180" w:type="dxa"/>
              <w:bottom w:w="180" w:type="dxa"/>
              <w:right w:w="180" w:type="dxa"/>
            </w:tcMar>
            <w:hideMark/>
          </w:tcPr>
          <w:p w:rsidR="00416974" w:rsidRDefault="00416974" w:rsidP="000305CD">
            <w:pPr>
              <w:rPr>
                <w:b/>
                <w:bCs/>
                <w:color w:val="000000"/>
                <w:sz w:val="26"/>
                <w:szCs w:val="26"/>
              </w:rPr>
            </w:pPr>
            <w:r>
              <w:rPr>
                <w:b/>
                <w:bCs/>
                <w:color w:val="000000"/>
                <w:sz w:val="26"/>
                <w:szCs w:val="26"/>
              </w:rPr>
              <w:t>Get</w:t>
            </w:r>
          </w:p>
        </w:tc>
        <w:tc>
          <w:tcPr>
            <w:tcW w:w="0" w:type="auto"/>
            <w:shd w:val="clear" w:color="auto" w:fill="C7CCBE"/>
            <w:tcMar>
              <w:top w:w="180" w:type="dxa"/>
              <w:left w:w="180" w:type="dxa"/>
              <w:bottom w:w="180" w:type="dxa"/>
              <w:right w:w="180" w:type="dxa"/>
            </w:tcMar>
            <w:hideMark/>
          </w:tcPr>
          <w:p w:rsidR="00416974" w:rsidRDefault="00416974">
            <w:pPr>
              <w:rPr>
                <w:b/>
                <w:bCs/>
                <w:color w:val="000000"/>
                <w:sz w:val="26"/>
                <w:szCs w:val="26"/>
              </w:rPr>
            </w:pPr>
            <w:r>
              <w:rPr>
                <w:b/>
                <w:bCs/>
                <w:color w:val="000000"/>
                <w:sz w:val="26"/>
                <w:szCs w:val="26"/>
              </w:rPr>
              <w:t>Post</w:t>
            </w:r>
          </w:p>
        </w:tc>
      </w:tr>
      <w:tr w:rsidR="00416974" w:rsidTr="000305CD">
        <w:trPr>
          <w:trHeight w:val="8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4A68" w:rsidRPr="00234A68" w:rsidRDefault="00416974" w:rsidP="000305CD">
            <w:pPr>
              <w:pStyle w:val="ListParagraph"/>
              <w:numPr>
                <w:ilvl w:val="2"/>
                <w:numId w:val="1"/>
              </w:numPr>
              <w:spacing w:line="345" w:lineRule="atLeast"/>
              <w:rPr>
                <w:rFonts w:ascii="Verdana" w:hAnsi="Verdana"/>
                <w:color w:val="000000"/>
                <w:sz w:val="20"/>
                <w:szCs w:val="20"/>
              </w:rPr>
            </w:pPr>
            <w:r w:rsidRPr="00234A68">
              <w:rPr>
                <w:rFonts w:ascii="Verdana" w:hAnsi="Verdana"/>
                <w:color w:val="000000"/>
                <w:sz w:val="20"/>
                <w:szCs w:val="20"/>
              </w:rPr>
              <w:t>Limited amount of data can be sent because data is sent in header.</w:t>
            </w:r>
            <w:r w:rsidR="00234A68">
              <w:rPr>
                <w:rFonts w:ascii="Arial" w:hAnsi="Arial" w:cs="Arial"/>
                <w:color w:val="242729"/>
                <w:sz w:val="23"/>
                <w:szCs w:val="23"/>
                <w:shd w:val="clear" w:color="auto" w:fill="FFFFFF"/>
              </w:rPr>
              <w:t>255 bytes is the safest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Large amount of data can be sent because data is sent in body.</w:t>
            </w:r>
          </w:p>
        </w:tc>
      </w:tr>
      <w:tr w:rsidR="00416974" w:rsidTr="00416974">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2) Not Secured 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Secured because data is not exposed in URL bar.</w:t>
            </w:r>
          </w:p>
        </w:tc>
      </w:tr>
      <w:tr w:rsidR="00416974" w:rsidTr="00416974">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3) 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Cannot be bookmarked</w:t>
            </w:r>
          </w:p>
        </w:tc>
      </w:tr>
      <w:tr w:rsidR="00416974" w:rsidTr="00416974">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4) Idempotent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Non-Idempotent</w:t>
            </w:r>
          </w:p>
        </w:tc>
      </w:tr>
      <w:tr w:rsidR="00416974" w:rsidTr="00416974">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5) It is more efficient and used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It is less efficient and used</w:t>
            </w:r>
          </w:p>
        </w:tc>
      </w:tr>
    </w:tbl>
    <w:p w:rsidR="00416974" w:rsidRDefault="00190A17" w:rsidP="00416974">
      <w:pPr>
        <w:rPr>
          <w:ins w:id="34" w:author="Unknown"/>
          <w:rFonts w:ascii="Times New Roman" w:hAnsi="Times New Roman"/>
          <w:sz w:val="24"/>
          <w:szCs w:val="24"/>
        </w:rPr>
      </w:pPr>
      <w:ins w:id="35" w:author="Unknown">
        <w:r>
          <w:fldChar w:fldCharType="begin"/>
        </w:r>
        <w:r w:rsidR="00416974">
          <w:instrText xml:space="preserve"> HYPERLINK "https://www.javatpoint.com/http-request" </w:instrText>
        </w:r>
        <w:r>
          <w:fldChar w:fldCharType="separate"/>
        </w:r>
        <w:proofErr w:type="gramStart"/>
        <w:r w:rsidR="00416974">
          <w:rPr>
            <w:rStyle w:val="Hyperlink"/>
            <w:rFonts w:ascii="Verdana" w:hAnsi="Verdana"/>
            <w:color w:val="008000"/>
            <w:sz w:val="20"/>
            <w:szCs w:val="20"/>
            <w:u w:val="none"/>
            <w:shd w:val="clear" w:color="auto" w:fill="FFFFFF"/>
          </w:rPr>
          <w:t>more</w:t>
        </w:r>
        <w:proofErr w:type="gramEnd"/>
        <w:r w:rsidR="00416974">
          <w:rPr>
            <w:rStyle w:val="Hyperlink"/>
            <w:rFonts w:ascii="Verdana" w:hAnsi="Verdana"/>
            <w:color w:val="008000"/>
            <w:sz w:val="20"/>
            <w:szCs w:val="20"/>
            <w:u w:val="none"/>
            <w:shd w:val="clear" w:color="auto" w:fill="FFFFFF"/>
          </w:rPr>
          <w:t xml:space="preserve"> details...</w:t>
        </w:r>
        <w:r>
          <w:fldChar w:fldCharType="end"/>
        </w:r>
      </w:ins>
    </w:p>
    <w:p w:rsidR="00416974" w:rsidRDefault="00190A17" w:rsidP="00416974">
      <w:pPr>
        <w:rPr>
          <w:ins w:id="36" w:author="Unknown"/>
        </w:rPr>
      </w:pPr>
      <w:ins w:id="37" w:author="Unknown">
        <w:r>
          <w:pict>
            <v:rect id="_x0000_i1033" style="width:0;height:.75pt" o:hrstd="t" o:hrnoshade="t" o:hr="t" fillcolor="#d4d4d4" stroked="f"/>
          </w:pict>
        </w:r>
      </w:ins>
    </w:p>
    <w:p w:rsidR="00416974" w:rsidRDefault="00416974" w:rsidP="007F66E4">
      <w:pPr>
        <w:pStyle w:val="Heading3"/>
        <w:shd w:val="clear" w:color="auto" w:fill="FFFFFF"/>
        <w:spacing w:line="312" w:lineRule="atLeast"/>
        <w:rPr>
          <w:ins w:id="38" w:author="Unknown"/>
          <w:rFonts w:ascii="Helvetica" w:hAnsi="Helvetica"/>
          <w:b w:val="0"/>
          <w:bCs w:val="0"/>
          <w:color w:val="610B4B"/>
          <w:sz w:val="32"/>
          <w:szCs w:val="32"/>
        </w:rPr>
      </w:pPr>
      <w:ins w:id="39" w:author="Unknown">
        <w:r>
          <w:rPr>
            <w:rFonts w:ascii="Helvetica" w:hAnsi="Helvetica"/>
            <w:b w:val="0"/>
            <w:bCs w:val="0"/>
            <w:color w:val="610B4B"/>
            <w:sz w:val="32"/>
            <w:szCs w:val="32"/>
          </w:rPr>
          <w:lastRenderedPageBreak/>
          <w:t xml:space="preserve">7) What is difference between </w:t>
        </w:r>
        <w:proofErr w:type="spellStart"/>
        <w:r>
          <w:rPr>
            <w:rFonts w:ascii="Helvetica" w:hAnsi="Helvetica"/>
            <w:b w:val="0"/>
            <w:bCs w:val="0"/>
            <w:color w:val="610B4B"/>
            <w:sz w:val="32"/>
            <w:szCs w:val="32"/>
          </w:rPr>
          <w:t>PrintWriter</w:t>
        </w:r>
        <w:proofErr w:type="spellEnd"/>
        <w:r>
          <w:rPr>
            <w:rFonts w:ascii="Helvetica" w:hAnsi="Helvetica"/>
            <w:b w:val="0"/>
            <w:bCs w:val="0"/>
            <w:color w:val="610B4B"/>
            <w:sz w:val="32"/>
            <w:szCs w:val="32"/>
          </w:rPr>
          <w:t xml:space="preserve"> and </w:t>
        </w:r>
        <w:proofErr w:type="spellStart"/>
        <w:r>
          <w:rPr>
            <w:rFonts w:ascii="Helvetica" w:hAnsi="Helvetica"/>
            <w:b w:val="0"/>
            <w:bCs w:val="0"/>
            <w:color w:val="610B4B"/>
            <w:sz w:val="32"/>
            <w:szCs w:val="32"/>
          </w:rPr>
          <w:t>ServletOutputStream</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40" w:author="Unknown"/>
          <w:rFonts w:ascii="Verdana" w:hAnsi="Verdana"/>
          <w:color w:val="000000"/>
          <w:sz w:val="20"/>
          <w:szCs w:val="20"/>
        </w:rPr>
      </w:pPr>
      <w:proofErr w:type="spellStart"/>
      <w:ins w:id="41" w:author="Unknown">
        <w:r>
          <w:rPr>
            <w:rFonts w:ascii="Verdana" w:hAnsi="Verdana"/>
            <w:color w:val="000000"/>
            <w:sz w:val="20"/>
            <w:szCs w:val="20"/>
          </w:rPr>
          <w:t>PrintWriter</w:t>
        </w:r>
        <w:proofErr w:type="spellEnd"/>
        <w:r>
          <w:rPr>
            <w:rFonts w:ascii="Verdana" w:hAnsi="Verdana"/>
            <w:color w:val="000000"/>
            <w:sz w:val="20"/>
            <w:szCs w:val="20"/>
          </w:rPr>
          <w:t xml:space="preserve"> is a </w:t>
        </w:r>
        <w:r w:rsidRPr="00416974">
          <w:rPr>
            <w:rFonts w:ascii="Verdana" w:hAnsi="Verdana"/>
            <w:color w:val="000000"/>
            <w:sz w:val="20"/>
            <w:szCs w:val="20"/>
            <w:highlight w:val="yellow"/>
          </w:rPr>
          <w:t xml:space="preserve">character-stream </w:t>
        </w:r>
        <w:proofErr w:type="gramStart"/>
        <w:r w:rsidRPr="00416974">
          <w:rPr>
            <w:rFonts w:ascii="Verdana" w:hAnsi="Verdana"/>
            <w:color w:val="000000"/>
            <w:sz w:val="20"/>
            <w:szCs w:val="20"/>
            <w:highlight w:val="yellow"/>
          </w:rPr>
          <w:t>class</w:t>
        </w:r>
        <w:proofErr w:type="gramEnd"/>
        <w:r>
          <w:rPr>
            <w:rFonts w:ascii="Verdana" w:hAnsi="Verdana"/>
            <w:color w:val="000000"/>
            <w:sz w:val="20"/>
            <w:szCs w:val="20"/>
          </w:rPr>
          <w:t xml:space="preserve"> where as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is a </w:t>
        </w:r>
        <w:r w:rsidRPr="00416974">
          <w:rPr>
            <w:rFonts w:ascii="Verdana" w:hAnsi="Verdana"/>
            <w:color w:val="000000"/>
            <w:sz w:val="20"/>
            <w:szCs w:val="20"/>
            <w:highlight w:val="yellow"/>
          </w:rPr>
          <w:t>byte-stream class</w:t>
        </w:r>
        <w:r>
          <w:rPr>
            <w:rFonts w:ascii="Verdana" w:hAnsi="Verdana"/>
            <w:color w:val="000000"/>
            <w:sz w:val="20"/>
            <w:szCs w:val="20"/>
          </w:rPr>
          <w:t xml:space="preserve">. The </w:t>
        </w:r>
        <w:proofErr w:type="spellStart"/>
        <w:r>
          <w:rPr>
            <w:rFonts w:ascii="Verdana" w:hAnsi="Verdana"/>
            <w:color w:val="000000"/>
            <w:sz w:val="20"/>
            <w:szCs w:val="20"/>
          </w:rPr>
          <w:t>PrintWriter</w:t>
        </w:r>
        <w:proofErr w:type="spellEnd"/>
        <w:r>
          <w:rPr>
            <w:rFonts w:ascii="Verdana" w:hAnsi="Verdana"/>
            <w:color w:val="000000"/>
            <w:sz w:val="20"/>
            <w:szCs w:val="20"/>
          </w:rPr>
          <w:t xml:space="preserve"> class can be used to write only character-based information whereas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class can be used to write primitive values as well as character-based information.</w:t>
        </w:r>
      </w:ins>
    </w:p>
    <w:p w:rsidR="00416974" w:rsidRDefault="00190A17" w:rsidP="00416974">
      <w:pPr>
        <w:rPr>
          <w:ins w:id="42" w:author="Unknown"/>
          <w:rFonts w:ascii="Times New Roman" w:hAnsi="Times New Roman"/>
          <w:sz w:val="24"/>
          <w:szCs w:val="24"/>
        </w:rPr>
      </w:pPr>
      <w:ins w:id="43" w:author="Unknown">
        <w:r>
          <w:pict>
            <v:rect id="_x0000_i1034" style="width:0;height:.75pt" o:hrstd="t" o:hrnoshade="t" o:hr="t" fillcolor="#d4d4d4" stroked="f"/>
          </w:pict>
        </w:r>
      </w:ins>
    </w:p>
    <w:p w:rsidR="00416974" w:rsidRDefault="00416974" w:rsidP="00416974">
      <w:pPr>
        <w:pStyle w:val="Heading3"/>
        <w:shd w:val="clear" w:color="auto" w:fill="FFFFFF"/>
        <w:spacing w:line="312" w:lineRule="atLeast"/>
        <w:jc w:val="both"/>
        <w:rPr>
          <w:ins w:id="44" w:author="Unknown"/>
          <w:rFonts w:ascii="Helvetica" w:hAnsi="Helvetica"/>
          <w:b w:val="0"/>
          <w:bCs w:val="0"/>
          <w:color w:val="610B4B"/>
          <w:sz w:val="32"/>
          <w:szCs w:val="32"/>
        </w:rPr>
      </w:pPr>
      <w:ins w:id="45" w:author="Unknown">
        <w:r>
          <w:rPr>
            <w:rFonts w:ascii="Helvetica" w:hAnsi="Helvetica"/>
            <w:b w:val="0"/>
            <w:bCs w:val="0"/>
            <w:color w:val="610B4B"/>
            <w:sz w:val="32"/>
            <w:szCs w:val="32"/>
          </w:rPr>
          <w:t xml:space="preserve">8) What is difference between </w:t>
        </w:r>
        <w:proofErr w:type="spellStart"/>
        <w:r>
          <w:rPr>
            <w:rFonts w:ascii="Helvetica" w:hAnsi="Helvetica"/>
            <w:b w:val="0"/>
            <w:bCs w:val="0"/>
            <w:color w:val="610B4B"/>
            <w:sz w:val="32"/>
            <w:szCs w:val="32"/>
          </w:rPr>
          <w:t>GenericServlet</w:t>
        </w:r>
        <w:proofErr w:type="spellEnd"/>
        <w:r>
          <w:rPr>
            <w:rFonts w:ascii="Helvetica" w:hAnsi="Helvetica"/>
            <w:b w:val="0"/>
            <w:bCs w:val="0"/>
            <w:color w:val="610B4B"/>
            <w:sz w:val="32"/>
            <w:szCs w:val="32"/>
          </w:rPr>
          <w:t xml:space="preserve"> and </w:t>
        </w:r>
        <w:proofErr w:type="spellStart"/>
        <w:r>
          <w:rPr>
            <w:rFonts w:ascii="Helvetica" w:hAnsi="Helvetica"/>
            <w:b w:val="0"/>
            <w:bCs w:val="0"/>
            <w:color w:val="610B4B"/>
            <w:sz w:val="32"/>
            <w:szCs w:val="32"/>
          </w:rPr>
          <w:t>HttpServlet</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rFonts w:ascii="Verdana" w:hAnsi="Verdana"/>
          <w:color w:val="000000"/>
          <w:sz w:val="20"/>
          <w:szCs w:val="20"/>
        </w:rPr>
      </w:pPr>
      <w:ins w:id="46" w:author="Unknown">
        <w:r>
          <w:rPr>
            <w:rFonts w:ascii="Verdana" w:hAnsi="Verdana"/>
            <w:color w:val="000000"/>
            <w:sz w:val="20"/>
            <w:szCs w:val="20"/>
          </w:rPr>
          <w:t xml:space="preserve">The </w:t>
        </w:r>
        <w:proofErr w:type="spellStart"/>
        <w:r>
          <w:rPr>
            <w:rFonts w:ascii="Verdana" w:hAnsi="Verdana"/>
            <w:color w:val="000000"/>
            <w:sz w:val="20"/>
            <w:szCs w:val="20"/>
          </w:rPr>
          <w:t>GenericServlet</w:t>
        </w:r>
        <w:proofErr w:type="spellEnd"/>
        <w:r>
          <w:rPr>
            <w:rFonts w:ascii="Verdana" w:hAnsi="Verdana"/>
            <w:color w:val="000000"/>
            <w:sz w:val="20"/>
            <w:szCs w:val="20"/>
          </w:rPr>
          <w:t xml:space="preserve"> is </w:t>
        </w:r>
        <w:r w:rsidRPr="007F66E4">
          <w:rPr>
            <w:rFonts w:ascii="Verdana" w:hAnsi="Verdana"/>
            <w:color w:val="000000"/>
            <w:sz w:val="20"/>
            <w:szCs w:val="20"/>
            <w:highlight w:val="green"/>
          </w:rPr>
          <w:t>protocol independent</w:t>
        </w:r>
        <w:r>
          <w:rPr>
            <w:rFonts w:ascii="Verdana" w:hAnsi="Verdana"/>
            <w:color w:val="000000"/>
            <w:sz w:val="20"/>
            <w:szCs w:val="20"/>
          </w:rPr>
          <w:t xml:space="preserve"> whereas </w:t>
        </w:r>
        <w:proofErr w:type="spellStart"/>
        <w:r w:rsidRPr="007F66E4">
          <w:rPr>
            <w:rFonts w:ascii="Verdana" w:hAnsi="Verdana"/>
            <w:color w:val="000000"/>
            <w:sz w:val="20"/>
            <w:szCs w:val="20"/>
            <w:highlight w:val="green"/>
          </w:rPr>
          <w:t>HttpServlet</w:t>
        </w:r>
        <w:proofErr w:type="spellEnd"/>
        <w:r w:rsidRPr="007F66E4">
          <w:rPr>
            <w:rFonts w:ascii="Verdana" w:hAnsi="Verdana"/>
            <w:color w:val="000000"/>
            <w:sz w:val="20"/>
            <w:szCs w:val="20"/>
            <w:highlight w:val="green"/>
          </w:rPr>
          <w:t xml:space="preserve"> is HTTP protocol specific</w:t>
        </w:r>
        <w:r>
          <w:rPr>
            <w:rFonts w:ascii="Verdana" w:hAnsi="Verdana"/>
            <w:color w:val="000000"/>
            <w:sz w:val="20"/>
            <w:szCs w:val="20"/>
          </w:rPr>
          <w:t xml:space="preserve">. </w:t>
        </w:r>
        <w:proofErr w:type="spellStart"/>
        <w:r>
          <w:rPr>
            <w:rFonts w:ascii="Verdana" w:hAnsi="Verdana"/>
            <w:color w:val="000000"/>
            <w:sz w:val="20"/>
            <w:szCs w:val="20"/>
          </w:rPr>
          <w:t>HttpServlet</w:t>
        </w:r>
        <w:proofErr w:type="spellEnd"/>
        <w:r>
          <w:rPr>
            <w:rFonts w:ascii="Verdana" w:hAnsi="Verdana"/>
            <w:color w:val="000000"/>
            <w:sz w:val="20"/>
            <w:szCs w:val="20"/>
          </w:rPr>
          <w:t xml:space="preserve"> provides additional functionalities such as state management etc.</w:t>
        </w:r>
      </w:ins>
    </w:p>
    <w:p w:rsidR="005E1B84" w:rsidRDefault="005E1B84" w:rsidP="00416974">
      <w:pPr>
        <w:pStyle w:val="NormalWeb"/>
        <w:shd w:val="clear" w:color="auto" w:fill="FFFFFF"/>
        <w:jc w:val="both"/>
        <w:rPr>
          <w:ins w:id="47" w:author="Unknown"/>
          <w:rFonts w:ascii="Verdana" w:hAnsi="Verdana"/>
          <w:color w:val="000000"/>
          <w:sz w:val="20"/>
          <w:szCs w:val="20"/>
        </w:rPr>
      </w:pPr>
      <w:r>
        <w:rPr>
          <w:rFonts w:ascii="Verdana" w:hAnsi="Verdana"/>
          <w:color w:val="000000"/>
          <w:sz w:val="20"/>
          <w:szCs w:val="20"/>
        </w:rPr>
        <w:t>//</w:t>
      </w:r>
      <w:r w:rsidRPr="005E1B84">
        <w:rPr>
          <w:rFonts w:ascii="Segoe UI" w:hAnsi="Segoe UI" w:cs="Segoe UI"/>
          <w:sz w:val="18"/>
          <w:szCs w:val="18"/>
        </w:rPr>
        <w:t xml:space="preserve"> </w:t>
      </w:r>
      <w:r>
        <w:rPr>
          <w:rFonts w:ascii="Segoe UI" w:hAnsi="Segoe UI" w:cs="Segoe UI"/>
          <w:sz w:val="18"/>
          <w:szCs w:val="18"/>
        </w:rPr>
        <w:t xml:space="preserve">public abstract class </w:t>
      </w:r>
      <w:proofErr w:type="spellStart"/>
      <w:r>
        <w:rPr>
          <w:rFonts w:ascii="Segoe UI" w:hAnsi="Segoe UI" w:cs="Segoe UI"/>
          <w:sz w:val="18"/>
          <w:szCs w:val="18"/>
        </w:rPr>
        <w:t>javax.servlet.http.HttpServlet</w:t>
      </w:r>
      <w:proofErr w:type="spellEnd"/>
      <w:r>
        <w:rPr>
          <w:rFonts w:ascii="Segoe UI" w:hAnsi="Segoe UI" w:cs="Segoe UI"/>
          <w:sz w:val="18"/>
          <w:szCs w:val="18"/>
        </w:rPr>
        <w:t xml:space="preserve"> extends </w:t>
      </w:r>
      <w:proofErr w:type="spellStart"/>
      <w:r>
        <w:rPr>
          <w:rFonts w:ascii="Segoe UI" w:hAnsi="Segoe UI" w:cs="Segoe UI"/>
          <w:sz w:val="18"/>
          <w:szCs w:val="18"/>
        </w:rPr>
        <w:t>javax.servlet.GenericServlet</w:t>
      </w:r>
      <w:proofErr w:type="spellEnd"/>
      <w:r>
        <w:rPr>
          <w:rFonts w:ascii="Segoe UI" w:hAnsi="Segoe UI" w:cs="Segoe UI"/>
          <w:sz w:val="18"/>
          <w:szCs w:val="18"/>
        </w:rPr>
        <w:t xml:space="preserve"> {</w:t>
      </w:r>
    </w:p>
    <w:p w:rsidR="00416974" w:rsidRDefault="00190A17" w:rsidP="00416974">
      <w:pPr>
        <w:rPr>
          <w:ins w:id="48" w:author="Unknown"/>
          <w:rFonts w:ascii="Times New Roman" w:hAnsi="Times New Roman"/>
          <w:sz w:val="24"/>
          <w:szCs w:val="24"/>
        </w:rPr>
      </w:pPr>
      <w:ins w:id="49" w:author="Unknown">
        <w:r>
          <w:pict>
            <v:rect id="_x0000_i1035" style="width:0;height:.75pt" o:hrstd="t" o:hrnoshade="t" o:hr="t" fillcolor="#d4d4d4" stroked="f"/>
          </w:pict>
        </w:r>
      </w:ins>
    </w:p>
    <w:p w:rsidR="00416974" w:rsidRDefault="00416974" w:rsidP="00416974">
      <w:pPr>
        <w:pStyle w:val="Heading3"/>
        <w:shd w:val="clear" w:color="auto" w:fill="FFFFFF"/>
        <w:spacing w:line="312" w:lineRule="atLeast"/>
        <w:jc w:val="both"/>
        <w:rPr>
          <w:ins w:id="50" w:author="Unknown"/>
          <w:rFonts w:ascii="Helvetica" w:hAnsi="Helvetica"/>
          <w:b w:val="0"/>
          <w:bCs w:val="0"/>
          <w:color w:val="610B4B"/>
          <w:sz w:val="32"/>
          <w:szCs w:val="32"/>
        </w:rPr>
      </w:pPr>
      <w:ins w:id="51" w:author="Unknown">
        <w:r>
          <w:rPr>
            <w:rFonts w:ascii="Helvetica" w:hAnsi="Helvetica"/>
            <w:b w:val="0"/>
            <w:bCs w:val="0"/>
            <w:color w:val="610B4B"/>
            <w:sz w:val="32"/>
            <w:szCs w:val="32"/>
          </w:rPr>
          <w:t xml:space="preserve">9) What is </w:t>
        </w:r>
        <w:proofErr w:type="spellStart"/>
        <w:r w:rsidRPr="00481188">
          <w:rPr>
            <w:rFonts w:ascii="Helvetica" w:hAnsi="Helvetica"/>
            <w:b w:val="0"/>
            <w:bCs w:val="0"/>
            <w:color w:val="610B4B"/>
            <w:sz w:val="32"/>
            <w:szCs w:val="32"/>
            <w:highlight w:val="green"/>
          </w:rPr>
          <w:t>servlet</w:t>
        </w:r>
        <w:proofErr w:type="spellEnd"/>
        <w:r w:rsidRPr="00481188">
          <w:rPr>
            <w:rFonts w:ascii="Helvetica" w:hAnsi="Helvetica"/>
            <w:b w:val="0"/>
            <w:bCs w:val="0"/>
            <w:color w:val="610B4B"/>
            <w:sz w:val="32"/>
            <w:szCs w:val="32"/>
            <w:highlight w:val="green"/>
          </w:rPr>
          <w:t xml:space="preserve"> collaboration</w:t>
        </w:r>
        <w:r>
          <w:rPr>
            <w:rFonts w:ascii="Helvetica" w:hAnsi="Helvetica"/>
            <w:b w:val="0"/>
            <w:bCs w:val="0"/>
            <w:color w:val="610B4B"/>
            <w:sz w:val="32"/>
            <w:szCs w:val="32"/>
          </w:rPr>
          <w:t>?</w:t>
        </w:r>
      </w:ins>
    </w:p>
    <w:p w:rsidR="00416974" w:rsidRDefault="00416974" w:rsidP="00416974">
      <w:pPr>
        <w:pStyle w:val="NormalWeb"/>
        <w:shd w:val="clear" w:color="auto" w:fill="FFFFFF"/>
        <w:jc w:val="both"/>
        <w:rPr>
          <w:ins w:id="52" w:author="Unknown"/>
          <w:rFonts w:ascii="Verdana" w:hAnsi="Verdana"/>
          <w:color w:val="000000"/>
          <w:sz w:val="20"/>
          <w:szCs w:val="20"/>
        </w:rPr>
      </w:pPr>
      <w:ins w:id="53" w:author="Unknown">
        <w:r>
          <w:rPr>
            <w:rFonts w:ascii="Verdana" w:hAnsi="Verdana"/>
            <w:color w:val="000000"/>
            <w:sz w:val="20"/>
            <w:szCs w:val="20"/>
          </w:rPr>
          <w:t xml:space="preserve">When one </w:t>
        </w:r>
        <w:proofErr w:type="spellStart"/>
        <w:r>
          <w:rPr>
            <w:rFonts w:ascii="Verdana" w:hAnsi="Verdana"/>
            <w:color w:val="000000"/>
            <w:sz w:val="20"/>
            <w:szCs w:val="20"/>
          </w:rPr>
          <w:t>servlet</w:t>
        </w:r>
        <w:proofErr w:type="spellEnd"/>
        <w:r>
          <w:rPr>
            <w:rFonts w:ascii="Verdana" w:hAnsi="Verdana"/>
            <w:color w:val="000000"/>
            <w:sz w:val="20"/>
            <w:szCs w:val="20"/>
          </w:rPr>
          <w:t xml:space="preserve"> communicates to another </w:t>
        </w:r>
        <w:proofErr w:type="spellStart"/>
        <w:r>
          <w:rPr>
            <w:rFonts w:ascii="Verdana" w:hAnsi="Verdana"/>
            <w:color w:val="000000"/>
            <w:sz w:val="20"/>
            <w:szCs w:val="20"/>
          </w:rPr>
          <w:t>servlet</w:t>
        </w:r>
        <w:proofErr w:type="spellEnd"/>
        <w:r>
          <w:rPr>
            <w:rFonts w:ascii="Verdana" w:hAnsi="Verdana"/>
            <w:color w:val="000000"/>
            <w:sz w:val="20"/>
            <w:szCs w:val="20"/>
          </w:rPr>
          <w:t xml:space="preserve">, it is known as </w:t>
        </w:r>
        <w:proofErr w:type="spellStart"/>
        <w:r>
          <w:rPr>
            <w:rFonts w:ascii="Verdana" w:hAnsi="Verdana"/>
            <w:color w:val="000000"/>
            <w:sz w:val="20"/>
            <w:szCs w:val="20"/>
          </w:rPr>
          <w:t>servlet</w:t>
        </w:r>
        <w:proofErr w:type="spellEnd"/>
        <w:r>
          <w:rPr>
            <w:rFonts w:ascii="Verdana" w:hAnsi="Verdana"/>
            <w:color w:val="000000"/>
            <w:sz w:val="20"/>
            <w:szCs w:val="20"/>
          </w:rPr>
          <w:t xml:space="preserve"> collaboration. There are many ways of </w:t>
        </w:r>
        <w:proofErr w:type="spellStart"/>
        <w:r>
          <w:rPr>
            <w:rFonts w:ascii="Verdana" w:hAnsi="Verdana"/>
            <w:color w:val="000000"/>
            <w:sz w:val="20"/>
            <w:szCs w:val="20"/>
          </w:rPr>
          <w:t>servlet</w:t>
        </w:r>
        <w:proofErr w:type="spellEnd"/>
        <w:r>
          <w:rPr>
            <w:rFonts w:ascii="Verdana" w:hAnsi="Verdana"/>
            <w:color w:val="000000"/>
            <w:sz w:val="20"/>
            <w:szCs w:val="20"/>
          </w:rPr>
          <w:t xml:space="preserve"> collaboration:</w:t>
        </w:r>
      </w:ins>
    </w:p>
    <w:p w:rsidR="00416974" w:rsidRPr="002950EB" w:rsidRDefault="00416974" w:rsidP="00416974">
      <w:pPr>
        <w:numPr>
          <w:ilvl w:val="0"/>
          <w:numId w:val="6"/>
        </w:numPr>
        <w:shd w:val="clear" w:color="auto" w:fill="FFFFFF"/>
        <w:spacing w:before="60" w:after="100" w:afterAutospacing="1" w:line="345" w:lineRule="atLeast"/>
        <w:jc w:val="both"/>
        <w:rPr>
          <w:ins w:id="54" w:author="Unknown"/>
          <w:rFonts w:ascii="Verdana" w:hAnsi="Verdana"/>
          <w:color w:val="000000"/>
          <w:sz w:val="20"/>
          <w:szCs w:val="20"/>
          <w:highlight w:val="magenta"/>
        </w:rPr>
      </w:pPr>
      <w:proofErr w:type="spellStart"/>
      <w:ins w:id="55" w:author="Unknown">
        <w:r w:rsidRPr="002950EB">
          <w:rPr>
            <w:rFonts w:ascii="Verdana" w:hAnsi="Verdana"/>
            <w:color w:val="000000"/>
            <w:sz w:val="20"/>
            <w:szCs w:val="20"/>
            <w:highlight w:val="magenta"/>
          </w:rPr>
          <w:t>RequestDispacher</w:t>
        </w:r>
        <w:proofErr w:type="spellEnd"/>
        <w:r w:rsidRPr="002950EB">
          <w:rPr>
            <w:rFonts w:ascii="Verdana" w:hAnsi="Verdana"/>
            <w:color w:val="000000"/>
            <w:sz w:val="20"/>
            <w:szCs w:val="20"/>
            <w:highlight w:val="magenta"/>
          </w:rPr>
          <w:t xml:space="preserve"> interface</w:t>
        </w:r>
      </w:ins>
    </w:p>
    <w:p w:rsidR="00416974" w:rsidRPr="002950EB" w:rsidRDefault="00416974" w:rsidP="00416974">
      <w:pPr>
        <w:numPr>
          <w:ilvl w:val="0"/>
          <w:numId w:val="6"/>
        </w:numPr>
        <w:shd w:val="clear" w:color="auto" w:fill="FFFFFF"/>
        <w:spacing w:before="60" w:after="100" w:afterAutospacing="1" w:line="345" w:lineRule="atLeast"/>
        <w:jc w:val="both"/>
        <w:rPr>
          <w:ins w:id="56" w:author="Unknown"/>
          <w:rFonts w:ascii="Verdana" w:hAnsi="Verdana"/>
          <w:color w:val="000000"/>
          <w:sz w:val="20"/>
          <w:szCs w:val="20"/>
          <w:highlight w:val="magenta"/>
        </w:rPr>
      </w:pPr>
      <w:proofErr w:type="spellStart"/>
      <w:proofErr w:type="gramStart"/>
      <w:ins w:id="57" w:author="Unknown">
        <w:r w:rsidRPr="002950EB">
          <w:rPr>
            <w:rFonts w:ascii="Verdana" w:hAnsi="Verdana"/>
            <w:color w:val="000000"/>
            <w:sz w:val="20"/>
            <w:szCs w:val="20"/>
            <w:highlight w:val="magenta"/>
          </w:rPr>
          <w:t>sendRedirect</w:t>
        </w:r>
        <w:proofErr w:type="spellEnd"/>
        <w:r w:rsidRPr="002950EB">
          <w:rPr>
            <w:rFonts w:ascii="Verdana" w:hAnsi="Verdana"/>
            <w:color w:val="000000"/>
            <w:sz w:val="20"/>
            <w:szCs w:val="20"/>
            <w:highlight w:val="magenta"/>
          </w:rPr>
          <w:t>(</w:t>
        </w:r>
        <w:proofErr w:type="gramEnd"/>
        <w:r w:rsidRPr="002950EB">
          <w:rPr>
            <w:rFonts w:ascii="Verdana" w:hAnsi="Verdana"/>
            <w:color w:val="000000"/>
            <w:sz w:val="20"/>
            <w:szCs w:val="20"/>
            <w:highlight w:val="magenta"/>
          </w:rPr>
          <w:t>) method etc.</w:t>
        </w:r>
      </w:ins>
    </w:p>
    <w:p w:rsidR="00416974" w:rsidRDefault="00416974" w:rsidP="00416974">
      <w:pPr>
        <w:spacing w:after="0" w:line="240" w:lineRule="auto"/>
        <w:rPr>
          <w:ins w:id="58" w:author="Unknown"/>
          <w:rFonts w:ascii="Times New Roman" w:hAnsi="Times New Roman"/>
          <w:sz w:val="24"/>
          <w:szCs w:val="24"/>
        </w:rPr>
      </w:pPr>
    </w:p>
    <w:p w:rsidR="00416974" w:rsidRDefault="00190A17" w:rsidP="00416974">
      <w:pPr>
        <w:rPr>
          <w:ins w:id="59" w:author="Unknown"/>
        </w:rPr>
      </w:pPr>
      <w:ins w:id="60" w:author="Unknown">
        <w:r>
          <w:pict>
            <v:rect id="_x0000_i1036" style="width:0;height:.75pt" o:hrstd="t" o:hrnoshade="t" o:hr="t" fillcolor="#d4d4d4" stroked="f"/>
          </w:pict>
        </w:r>
      </w:ins>
    </w:p>
    <w:p w:rsidR="00416974" w:rsidRDefault="00416974" w:rsidP="00416974">
      <w:pPr>
        <w:pStyle w:val="Heading3"/>
        <w:shd w:val="clear" w:color="auto" w:fill="FFFFFF"/>
        <w:spacing w:line="312" w:lineRule="atLeast"/>
        <w:jc w:val="both"/>
        <w:rPr>
          <w:ins w:id="61" w:author="Unknown"/>
          <w:rFonts w:ascii="Helvetica" w:hAnsi="Helvetica"/>
          <w:b w:val="0"/>
          <w:bCs w:val="0"/>
          <w:color w:val="610B4B"/>
          <w:sz w:val="32"/>
          <w:szCs w:val="32"/>
        </w:rPr>
      </w:pPr>
      <w:ins w:id="62" w:author="Unknown">
        <w:r>
          <w:rPr>
            <w:rFonts w:ascii="Helvetica" w:hAnsi="Helvetica"/>
            <w:b w:val="0"/>
            <w:bCs w:val="0"/>
            <w:color w:val="610B4B"/>
            <w:sz w:val="32"/>
            <w:szCs w:val="32"/>
          </w:rPr>
          <w:t xml:space="preserve">10) What is the purpose of </w:t>
        </w:r>
        <w:proofErr w:type="spellStart"/>
        <w:r>
          <w:rPr>
            <w:rFonts w:ascii="Helvetica" w:hAnsi="Helvetica"/>
            <w:b w:val="0"/>
            <w:bCs w:val="0"/>
            <w:color w:val="610B4B"/>
            <w:sz w:val="32"/>
            <w:szCs w:val="32"/>
          </w:rPr>
          <w:t>RequestDispatcher</w:t>
        </w:r>
        <w:proofErr w:type="spellEnd"/>
        <w:r>
          <w:rPr>
            <w:rFonts w:ascii="Helvetica" w:hAnsi="Helvetica"/>
            <w:b w:val="0"/>
            <w:bCs w:val="0"/>
            <w:color w:val="610B4B"/>
            <w:sz w:val="32"/>
            <w:szCs w:val="32"/>
          </w:rPr>
          <w:t xml:space="preserve"> Interface?</w:t>
        </w:r>
      </w:ins>
    </w:p>
    <w:p w:rsidR="00416974" w:rsidRDefault="00416974" w:rsidP="00416974">
      <w:pPr>
        <w:pStyle w:val="NormalWeb"/>
        <w:shd w:val="clear" w:color="auto" w:fill="FFFFFF"/>
        <w:jc w:val="both"/>
        <w:rPr>
          <w:ins w:id="63" w:author="Unknown"/>
          <w:rFonts w:ascii="Verdana" w:hAnsi="Verdana"/>
          <w:color w:val="000000"/>
          <w:sz w:val="20"/>
          <w:szCs w:val="20"/>
        </w:rPr>
      </w:pPr>
      <w:ins w:id="64" w:author="Unknown">
        <w:r w:rsidRPr="008C5342">
          <w:rPr>
            <w:rFonts w:ascii="Verdana" w:hAnsi="Verdana"/>
            <w:color w:val="000000"/>
            <w:sz w:val="20"/>
            <w:szCs w:val="20"/>
            <w:highlight w:val="yellow"/>
          </w:rPr>
          <w:t xml:space="preserve">The </w:t>
        </w:r>
        <w:proofErr w:type="spellStart"/>
        <w:r w:rsidRPr="008C5342">
          <w:rPr>
            <w:rFonts w:ascii="Verdana" w:hAnsi="Verdana"/>
            <w:color w:val="000000"/>
            <w:sz w:val="20"/>
            <w:szCs w:val="20"/>
            <w:highlight w:val="yellow"/>
          </w:rPr>
          <w:t>RequestDispacher</w:t>
        </w:r>
        <w:proofErr w:type="spellEnd"/>
        <w:r w:rsidRPr="008C5342">
          <w:rPr>
            <w:rFonts w:ascii="Verdana" w:hAnsi="Verdana"/>
            <w:color w:val="000000"/>
            <w:sz w:val="20"/>
            <w:szCs w:val="20"/>
            <w:highlight w:val="yellow"/>
          </w:rPr>
          <w:t xml:space="preserve"> interface provides the facility of dispatching the request to another resource it may be html, </w:t>
        </w:r>
        <w:proofErr w:type="spellStart"/>
        <w:r w:rsidRPr="008C5342">
          <w:rPr>
            <w:rFonts w:ascii="Verdana" w:hAnsi="Verdana"/>
            <w:color w:val="000000"/>
            <w:sz w:val="20"/>
            <w:szCs w:val="20"/>
            <w:highlight w:val="yellow"/>
          </w:rPr>
          <w:t>servlet</w:t>
        </w:r>
        <w:proofErr w:type="spellEnd"/>
        <w:r w:rsidRPr="008C5342">
          <w:rPr>
            <w:rFonts w:ascii="Verdana" w:hAnsi="Verdana"/>
            <w:color w:val="000000"/>
            <w:sz w:val="20"/>
            <w:szCs w:val="20"/>
            <w:highlight w:val="yellow"/>
          </w:rPr>
          <w:t xml:space="preserve"> or </w:t>
        </w:r>
        <w:proofErr w:type="spellStart"/>
        <w:r w:rsidRPr="008C5342">
          <w:rPr>
            <w:rFonts w:ascii="Verdana" w:hAnsi="Verdana"/>
            <w:color w:val="000000"/>
            <w:sz w:val="20"/>
            <w:szCs w:val="20"/>
            <w:highlight w:val="yellow"/>
          </w:rPr>
          <w:t>jsp</w:t>
        </w:r>
        <w:proofErr w:type="spellEnd"/>
        <w:r w:rsidRPr="008C5342">
          <w:rPr>
            <w:rFonts w:ascii="Verdana" w:hAnsi="Verdana"/>
            <w:color w:val="000000"/>
            <w:sz w:val="20"/>
            <w:szCs w:val="20"/>
            <w:highlight w:val="yellow"/>
          </w:rPr>
          <w:t>.</w:t>
        </w:r>
        <w:r>
          <w:rPr>
            <w:rFonts w:ascii="Verdana" w:hAnsi="Verdana"/>
            <w:color w:val="000000"/>
            <w:sz w:val="20"/>
            <w:szCs w:val="20"/>
          </w:rPr>
          <w:t xml:space="preserve"> This interceptor can also be used to include the content of </w:t>
        </w:r>
        <w:proofErr w:type="spellStart"/>
        <w:r>
          <w:rPr>
            <w:rFonts w:ascii="Verdana" w:hAnsi="Verdana"/>
            <w:color w:val="000000"/>
            <w:sz w:val="20"/>
            <w:szCs w:val="20"/>
          </w:rPr>
          <w:t>antoher</w:t>
        </w:r>
        <w:proofErr w:type="spellEnd"/>
        <w:r>
          <w:rPr>
            <w:rFonts w:ascii="Verdana" w:hAnsi="Verdana"/>
            <w:color w:val="000000"/>
            <w:sz w:val="20"/>
            <w:szCs w:val="20"/>
          </w:rPr>
          <w:t xml:space="preserve"> resource.</w:t>
        </w:r>
      </w:ins>
    </w:p>
    <w:p w:rsidR="00104988" w:rsidRDefault="00104988" w:rsidP="0010498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one of the </w:t>
      </w:r>
      <w:proofErr w:type="gramStart"/>
      <w:r>
        <w:rPr>
          <w:rFonts w:ascii="Verdana" w:hAnsi="Verdana"/>
          <w:color w:val="000000"/>
          <w:sz w:val="20"/>
          <w:szCs w:val="20"/>
        </w:rPr>
        <w:t>way</w:t>
      </w:r>
      <w:proofErr w:type="gramEnd"/>
      <w:r>
        <w:rPr>
          <w:rFonts w:ascii="Verdana" w:hAnsi="Verdana"/>
          <w:color w:val="000000"/>
          <w:sz w:val="20"/>
          <w:szCs w:val="20"/>
        </w:rPr>
        <w:t xml:space="preserve"> of </w:t>
      </w:r>
      <w:proofErr w:type="spellStart"/>
      <w:r>
        <w:rPr>
          <w:rFonts w:ascii="Verdana" w:hAnsi="Verdana"/>
          <w:color w:val="000000"/>
          <w:sz w:val="20"/>
          <w:szCs w:val="20"/>
        </w:rPr>
        <w:t>servlet</w:t>
      </w:r>
      <w:proofErr w:type="spellEnd"/>
      <w:r>
        <w:rPr>
          <w:rFonts w:ascii="Verdana" w:hAnsi="Verdana"/>
          <w:color w:val="000000"/>
          <w:sz w:val="20"/>
          <w:szCs w:val="20"/>
        </w:rPr>
        <w:t xml:space="preserve"> collaboration.</w:t>
      </w:r>
    </w:p>
    <w:p w:rsidR="00104988" w:rsidRDefault="00104988" w:rsidP="00104988">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There are two methods defined in the </w:t>
      </w:r>
      <w:proofErr w:type="spellStart"/>
      <w:r>
        <w:rPr>
          <w:rFonts w:ascii="Verdana" w:hAnsi="Verdana"/>
          <w:color w:val="000000"/>
          <w:sz w:val="20"/>
          <w:szCs w:val="20"/>
        </w:rPr>
        <w:t>RequestDispatcher</w:t>
      </w:r>
      <w:proofErr w:type="spellEnd"/>
      <w:r>
        <w:rPr>
          <w:rFonts w:ascii="Verdana" w:hAnsi="Verdana"/>
          <w:color w:val="000000"/>
          <w:sz w:val="20"/>
          <w:szCs w:val="20"/>
        </w:rPr>
        <w:t xml:space="preserve"> interface.</w:t>
      </w:r>
    </w:p>
    <w:p w:rsidR="00104988" w:rsidRPr="00104988" w:rsidRDefault="00104988" w:rsidP="001049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04988">
        <w:rPr>
          <w:rFonts w:ascii="Helvetica" w:eastAsia="Times New Roman" w:hAnsi="Helvetica" w:cs="Times New Roman"/>
          <w:color w:val="610B4B"/>
          <w:sz w:val="32"/>
          <w:szCs w:val="32"/>
        </w:rPr>
        <w:t xml:space="preserve">Methods of </w:t>
      </w:r>
      <w:proofErr w:type="spellStart"/>
      <w:r w:rsidRPr="00104988">
        <w:rPr>
          <w:rFonts w:ascii="Helvetica" w:eastAsia="Times New Roman" w:hAnsi="Helvetica" w:cs="Times New Roman"/>
          <w:color w:val="610B4B"/>
          <w:sz w:val="32"/>
          <w:szCs w:val="32"/>
        </w:rPr>
        <w:t>RequestDispatcher</w:t>
      </w:r>
      <w:proofErr w:type="spellEnd"/>
      <w:r w:rsidRPr="00104988">
        <w:rPr>
          <w:rFonts w:ascii="Helvetica" w:eastAsia="Times New Roman" w:hAnsi="Helvetica" w:cs="Times New Roman"/>
          <w:color w:val="610B4B"/>
          <w:sz w:val="32"/>
          <w:szCs w:val="32"/>
        </w:rPr>
        <w:t xml:space="preserve"> interface</w:t>
      </w:r>
    </w:p>
    <w:p w:rsidR="00104988" w:rsidRPr="00104988" w:rsidRDefault="00104988" w:rsidP="0010498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04988">
        <w:rPr>
          <w:rFonts w:ascii="Verdana" w:eastAsia="Times New Roman" w:hAnsi="Verdana" w:cs="Times New Roman"/>
          <w:color w:val="000000"/>
          <w:sz w:val="20"/>
          <w:szCs w:val="20"/>
        </w:rPr>
        <w:t xml:space="preserve">The </w:t>
      </w:r>
      <w:proofErr w:type="spellStart"/>
      <w:r w:rsidRPr="00104988">
        <w:rPr>
          <w:rFonts w:ascii="Verdana" w:eastAsia="Times New Roman" w:hAnsi="Verdana" w:cs="Times New Roman"/>
          <w:color w:val="000000"/>
          <w:sz w:val="20"/>
          <w:szCs w:val="20"/>
        </w:rPr>
        <w:t>RequestDispatcher</w:t>
      </w:r>
      <w:proofErr w:type="spellEnd"/>
      <w:r w:rsidRPr="00104988">
        <w:rPr>
          <w:rFonts w:ascii="Verdana" w:eastAsia="Times New Roman" w:hAnsi="Verdana" w:cs="Times New Roman"/>
          <w:color w:val="000000"/>
          <w:sz w:val="20"/>
          <w:szCs w:val="20"/>
        </w:rPr>
        <w:t xml:space="preserve"> interface provides two methods. They are:</w:t>
      </w:r>
    </w:p>
    <w:p w:rsidR="00104988" w:rsidRDefault="00104988" w:rsidP="0010498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04988">
        <w:rPr>
          <w:rFonts w:ascii="Verdana" w:eastAsia="Times New Roman" w:hAnsi="Verdana" w:cs="Times New Roman"/>
          <w:b/>
          <w:bCs/>
          <w:color w:val="000000"/>
          <w:sz w:val="20"/>
        </w:rPr>
        <w:lastRenderedPageBreak/>
        <w:t>public</w:t>
      </w:r>
      <w:proofErr w:type="gramEnd"/>
      <w:r w:rsidRPr="00104988">
        <w:rPr>
          <w:rFonts w:ascii="Verdana" w:eastAsia="Times New Roman" w:hAnsi="Verdana" w:cs="Times New Roman"/>
          <w:b/>
          <w:bCs/>
          <w:color w:val="000000"/>
          <w:sz w:val="20"/>
        </w:rPr>
        <w:t xml:space="preserve"> void forward(</w:t>
      </w:r>
      <w:proofErr w:type="spellStart"/>
      <w:r w:rsidRPr="00104988">
        <w:rPr>
          <w:rFonts w:ascii="Verdana" w:eastAsia="Times New Roman" w:hAnsi="Verdana" w:cs="Times New Roman"/>
          <w:b/>
          <w:bCs/>
          <w:color w:val="000000"/>
          <w:sz w:val="20"/>
        </w:rPr>
        <w:t>ServletRequest</w:t>
      </w:r>
      <w:proofErr w:type="spellEnd"/>
      <w:r w:rsidRPr="00104988">
        <w:rPr>
          <w:rFonts w:ascii="Verdana" w:eastAsia="Times New Roman" w:hAnsi="Verdana" w:cs="Times New Roman"/>
          <w:b/>
          <w:bCs/>
          <w:color w:val="000000"/>
          <w:sz w:val="20"/>
        </w:rPr>
        <w:t xml:space="preserve"> </w:t>
      </w:r>
      <w:proofErr w:type="spellStart"/>
      <w:r w:rsidRPr="00104988">
        <w:rPr>
          <w:rFonts w:ascii="Verdana" w:eastAsia="Times New Roman" w:hAnsi="Verdana" w:cs="Times New Roman"/>
          <w:b/>
          <w:bCs/>
          <w:color w:val="000000"/>
          <w:sz w:val="20"/>
        </w:rPr>
        <w:t>request,ServletResponse</w:t>
      </w:r>
      <w:proofErr w:type="spellEnd"/>
      <w:r w:rsidRPr="00104988">
        <w:rPr>
          <w:rFonts w:ascii="Verdana" w:eastAsia="Times New Roman" w:hAnsi="Verdana" w:cs="Times New Roman"/>
          <w:b/>
          <w:bCs/>
          <w:color w:val="000000"/>
          <w:sz w:val="20"/>
        </w:rPr>
        <w:t xml:space="preserve"> response)throws </w:t>
      </w:r>
      <w:proofErr w:type="spellStart"/>
      <w:r w:rsidRPr="00104988">
        <w:rPr>
          <w:rFonts w:ascii="Verdana" w:eastAsia="Times New Roman" w:hAnsi="Verdana" w:cs="Times New Roman"/>
          <w:b/>
          <w:bCs/>
          <w:color w:val="000000"/>
          <w:sz w:val="20"/>
        </w:rPr>
        <w:t>ServletException,java.io.IOException:</w:t>
      </w:r>
      <w:r w:rsidRPr="00104988">
        <w:rPr>
          <w:rFonts w:ascii="Verdana" w:eastAsia="Times New Roman" w:hAnsi="Verdana" w:cs="Times New Roman"/>
          <w:color w:val="000000"/>
          <w:sz w:val="20"/>
          <w:szCs w:val="20"/>
        </w:rPr>
        <w:t>Forwards</w:t>
      </w:r>
      <w:proofErr w:type="spellEnd"/>
      <w:r w:rsidRPr="00104988">
        <w:rPr>
          <w:rFonts w:ascii="Verdana" w:eastAsia="Times New Roman" w:hAnsi="Verdana" w:cs="Times New Roman"/>
          <w:color w:val="000000"/>
          <w:sz w:val="20"/>
          <w:szCs w:val="20"/>
        </w:rPr>
        <w:t xml:space="preserve"> a request from a </w:t>
      </w:r>
      <w:proofErr w:type="spellStart"/>
      <w:r w:rsidRPr="00104988">
        <w:rPr>
          <w:rFonts w:ascii="Verdana" w:eastAsia="Times New Roman" w:hAnsi="Verdana" w:cs="Times New Roman"/>
          <w:color w:val="000000"/>
          <w:sz w:val="20"/>
          <w:szCs w:val="20"/>
        </w:rPr>
        <w:t>servlet</w:t>
      </w:r>
      <w:proofErr w:type="spellEnd"/>
      <w:r w:rsidRPr="00104988">
        <w:rPr>
          <w:rFonts w:ascii="Verdana" w:eastAsia="Times New Roman" w:hAnsi="Verdana" w:cs="Times New Roman"/>
          <w:color w:val="000000"/>
          <w:sz w:val="20"/>
          <w:szCs w:val="20"/>
        </w:rPr>
        <w:t xml:space="preserve"> to another resource (</w:t>
      </w:r>
      <w:proofErr w:type="spellStart"/>
      <w:r w:rsidRPr="00104988">
        <w:rPr>
          <w:rFonts w:ascii="Verdana" w:eastAsia="Times New Roman" w:hAnsi="Verdana" w:cs="Times New Roman"/>
          <w:color w:val="000000"/>
          <w:sz w:val="20"/>
          <w:szCs w:val="20"/>
        </w:rPr>
        <w:t>servlet</w:t>
      </w:r>
      <w:proofErr w:type="spellEnd"/>
      <w:r w:rsidRPr="00104988">
        <w:rPr>
          <w:rFonts w:ascii="Verdana" w:eastAsia="Times New Roman" w:hAnsi="Verdana" w:cs="Times New Roman"/>
          <w:color w:val="000000"/>
          <w:sz w:val="20"/>
          <w:szCs w:val="20"/>
        </w:rPr>
        <w:t>, JSP file, or HTML file) on the server.</w:t>
      </w:r>
    </w:p>
    <w:p w:rsidR="00176B54" w:rsidRPr="00104988" w:rsidRDefault="00176B54" w:rsidP="00176B54">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sidRPr="00176B54">
        <w:rPr>
          <w:rFonts w:ascii="Verdana" w:eastAsia="Times New Roman" w:hAnsi="Verdana" w:cs="Times New Roman"/>
          <w:b/>
          <w:bCs/>
          <w:noProof/>
          <w:color w:val="000000"/>
          <w:sz w:val="20"/>
        </w:rPr>
        <w:drawing>
          <wp:inline distT="0" distB="0" distL="0" distR="0">
            <wp:extent cx="5867400" cy="1828800"/>
            <wp:effectExtent l="19050" t="0" r="0" b="0"/>
            <wp:docPr id="2" name="Picture 66"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orward() method of RequestDispatcher interface"/>
                    <pic:cNvPicPr>
                      <a:picLocks noChangeAspect="1" noChangeArrowheads="1"/>
                    </pic:cNvPicPr>
                  </pic:nvPicPr>
                  <pic:blipFill>
                    <a:blip r:embed="rId12"/>
                    <a:srcRect/>
                    <a:stretch>
                      <a:fillRect/>
                    </a:stretch>
                  </pic:blipFill>
                  <pic:spPr bwMode="auto">
                    <a:xfrm>
                      <a:off x="0" y="0"/>
                      <a:ext cx="5876091" cy="1831509"/>
                    </a:xfrm>
                    <a:prstGeom prst="rect">
                      <a:avLst/>
                    </a:prstGeom>
                    <a:noFill/>
                    <a:ln w="9525">
                      <a:noFill/>
                      <a:miter lim="800000"/>
                      <a:headEnd/>
                      <a:tailEnd/>
                    </a:ln>
                  </pic:spPr>
                </pic:pic>
              </a:graphicData>
            </a:graphic>
          </wp:inline>
        </w:drawing>
      </w:r>
    </w:p>
    <w:p w:rsidR="00104988" w:rsidRDefault="00104988" w:rsidP="00104988">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04988">
        <w:rPr>
          <w:rFonts w:ascii="Verdana" w:eastAsia="Times New Roman" w:hAnsi="Verdana" w:cs="Times New Roman"/>
          <w:b/>
          <w:bCs/>
          <w:color w:val="000000"/>
          <w:sz w:val="20"/>
        </w:rPr>
        <w:t>public</w:t>
      </w:r>
      <w:proofErr w:type="gramEnd"/>
      <w:r w:rsidRPr="00104988">
        <w:rPr>
          <w:rFonts w:ascii="Verdana" w:eastAsia="Times New Roman" w:hAnsi="Verdana" w:cs="Times New Roman"/>
          <w:b/>
          <w:bCs/>
          <w:color w:val="000000"/>
          <w:sz w:val="20"/>
        </w:rPr>
        <w:t xml:space="preserve"> void include(</w:t>
      </w:r>
      <w:proofErr w:type="spellStart"/>
      <w:r w:rsidRPr="00104988">
        <w:rPr>
          <w:rFonts w:ascii="Verdana" w:eastAsia="Times New Roman" w:hAnsi="Verdana" w:cs="Times New Roman"/>
          <w:b/>
          <w:bCs/>
          <w:color w:val="000000"/>
          <w:sz w:val="20"/>
        </w:rPr>
        <w:t>ServletRequest</w:t>
      </w:r>
      <w:proofErr w:type="spellEnd"/>
      <w:r w:rsidRPr="00104988">
        <w:rPr>
          <w:rFonts w:ascii="Verdana" w:eastAsia="Times New Roman" w:hAnsi="Verdana" w:cs="Times New Roman"/>
          <w:b/>
          <w:bCs/>
          <w:color w:val="000000"/>
          <w:sz w:val="20"/>
        </w:rPr>
        <w:t xml:space="preserve"> </w:t>
      </w:r>
      <w:proofErr w:type="spellStart"/>
      <w:r w:rsidRPr="00104988">
        <w:rPr>
          <w:rFonts w:ascii="Verdana" w:eastAsia="Times New Roman" w:hAnsi="Verdana" w:cs="Times New Roman"/>
          <w:b/>
          <w:bCs/>
          <w:color w:val="000000"/>
          <w:sz w:val="20"/>
        </w:rPr>
        <w:t>request,ServletResponse</w:t>
      </w:r>
      <w:proofErr w:type="spellEnd"/>
      <w:r w:rsidRPr="00104988">
        <w:rPr>
          <w:rFonts w:ascii="Verdana" w:eastAsia="Times New Roman" w:hAnsi="Verdana" w:cs="Times New Roman"/>
          <w:b/>
          <w:bCs/>
          <w:color w:val="000000"/>
          <w:sz w:val="20"/>
        </w:rPr>
        <w:t xml:space="preserve"> response)throws </w:t>
      </w:r>
      <w:proofErr w:type="spellStart"/>
      <w:r w:rsidRPr="00104988">
        <w:rPr>
          <w:rFonts w:ascii="Verdana" w:eastAsia="Times New Roman" w:hAnsi="Verdana" w:cs="Times New Roman"/>
          <w:b/>
          <w:bCs/>
          <w:color w:val="000000"/>
          <w:sz w:val="20"/>
        </w:rPr>
        <w:t>ServletException,java.io.IOException:</w:t>
      </w:r>
      <w:r w:rsidRPr="00104988">
        <w:rPr>
          <w:rFonts w:ascii="Verdana" w:eastAsia="Times New Roman" w:hAnsi="Verdana" w:cs="Times New Roman"/>
          <w:color w:val="000000"/>
          <w:sz w:val="20"/>
          <w:szCs w:val="20"/>
        </w:rPr>
        <w:t>Includes</w:t>
      </w:r>
      <w:proofErr w:type="spellEnd"/>
      <w:r w:rsidRPr="00104988">
        <w:rPr>
          <w:rFonts w:ascii="Verdana" w:eastAsia="Times New Roman" w:hAnsi="Verdana" w:cs="Times New Roman"/>
          <w:color w:val="000000"/>
          <w:sz w:val="20"/>
          <w:szCs w:val="20"/>
        </w:rPr>
        <w:t xml:space="preserve"> the content of a resource (</w:t>
      </w:r>
      <w:proofErr w:type="spellStart"/>
      <w:r w:rsidRPr="00104988">
        <w:rPr>
          <w:rFonts w:ascii="Verdana" w:eastAsia="Times New Roman" w:hAnsi="Verdana" w:cs="Times New Roman"/>
          <w:color w:val="000000"/>
          <w:sz w:val="20"/>
          <w:szCs w:val="20"/>
        </w:rPr>
        <w:t>servlet</w:t>
      </w:r>
      <w:proofErr w:type="spellEnd"/>
      <w:r w:rsidRPr="00104988">
        <w:rPr>
          <w:rFonts w:ascii="Verdana" w:eastAsia="Times New Roman" w:hAnsi="Verdana" w:cs="Times New Roman"/>
          <w:color w:val="000000"/>
          <w:sz w:val="20"/>
          <w:szCs w:val="20"/>
        </w:rPr>
        <w:t>, JSP page, or HTML file) in the response.</w:t>
      </w:r>
    </w:p>
    <w:p w:rsidR="00104988" w:rsidRPr="00104988" w:rsidRDefault="00104988" w:rsidP="00104988">
      <w:pPr>
        <w:pBdr>
          <w:bottom w:val="single" w:sz="6" w:space="1" w:color="auto"/>
        </w:pBd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As you see in the above figure, response of second </w:t>
      </w:r>
      <w:proofErr w:type="spellStart"/>
      <w:r>
        <w:rPr>
          <w:rFonts w:ascii="Verdana" w:hAnsi="Verdana"/>
          <w:color w:val="000000"/>
          <w:sz w:val="20"/>
          <w:szCs w:val="20"/>
          <w:shd w:val="clear" w:color="auto" w:fill="FFFFFF"/>
        </w:rPr>
        <w:t>servlet</w:t>
      </w:r>
      <w:proofErr w:type="spellEnd"/>
      <w:r>
        <w:rPr>
          <w:rFonts w:ascii="Verdana" w:hAnsi="Verdana"/>
          <w:color w:val="000000"/>
          <w:sz w:val="20"/>
          <w:szCs w:val="20"/>
          <w:shd w:val="clear" w:color="auto" w:fill="FFFFFF"/>
        </w:rPr>
        <w:t xml:space="preserve"> is sent to the client. Response of the first </w:t>
      </w:r>
      <w:proofErr w:type="spellStart"/>
      <w:r>
        <w:rPr>
          <w:rFonts w:ascii="Verdana" w:hAnsi="Verdana"/>
          <w:color w:val="000000"/>
          <w:sz w:val="20"/>
          <w:szCs w:val="20"/>
          <w:shd w:val="clear" w:color="auto" w:fill="FFFFFF"/>
        </w:rPr>
        <w:t>servlet</w:t>
      </w:r>
      <w:proofErr w:type="spellEnd"/>
      <w:r>
        <w:rPr>
          <w:rFonts w:ascii="Verdana" w:hAnsi="Verdana"/>
          <w:color w:val="000000"/>
          <w:sz w:val="20"/>
          <w:szCs w:val="20"/>
          <w:shd w:val="clear" w:color="auto" w:fill="FFFFFF"/>
        </w:rPr>
        <w:t xml:space="preserve"> is not displayed to the user.</w:t>
      </w:r>
      <w:r>
        <w:rPr>
          <w:noProof/>
        </w:rPr>
        <w:t xml:space="preserve"> ----</w:t>
      </w:r>
    </w:p>
    <w:p w:rsidR="00104988" w:rsidRDefault="00104988" w:rsidP="00D94C86">
      <w:pPr>
        <w:jc w:val="center"/>
        <w:rPr>
          <w:ins w:id="65" w:author="Unknown"/>
          <w:rFonts w:ascii="Times New Roman" w:hAnsi="Times New Roman"/>
          <w:sz w:val="24"/>
          <w:szCs w:val="24"/>
        </w:rPr>
      </w:pPr>
      <w:r>
        <w:rPr>
          <w:noProof/>
        </w:rPr>
        <w:drawing>
          <wp:inline distT="0" distB="0" distL="0" distR="0">
            <wp:extent cx="6591300" cy="2769476"/>
            <wp:effectExtent l="19050" t="0" r="0" b="0"/>
            <wp:docPr id="69" name="Picture 69"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clude() method of RequestDispatcher interface"/>
                    <pic:cNvPicPr>
                      <a:picLocks noChangeAspect="1" noChangeArrowheads="1"/>
                    </pic:cNvPicPr>
                  </pic:nvPicPr>
                  <pic:blipFill>
                    <a:blip r:embed="rId13"/>
                    <a:srcRect/>
                    <a:stretch>
                      <a:fillRect/>
                    </a:stretch>
                  </pic:blipFill>
                  <pic:spPr bwMode="auto">
                    <a:xfrm>
                      <a:off x="0" y="0"/>
                      <a:ext cx="6596586" cy="2771697"/>
                    </a:xfrm>
                    <a:prstGeom prst="rect">
                      <a:avLst/>
                    </a:prstGeom>
                    <a:noFill/>
                    <a:ln w="9525">
                      <a:noFill/>
                      <a:miter lim="800000"/>
                      <a:headEnd/>
                      <a:tailEnd/>
                    </a:ln>
                  </pic:spPr>
                </pic:pic>
              </a:graphicData>
            </a:graphic>
          </wp:inline>
        </w:drawing>
      </w:r>
    </w:p>
    <w:p w:rsidR="00416974" w:rsidRDefault="00190A17" w:rsidP="00416974">
      <w:ins w:id="66" w:author="Unknown">
        <w:r>
          <w:pict>
            <v:rect id="_x0000_i1037" style="width:0;height:.75pt" o:hrstd="t" o:hrnoshade="t" o:hr="t" fillcolor="#d4d4d4" stroked="f"/>
          </w:pict>
        </w:r>
      </w:ins>
    </w:p>
    <w:p w:rsidR="00104988" w:rsidRDefault="00104988" w:rsidP="00416974">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As you can see in the above figure, response of second </w:t>
      </w:r>
      <w:proofErr w:type="spellStart"/>
      <w:r>
        <w:rPr>
          <w:rFonts w:ascii="Verdana" w:hAnsi="Verdana"/>
          <w:color w:val="000000"/>
          <w:sz w:val="20"/>
          <w:szCs w:val="20"/>
          <w:shd w:val="clear" w:color="auto" w:fill="FFFFFF"/>
        </w:rPr>
        <w:t>servlet</w:t>
      </w:r>
      <w:proofErr w:type="spellEnd"/>
      <w:r>
        <w:rPr>
          <w:rFonts w:ascii="Verdana" w:hAnsi="Verdana"/>
          <w:color w:val="000000"/>
          <w:sz w:val="20"/>
          <w:szCs w:val="20"/>
          <w:shd w:val="clear" w:color="auto" w:fill="FFFFFF"/>
        </w:rPr>
        <w:t xml:space="preserve"> is included in the response of the first </w:t>
      </w:r>
      <w:proofErr w:type="spellStart"/>
      <w:r>
        <w:rPr>
          <w:rFonts w:ascii="Verdana" w:hAnsi="Verdana"/>
          <w:color w:val="000000"/>
          <w:sz w:val="20"/>
          <w:szCs w:val="20"/>
          <w:shd w:val="clear" w:color="auto" w:fill="FFFFFF"/>
        </w:rPr>
        <w:t>servlet</w:t>
      </w:r>
      <w:proofErr w:type="spellEnd"/>
      <w:r>
        <w:rPr>
          <w:rFonts w:ascii="Verdana" w:hAnsi="Verdana"/>
          <w:color w:val="000000"/>
          <w:sz w:val="20"/>
          <w:szCs w:val="20"/>
          <w:shd w:val="clear" w:color="auto" w:fill="FFFFFF"/>
        </w:rPr>
        <w:t xml:space="preserve"> that is being sent to the client.</w:t>
      </w:r>
    </w:p>
    <w:p w:rsidR="002C5B63" w:rsidRPr="002C5B63" w:rsidRDefault="002C5B63" w:rsidP="002C5B63">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2C5B63">
        <w:rPr>
          <w:rFonts w:ascii="Tahoma" w:eastAsia="Times New Roman" w:hAnsi="Tahoma" w:cs="Tahoma"/>
          <w:color w:val="610B4B"/>
          <w:sz w:val="33"/>
          <w:szCs w:val="33"/>
        </w:rPr>
        <w:lastRenderedPageBreak/>
        <w:t xml:space="preserve">Example of </w:t>
      </w:r>
      <w:proofErr w:type="spellStart"/>
      <w:r w:rsidRPr="002C5B63">
        <w:rPr>
          <w:rFonts w:ascii="Tahoma" w:eastAsia="Times New Roman" w:hAnsi="Tahoma" w:cs="Tahoma"/>
          <w:color w:val="610B4B"/>
          <w:sz w:val="33"/>
          <w:szCs w:val="33"/>
        </w:rPr>
        <w:t>RequestDispatcher</w:t>
      </w:r>
      <w:proofErr w:type="spellEnd"/>
      <w:r w:rsidRPr="002C5B63">
        <w:rPr>
          <w:rFonts w:ascii="Tahoma" w:eastAsia="Times New Roman" w:hAnsi="Tahoma" w:cs="Tahoma"/>
          <w:color w:val="610B4B"/>
          <w:sz w:val="33"/>
          <w:szCs w:val="33"/>
        </w:rPr>
        <w:t xml:space="preserve"> interface</w:t>
      </w:r>
    </w:p>
    <w:p w:rsidR="002C5B63" w:rsidRPr="002C5B63" w:rsidRDefault="002C5B63" w:rsidP="002C5B6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C5B63">
        <w:rPr>
          <w:rFonts w:ascii="Verdana" w:eastAsia="Times New Roman" w:hAnsi="Verdana" w:cs="Times New Roman"/>
          <w:color w:val="000000"/>
          <w:sz w:val="20"/>
          <w:szCs w:val="20"/>
        </w:rPr>
        <w:t xml:space="preserve">In this example, we are validating the password entered by the user. If password is </w:t>
      </w:r>
      <w:proofErr w:type="spellStart"/>
      <w:r w:rsidRPr="002C5B63">
        <w:rPr>
          <w:rFonts w:ascii="Verdana" w:eastAsia="Times New Roman" w:hAnsi="Verdana" w:cs="Times New Roman"/>
          <w:color w:val="000000"/>
          <w:sz w:val="20"/>
          <w:szCs w:val="20"/>
        </w:rPr>
        <w:t>servlet</w:t>
      </w:r>
      <w:proofErr w:type="spellEnd"/>
      <w:r w:rsidRPr="002C5B63">
        <w:rPr>
          <w:rFonts w:ascii="Verdana" w:eastAsia="Times New Roman" w:hAnsi="Verdana" w:cs="Times New Roman"/>
          <w:color w:val="000000"/>
          <w:sz w:val="20"/>
          <w:szCs w:val="20"/>
        </w:rPr>
        <w:t xml:space="preserve">, it will forward the request to the </w:t>
      </w:r>
      <w:proofErr w:type="spellStart"/>
      <w:r w:rsidRPr="002C5B63">
        <w:rPr>
          <w:rFonts w:ascii="Verdana" w:eastAsia="Times New Roman" w:hAnsi="Verdana" w:cs="Times New Roman"/>
          <w:color w:val="000000"/>
          <w:sz w:val="20"/>
          <w:szCs w:val="20"/>
        </w:rPr>
        <w:t>WelcomeServlet</w:t>
      </w:r>
      <w:proofErr w:type="spellEnd"/>
      <w:r w:rsidRPr="002C5B63">
        <w:rPr>
          <w:rFonts w:ascii="Verdana" w:eastAsia="Times New Roman" w:hAnsi="Verdana" w:cs="Times New Roman"/>
          <w:color w:val="000000"/>
          <w:sz w:val="20"/>
          <w:szCs w:val="20"/>
        </w:rPr>
        <w:t>, otherwise will show an error message: sorry username or password error</w:t>
      </w:r>
      <w:proofErr w:type="gramStart"/>
      <w:r w:rsidRPr="002C5B63">
        <w:rPr>
          <w:rFonts w:ascii="Verdana" w:eastAsia="Times New Roman" w:hAnsi="Verdana" w:cs="Times New Roman"/>
          <w:color w:val="000000"/>
          <w:sz w:val="20"/>
          <w:szCs w:val="20"/>
        </w:rPr>
        <w:t>!.</w:t>
      </w:r>
      <w:proofErr w:type="gramEnd"/>
      <w:r w:rsidRPr="002C5B63">
        <w:rPr>
          <w:rFonts w:ascii="Verdana" w:eastAsia="Times New Roman" w:hAnsi="Verdana" w:cs="Times New Roman"/>
          <w:color w:val="000000"/>
          <w:sz w:val="20"/>
          <w:szCs w:val="20"/>
        </w:rPr>
        <w:t xml:space="preserve"> In this program, we are </w:t>
      </w:r>
      <w:proofErr w:type="spellStart"/>
      <w:r w:rsidRPr="002C5B63">
        <w:rPr>
          <w:rFonts w:ascii="Verdana" w:eastAsia="Times New Roman" w:hAnsi="Verdana" w:cs="Times New Roman"/>
          <w:color w:val="000000"/>
          <w:sz w:val="20"/>
          <w:szCs w:val="20"/>
        </w:rPr>
        <w:t>cheking</w:t>
      </w:r>
      <w:proofErr w:type="spellEnd"/>
      <w:r w:rsidRPr="002C5B63">
        <w:rPr>
          <w:rFonts w:ascii="Verdana" w:eastAsia="Times New Roman" w:hAnsi="Verdana" w:cs="Times New Roman"/>
          <w:color w:val="000000"/>
          <w:sz w:val="20"/>
          <w:szCs w:val="20"/>
        </w:rPr>
        <w:t xml:space="preserve"> for hardcoded information. But you can check it to the database also that we will see in the development chapter. In this example, we have created following files:</w:t>
      </w:r>
    </w:p>
    <w:p w:rsidR="002C5B63" w:rsidRPr="002C5B63" w:rsidRDefault="002C5B63" w:rsidP="002C5B6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2C5B63">
        <w:rPr>
          <w:rFonts w:ascii="Verdana" w:eastAsia="Times New Roman" w:hAnsi="Verdana" w:cs="Times New Roman"/>
          <w:b/>
          <w:bCs/>
          <w:color w:val="000000"/>
          <w:sz w:val="20"/>
        </w:rPr>
        <w:t>index.html</w:t>
      </w:r>
      <w:proofErr w:type="gramEnd"/>
      <w:r w:rsidRPr="002C5B63">
        <w:rPr>
          <w:rFonts w:ascii="Verdana" w:eastAsia="Times New Roman" w:hAnsi="Verdana" w:cs="Times New Roman"/>
          <w:b/>
          <w:bCs/>
          <w:color w:val="000000"/>
          <w:sz w:val="20"/>
        </w:rPr>
        <w:t xml:space="preserve"> file:</w:t>
      </w:r>
      <w:r w:rsidRPr="002C5B63">
        <w:rPr>
          <w:rFonts w:ascii="Verdana" w:eastAsia="Times New Roman" w:hAnsi="Verdana" w:cs="Times New Roman"/>
          <w:color w:val="000000"/>
          <w:sz w:val="20"/>
          <w:szCs w:val="20"/>
        </w:rPr>
        <w:t> for getting input from the user.</w:t>
      </w:r>
    </w:p>
    <w:p w:rsidR="002C5B63" w:rsidRPr="002C5B63" w:rsidRDefault="002C5B63" w:rsidP="002C5B6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C5B63">
        <w:rPr>
          <w:rFonts w:ascii="Verdana" w:eastAsia="Times New Roman" w:hAnsi="Verdana" w:cs="Times New Roman"/>
          <w:b/>
          <w:bCs/>
          <w:color w:val="000000"/>
          <w:sz w:val="20"/>
        </w:rPr>
        <w:t>Login.java file:</w:t>
      </w:r>
      <w:r w:rsidRPr="002C5B63">
        <w:rPr>
          <w:rFonts w:ascii="Verdana" w:eastAsia="Times New Roman" w:hAnsi="Verdana" w:cs="Times New Roman"/>
          <w:color w:val="000000"/>
          <w:sz w:val="20"/>
          <w:szCs w:val="20"/>
        </w:rPr>
        <w:t xml:space="preserve"> a </w:t>
      </w:r>
      <w:proofErr w:type="spellStart"/>
      <w:r w:rsidRPr="002C5B63">
        <w:rPr>
          <w:rFonts w:ascii="Verdana" w:eastAsia="Times New Roman" w:hAnsi="Verdana" w:cs="Times New Roman"/>
          <w:color w:val="000000"/>
          <w:sz w:val="20"/>
          <w:szCs w:val="20"/>
        </w:rPr>
        <w:t>servlet</w:t>
      </w:r>
      <w:proofErr w:type="spellEnd"/>
      <w:r w:rsidRPr="002C5B63">
        <w:rPr>
          <w:rFonts w:ascii="Verdana" w:eastAsia="Times New Roman" w:hAnsi="Verdana" w:cs="Times New Roman"/>
          <w:color w:val="000000"/>
          <w:sz w:val="20"/>
          <w:szCs w:val="20"/>
        </w:rPr>
        <w:t xml:space="preserve"> class for processing the response. If password is </w:t>
      </w:r>
      <w:proofErr w:type="spellStart"/>
      <w:r w:rsidRPr="002C5B63">
        <w:rPr>
          <w:rFonts w:ascii="Verdana" w:eastAsia="Times New Roman" w:hAnsi="Verdana" w:cs="Times New Roman"/>
          <w:color w:val="000000"/>
          <w:sz w:val="20"/>
          <w:szCs w:val="20"/>
        </w:rPr>
        <w:t>servet</w:t>
      </w:r>
      <w:proofErr w:type="spellEnd"/>
      <w:r w:rsidRPr="002C5B63">
        <w:rPr>
          <w:rFonts w:ascii="Verdana" w:eastAsia="Times New Roman" w:hAnsi="Verdana" w:cs="Times New Roman"/>
          <w:color w:val="000000"/>
          <w:sz w:val="20"/>
          <w:szCs w:val="20"/>
        </w:rPr>
        <w:t xml:space="preserve">, it will forward the request to the welcome </w:t>
      </w:r>
      <w:proofErr w:type="spellStart"/>
      <w:r w:rsidRPr="002C5B63">
        <w:rPr>
          <w:rFonts w:ascii="Verdana" w:eastAsia="Times New Roman" w:hAnsi="Verdana" w:cs="Times New Roman"/>
          <w:color w:val="000000"/>
          <w:sz w:val="20"/>
          <w:szCs w:val="20"/>
        </w:rPr>
        <w:t>servlet</w:t>
      </w:r>
      <w:proofErr w:type="spellEnd"/>
      <w:r w:rsidRPr="002C5B63">
        <w:rPr>
          <w:rFonts w:ascii="Verdana" w:eastAsia="Times New Roman" w:hAnsi="Verdana" w:cs="Times New Roman"/>
          <w:color w:val="000000"/>
          <w:sz w:val="20"/>
          <w:szCs w:val="20"/>
        </w:rPr>
        <w:t>.</w:t>
      </w:r>
    </w:p>
    <w:p w:rsidR="002C5B63" w:rsidRPr="002C5B63" w:rsidRDefault="002C5B63" w:rsidP="002C5B6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C5B63">
        <w:rPr>
          <w:rFonts w:ascii="Verdana" w:eastAsia="Times New Roman" w:hAnsi="Verdana" w:cs="Times New Roman"/>
          <w:b/>
          <w:bCs/>
          <w:color w:val="000000"/>
          <w:sz w:val="20"/>
        </w:rPr>
        <w:t>WelcomeServlet.java file:</w:t>
      </w:r>
      <w:r w:rsidRPr="002C5B63">
        <w:rPr>
          <w:rFonts w:ascii="Verdana" w:eastAsia="Times New Roman" w:hAnsi="Verdana" w:cs="Times New Roman"/>
          <w:color w:val="000000"/>
          <w:sz w:val="20"/>
          <w:szCs w:val="20"/>
        </w:rPr>
        <w:t xml:space="preserve"> a </w:t>
      </w:r>
      <w:proofErr w:type="spellStart"/>
      <w:r w:rsidRPr="002C5B63">
        <w:rPr>
          <w:rFonts w:ascii="Verdana" w:eastAsia="Times New Roman" w:hAnsi="Verdana" w:cs="Times New Roman"/>
          <w:color w:val="000000"/>
          <w:sz w:val="20"/>
          <w:szCs w:val="20"/>
        </w:rPr>
        <w:t>servlet</w:t>
      </w:r>
      <w:proofErr w:type="spellEnd"/>
      <w:r w:rsidRPr="002C5B63">
        <w:rPr>
          <w:rFonts w:ascii="Verdana" w:eastAsia="Times New Roman" w:hAnsi="Verdana" w:cs="Times New Roman"/>
          <w:color w:val="000000"/>
          <w:sz w:val="20"/>
          <w:szCs w:val="20"/>
        </w:rPr>
        <w:t xml:space="preserve"> class for displaying the welcome message.</w:t>
      </w:r>
    </w:p>
    <w:p w:rsidR="002C5B63" w:rsidRPr="002C5B63" w:rsidRDefault="002C5B63" w:rsidP="002C5B63">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2C5B63">
        <w:rPr>
          <w:rFonts w:ascii="Verdana" w:eastAsia="Times New Roman" w:hAnsi="Verdana" w:cs="Times New Roman"/>
          <w:b/>
          <w:bCs/>
          <w:color w:val="000000"/>
          <w:sz w:val="20"/>
        </w:rPr>
        <w:t>web.xml</w:t>
      </w:r>
      <w:proofErr w:type="gramEnd"/>
      <w:r w:rsidRPr="002C5B63">
        <w:rPr>
          <w:rFonts w:ascii="Verdana" w:eastAsia="Times New Roman" w:hAnsi="Verdana" w:cs="Times New Roman"/>
          <w:b/>
          <w:bCs/>
          <w:color w:val="000000"/>
          <w:sz w:val="20"/>
        </w:rPr>
        <w:t xml:space="preserve"> file:</w:t>
      </w:r>
      <w:r w:rsidRPr="002C5B63">
        <w:rPr>
          <w:rFonts w:ascii="Verdana" w:eastAsia="Times New Roman" w:hAnsi="Verdana" w:cs="Times New Roman"/>
          <w:color w:val="000000"/>
          <w:sz w:val="20"/>
          <w:szCs w:val="20"/>
        </w:rPr>
        <w:t xml:space="preserve"> a deployment descriptor file that contains the information about the </w:t>
      </w:r>
      <w:proofErr w:type="spellStart"/>
      <w:r w:rsidRPr="002C5B63">
        <w:rPr>
          <w:rFonts w:ascii="Verdana" w:eastAsia="Times New Roman" w:hAnsi="Verdana" w:cs="Times New Roman"/>
          <w:color w:val="000000"/>
          <w:sz w:val="20"/>
          <w:szCs w:val="20"/>
        </w:rPr>
        <w:t>servlet</w:t>
      </w:r>
      <w:proofErr w:type="spellEnd"/>
      <w:r w:rsidRPr="002C5B63">
        <w:rPr>
          <w:rFonts w:ascii="Verdana" w:eastAsia="Times New Roman" w:hAnsi="Verdana" w:cs="Times New Roman"/>
          <w:color w:val="000000"/>
          <w:sz w:val="20"/>
          <w:szCs w:val="20"/>
        </w:rPr>
        <w:t>.</w:t>
      </w:r>
    </w:p>
    <w:p w:rsidR="002C5B63" w:rsidRDefault="002C5B63" w:rsidP="00416974">
      <w:pPr>
        <w:rPr>
          <w:ins w:id="67" w:author="Unknown"/>
        </w:rPr>
      </w:pPr>
      <w:r>
        <w:rPr>
          <w:noProof/>
        </w:rPr>
        <w:drawing>
          <wp:inline distT="0" distB="0" distL="0" distR="0">
            <wp:extent cx="5943600" cy="3233777"/>
            <wp:effectExtent l="19050" t="0" r="0" b="0"/>
            <wp:docPr id="72" name="Picture 72"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questDispatcher interface"/>
                    <pic:cNvPicPr>
                      <a:picLocks noChangeAspect="1" noChangeArrowheads="1"/>
                    </pic:cNvPicPr>
                  </pic:nvPicPr>
                  <pic:blipFill>
                    <a:blip r:embed="rId14"/>
                    <a:srcRect/>
                    <a:stretch>
                      <a:fillRect/>
                    </a:stretch>
                  </pic:blipFill>
                  <pic:spPr bwMode="auto">
                    <a:xfrm>
                      <a:off x="0" y="0"/>
                      <a:ext cx="5943600" cy="3233777"/>
                    </a:xfrm>
                    <a:prstGeom prst="rect">
                      <a:avLst/>
                    </a:prstGeom>
                    <a:noFill/>
                    <a:ln w="9525">
                      <a:noFill/>
                      <a:miter lim="800000"/>
                      <a:headEnd/>
                      <a:tailEnd/>
                    </a:ln>
                  </pic:spPr>
                </pic:pic>
              </a:graphicData>
            </a:graphic>
          </wp:inline>
        </w:drawing>
      </w:r>
    </w:p>
    <w:p w:rsidR="00416974" w:rsidRDefault="00416974" w:rsidP="00416974">
      <w:pPr>
        <w:pStyle w:val="Heading3"/>
        <w:shd w:val="clear" w:color="auto" w:fill="FFFFFF"/>
        <w:spacing w:line="312" w:lineRule="atLeast"/>
        <w:jc w:val="both"/>
        <w:rPr>
          <w:ins w:id="68" w:author="Unknown"/>
          <w:rFonts w:ascii="Helvetica" w:hAnsi="Helvetica"/>
          <w:b w:val="0"/>
          <w:bCs w:val="0"/>
          <w:color w:val="610B4B"/>
          <w:sz w:val="32"/>
          <w:szCs w:val="32"/>
        </w:rPr>
      </w:pPr>
      <w:ins w:id="69" w:author="Unknown">
        <w:r>
          <w:rPr>
            <w:rFonts w:ascii="Helvetica" w:hAnsi="Helvetica"/>
            <w:b w:val="0"/>
            <w:bCs w:val="0"/>
            <w:color w:val="610B4B"/>
            <w:sz w:val="32"/>
            <w:szCs w:val="32"/>
          </w:rPr>
          <w:t xml:space="preserve">11) Can you call a </w:t>
        </w:r>
        <w:proofErr w:type="spellStart"/>
        <w:r>
          <w:rPr>
            <w:rFonts w:ascii="Helvetica" w:hAnsi="Helvetica"/>
            <w:b w:val="0"/>
            <w:bCs w:val="0"/>
            <w:color w:val="610B4B"/>
            <w:sz w:val="32"/>
            <w:szCs w:val="32"/>
          </w:rPr>
          <w:t>jsp</w:t>
        </w:r>
        <w:proofErr w:type="spellEnd"/>
        <w:r>
          <w:rPr>
            <w:rFonts w:ascii="Helvetica" w:hAnsi="Helvetica"/>
            <w:b w:val="0"/>
            <w:bCs w:val="0"/>
            <w:color w:val="610B4B"/>
            <w:sz w:val="32"/>
            <w:szCs w:val="32"/>
          </w:rPr>
          <w:t xml:space="preserve"> from the </w:t>
        </w:r>
        <w:proofErr w:type="spellStart"/>
        <w:r>
          <w:rPr>
            <w:rFonts w:ascii="Helvetica" w:hAnsi="Helvetica"/>
            <w:b w:val="0"/>
            <w:bCs w:val="0"/>
            <w:color w:val="610B4B"/>
            <w:sz w:val="32"/>
            <w:szCs w:val="32"/>
          </w:rPr>
          <w:t>servlet</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70" w:author="Unknown"/>
          <w:rFonts w:ascii="Verdana" w:hAnsi="Verdana"/>
          <w:color w:val="000000"/>
          <w:sz w:val="20"/>
          <w:szCs w:val="20"/>
        </w:rPr>
      </w:pPr>
      <w:ins w:id="71" w:author="Unknown">
        <w:r>
          <w:rPr>
            <w:rFonts w:ascii="Verdana" w:hAnsi="Verdana"/>
            <w:color w:val="000000"/>
            <w:sz w:val="20"/>
            <w:szCs w:val="20"/>
          </w:rPr>
          <w:t xml:space="preserve">Yes, one of the </w:t>
        </w:r>
        <w:proofErr w:type="gramStart"/>
        <w:r>
          <w:rPr>
            <w:rFonts w:ascii="Verdana" w:hAnsi="Verdana"/>
            <w:color w:val="000000"/>
            <w:sz w:val="20"/>
            <w:szCs w:val="20"/>
          </w:rPr>
          <w:t>way</w:t>
        </w:r>
        <w:proofErr w:type="gramEnd"/>
        <w:r>
          <w:rPr>
            <w:rFonts w:ascii="Verdana" w:hAnsi="Verdana"/>
            <w:color w:val="000000"/>
            <w:sz w:val="20"/>
            <w:szCs w:val="20"/>
          </w:rPr>
          <w:t xml:space="preserve"> is </w:t>
        </w:r>
        <w:proofErr w:type="spellStart"/>
        <w:r>
          <w:rPr>
            <w:rFonts w:ascii="Verdana" w:hAnsi="Verdana"/>
            <w:color w:val="000000"/>
            <w:sz w:val="20"/>
            <w:szCs w:val="20"/>
          </w:rPr>
          <w:t>RequestDispatcher</w:t>
        </w:r>
        <w:proofErr w:type="spellEnd"/>
        <w:r>
          <w:rPr>
            <w:rFonts w:ascii="Verdana" w:hAnsi="Verdana"/>
            <w:color w:val="000000"/>
            <w:sz w:val="20"/>
            <w:szCs w:val="20"/>
          </w:rPr>
          <w:t xml:space="preserve"> interface for example:</w:t>
        </w:r>
      </w:ins>
    </w:p>
    <w:p w:rsidR="00416974" w:rsidRDefault="00416974" w:rsidP="00416974">
      <w:pPr>
        <w:numPr>
          <w:ilvl w:val="0"/>
          <w:numId w:val="7"/>
        </w:numPr>
        <w:shd w:val="clear" w:color="auto" w:fill="FFFFFF"/>
        <w:spacing w:after="0" w:line="345" w:lineRule="atLeast"/>
        <w:ind w:left="0"/>
        <w:jc w:val="both"/>
        <w:rPr>
          <w:ins w:id="72" w:author="Unknown"/>
          <w:rFonts w:ascii="Verdana" w:hAnsi="Verdana"/>
          <w:color w:val="000000"/>
          <w:sz w:val="20"/>
          <w:szCs w:val="20"/>
        </w:rPr>
      </w:pPr>
      <w:ins w:id="73" w:author="Unknown">
        <w:r>
          <w:rPr>
            <w:rFonts w:ascii="Verdana" w:hAnsi="Verdana"/>
            <w:color w:val="000000"/>
            <w:sz w:val="20"/>
            <w:szCs w:val="20"/>
            <w:bdr w:val="none" w:sz="0" w:space="0" w:color="auto" w:frame="1"/>
          </w:rPr>
          <w:t>RequestDispatcher </w:t>
        </w:r>
        <w:r>
          <w:rPr>
            <w:rStyle w:val="attribute"/>
            <w:rFonts w:ascii="Verdana" w:hAnsi="Verdana"/>
            <w:color w:val="FF0000"/>
            <w:sz w:val="20"/>
            <w:szCs w:val="20"/>
            <w:bdr w:val="none" w:sz="0" w:space="0" w:color="auto" w:frame="1"/>
          </w:rPr>
          <w:t>rd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request</w:t>
        </w:r>
        <w:r>
          <w:rPr>
            <w:rFonts w:ascii="Verdana" w:hAnsi="Verdana"/>
            <w:color w:val="000000"/>
            <w:sz w:val="20"/>
            <w:szCs w:val="20"/>
            <w:bdr w:val="none" w:sz="0" w:space="0" w:color="auto" w:frame="1"/>
          </w:rPr>
          <w:t>.getRequestDispatcher("/login.jsp");  </w:t>
        </w:r>
      </w:ins>
    </w:p>
    <w:p w:rsidR="00416974" w:rsidRDefault="00416974" w:rsidP="00416974">
      <w:pPr>
        <w:numPr>
          <w:ilvl w:val="0"/>
          <w:numId w:val="7"/>
        </w:numPr>
        <w:shd w:val="clear" w:color="auto" w:fill="FFFFFF"/>
        <w:spacing w:after="0" w:line="345" w:lineRule="atLeast"/>
        <w:ind w:left="0"/>
        <w:jc w:val="both"/>
        <w:rPr>
          <w:ins w:id="74" w:author="Unknown"/>
          <w:rFonts w:ascii="Verdana" w:hAnsi="Verdana"/>
          <w:color w:val="000000"/>
          <w:sz w:val="20"/>
          <w:szCs w:val="20"/>
        </w:rPr>
      </w:pPr>
      <w:proofErr w:type="spellStart"/>
      <w:ins w:id="75" w:author="Unknown">
        <w:r>
          <w:rPr>
            <w:rFonts w:ascii="Verdana" w:hAnsi="Verdana"/>
            <w:color w:val="000000"/>
            <w:sz w:val="20"/>
            <w:szCs w:val="20"/>
            <w:bdr w:val="none" w:sz="0" w:space="0" w:color="auto" w:frame="1"/>
          </w:rPr>
          <w:t>rd.forward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request,response</w:t>
        </w:r>
        <w:proofErr w:type="spellEnd"/>
        <w:r>
          <w:rPr>
            <w:rFonts w:ascii="Verdana" w:hAnsi="Verdana"/>
            <w:color w:val="000000"/>
            <w:sz w:val="20"/>
            <w:szCs w:val="20"/>
            <w:bdr w:val="none" w:sz="0" w:space="0" w:color="auto" w:frame="1"/>
          </w:rPr>
          <w:t>);  </w:t>
        </w:r>
      </w:ins>
    </w:p>
    <w:p w:rsidR="00416974" w:rsidRDefault="00416974" w:rsidP="00416974">
      <w:pPr>
        <w:spacing w:line="240" w:lineRule="auto"/>
        <w:rPr>
          <w:ins w:id="76" w:author="Unknown"/>
          <w:rFonts w:ascii="Times New Roman" w:hAnsi="Times New Roman"/>
          <w:sz w:val="24"/>
          <w:szCs w:val="24"/>
        </w:rPr>
      </w:pPr>
    </w:p>
    <w:p w:rsidR="00416974" w:rsidRDefault="00190A17" w:rsidP="00416974">
      <w:pPr>
        <w:rPr>
          <w:ins w:id="77" w:author="Unknown"/>
        </w:rPr>
      </w:pPr>
      <w:ins w:id="78" w:author="Unknown">
        <w:r>
          <w:pict>
            <v:rect id="_x0000_i1038" style="width:0;height:.75pt" o:hrstd="t" o:hrnoshade="t" o:hr="t" fillcolor="#d4d4d4" stroked="f"/>
          </w:pict>
        </w:r>
      </w:ins>
    </w:p>
    <w:p w:rsidR="00416974" w:rsidRDefault="00416974" w:rsidP="00416974">
      <w:pPr>
        <w:pStyle w:val="Heading3"/>
        <w:shd w:val="clear" w:color="auto" w:fill="FFFFFF"/>
        <w:spacing w:line="312" w:lineRule="atLeast"/>
        <w:jc w:val="both"/>
        <w:rPr>
          <w:ins w:id="79" w:author="Unknown"/>
          <w:rFonts w:ascii="Helvetica" w:hAnsi="Helvetica"/>
          <w:b w:val="0"/>
          <w:bCs w:val="0"/>
          <w:color w:val="610B4B"/>
          <w:sz w:val="32"/>
          <w:szCs w:val="32"/>
        </w:rPr>
      </w:pPr>
      <w:ins w:id="80" w:author="Unknown">
        <w:r>
          <w:rPr>
            <w:rFonts w:ascii="Helvetica" w:hAnsi="Helvetica"/>
            <w:b w:val="0"/>
            <w:bCs w:val="0"/>
            <w:color w:val="610B4B"/>
            <w:sz w:val="32"/>
            <w:szCs w:val="32"/>
          </w:rPr>
          <w:lastRenderedPageBreak/>
          <w:t xml:space="preserve">12) Difference between </w:t>
        </w:r>
        <w:proofErr w:type="gramStart"/>
        <w:r>
          <w:rPr>
            <w:rFonts w:ascii="Helvetica" w:hAnsi="Helvetica"/>
            <w:b w:val="0"/>
            <w:bCs w:val="0"/>
            <w:color w:val="610B4B"/>
            <w:sz w:val="32"/>
            <w:szCs w:val="32"/>
          </w:rPr>
          <w:t>forward(</w:t>
        </w:r>
        <w:proofErr w:type="gramEnd"/>
        <w:r>
          <w:rPr>
            <w:rFonts w:ascii="Helvetica" w:hAnsi="Helvetica"/>
            <w:b w:val="0"/>
            <w:bCs w:val="0"/>
            <w:color w:val="610B4B"/>
            <w:sz w:val="32"/>
            <w:szCs w:val="32"/>
          </w:rPr>
          <w:t xml:space="preserve">) method and </w:t>
        </w:r>
        <w:proofErr w:type="spellStart"/>
        <w:r>
          <w:rPr>
            <w:rFonts w:ascii="Helvetica" w:hAnsi="Helvetica"/>
            <w:b w:val="0"/>
            <w:bCs w:val="0"/>
            <w:color w:val="610B4B"/>
            <w:sz w:val="32"/>
            <w:szCs w:val="32"/>
          </w:rPr>
          <w:t>sendRedirect</w:t>
        </w:r>
        <w:proofErr w:type="spellEnd"/>
        <w:r>
          <w:rPr>
            <w:rFonts w:ascii="Helvetica" w:hAnsi="Helvetica"/>
            <w:b w:val="0"/>
            <w:bCs w:val="0"/>
            <w:color w:val="610B4B"/>
            <w:sz w:val="32"/>
            <w:szCs w:val="32"/>
          </w:rPr>
          <w:t>() method ?</w:t>
        </w:r>
      </w:ins>
    </w:p>
    <w:tbl>
      <w:tblPr>
        <w:tblW w:w="102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975"/>
        <w:gridCol w:w="6237"/>
      </w:tblGrid>
      <w:tr w:rsidR="00416974" w:rsidTr="007203D0">
        <w:trPr>
          <w:trHeight w:val="577"/>
        </w:trPr>
        <w:tc>
          <w:tcPr>
            <w:tcW w:w="0" w:type="auto"/>
            <w:shd w:val="clear" w:color="auto" w:fill="C7CCBE"/>
            <w:tcMar>
              <w:top w:w="180" w:type="dxa"/>
              <w:left w:w="180" w:type="dxa"/>
              <w:bottom w:w="180" w:type="dxa"/>
              <w:right w:w="180" w:type="dxa"/>
            </w:tcMar>
            <w:hideMark/>
          </w:tcPr>
          <w:p w:rsidR="00416974" w:rsidRDefault="00416974">
            <w:pPr>
              <w:rPr>
                <w:b/>
                <w:bCs/>
                <w:color w:val="000000"/>
                <w:sz w:val="26"/>
                <w:szCs w:val="26"/>
              </w:rPr>
            </w:pPr>
            <w:r>
              <w:rPr>
                <w:b/>
                <w:bCs/>
                <w:color w:val="000000"/>
                <w:sz w:val="26"/>
                <w:szCs w:val="26"/>
              </w:rPr>
              <w:t>forward() method</w:t>
            </w:r>
          </w:p>
        </w:tc>
        <w:tc>
          <w:tcPr>
            <w:tcW w:w="0" w:type="auto"/>
            <w:shd w:val="clear" w:color="auto" w:fill="C7CCBE"/>
            <w:tcMar>
              <w:top w:w="180" w:type="dxa"/>
              <w:left w:w="180" w:type="dxa"/>
              <w:bottom w:w="180" w:type="dxa"/>
              <w:right w:w="180" w:type="dxa"/>
            </w:tcMar>
            <w:hideMark/>
          </w:tcPr>
          <w:p w:rsidR="00416974" w:rsidRDefault="00416974">
            <w:pPr>
              <w:rPr>
                <w:b/>
                <w:bCs/>
                <w:color w:val="000000"/>
                <w:sz w:val="26"/>
                <w:szCs w:val="26"/>
              </w:rPr>
            </w:pPr>
            <w:proofErr w:type="spellStart"/>
            <w:r>
              <w:rPr>
                <w:b/>
                <w:bCs/>
                <w:color w:val="000000"/>
                <w:sz w:val="26"/>
                <w:szCs w:val="26"/>
              </w:rPr>
              <w:t>sendRedirect</w:t>
            </w:r>
            <w:proofErr w:type="spellEnd"/>
            <w:r>
              <w:rPr>
                <w:b/>
                <w:bCs/>
                <w:color w:val="000000"/>
                <w:sz w:val="26"/>
                <w:szCs w:val="26"/>
              </w:rPr>
              <w:t>() method</w:t>
            </w:r>
          </w:p>
        </w:tc>
      </w:tr>
      <w:tr w:rsidR="00416974" w:rsidTr="007203D0">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gramStart"/>
            <w:r>
              <w:rPr>
                <w:rFonts w:ascii="Verdana" w:hAnsi="Verdana"/>
                <w:color w:val="000000"/>
                <w:sz w:val="20"/>
                <w:szCs w:val="20"/>
              </w:rPr>
              <w:t>forward(</w:t>
            </w:r>
            <w:proofErr w:type="gramEnd"/>
            <w:r>
              <w:rPr>
                <w:rFonts w:ascii="Verdana" w:hAnsi="Verdana"/>
                <w:color w:val="000000"/>
                <w:sz w:val="20"/>
                <w:szCs w:val="20"/>
              </w:rPr>
              <w:t xml:space="preserve">) </w:t>
            </w:r>
            <w:r w:rsidRPr="00B67F2C">
              <w:rPr>
                <w:rFonts w:ascii="Verdana" w:hAnsi="Verdana"/>
                <w:color w:val="000000"/>
                <w:sz w:val="20"/>
                <w:szCs w:val="20"/>
                <w:highlight w:val="green"/>
              </w:rPr>
              <w:t>sends the same request</w:t>
            </w:r>
            <w:r>
              <w:rPr>
                <w:rFonts w:ascii="Verdana" w:hAnsi="Verdana"/>
                <w:color w:val="000000"/>
                <w:sz w:val="20"/>
                <w:szCs w:val="20"/>
              </w:rPr>
              <w:t xml:space="preserve"> to another resource.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xml:space="preserve">) method </w:t>
            </w:r>
            <w:r w:rsidRPr="00B67F2C">
              <w:rPr>
                <w:rFonts w:ascii="Verdana" w:hAnsi="Verdana"/>
                <w:color w:val="000000"/>
                <w:sz w:val="20"/>
                <w:szCs w:val="20"/>
                <w:highlight w:val="green"/>
              </w:rPr>
              <w:t>sends new request always</w:t>
            </w:r>
            <w:r>
              <w:rPr>
                <w:rFonts w:ascii="Verdana" w:hAnsi="Verdana"/>
                <w:color w:val="000000"/>
                <w:sz w:val="20"/>
                <w:szCs w:val="20"/>
              </w:rPr>
              <w:t xml:space="preserve"> because it uses the URL bar of the browser.</w:t>
            </w:r>
          </w:p>
        </w:tc>
      </w:tr>
      <w:tr w:rsidR="00416974" w:rsidTr="007203D0">
        <w:trPr>
          <w:trHeight w:val="5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gramStart"/>
            <w:r>
              <w:rPr>
                <w:rFonts w:ascii="Verdana" w:hAnsi="Verdana"/>
                <w:color w:val="000000"/>
                <w:sz w:val="20"/>
                <w:szCs w:val="20"/>
              </w:rPr>
              <w:t>forward(</w:t>
            </w:r>
            <w:proofErr w:type="gramEnd"/>
            <w:r>
              <w:rPr>
                <w:rFonts w:ascii="Verdana" w:hAnsi="Verdana"/>
                <w:color w:val="000000"/>
                <w:sz w:val="20"/>
                <w:szCs w:val="20"/>
              </w:rPr>
              <w:t xml:space="preserve">) method works at </w:t>
            </w:r>
            <w:r w:rsidRPr="00B67F2C">
              <w:rPr>
                <w:rFonts w:ascii="Verdana" w:hAnsi="Verdana"/>
                <w:color w:val="000000"/>
                <w:sz w:val="20"/>
                <w:szCs w:val="20"/>
                <w:highlight w:val="green"/>
              </w:rPr>
              <w:t>server 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xml:space="preserve">) method works at </w:t>
            </w:r>
            <w:r w:rsidRPr="00B67F2C">
              <w:rPr>
                <w:rFonts w:ascii="Verdana" w:hAnsi="Verdana"/>
                <w:color w:val="000000"/>
                <w:sz w:val="20"/>
                <w:szCs w:val="20"/>
                <w:highlight w:val="green"/>
              </w:rPr>
              <w:t>client side</w:t>
            </w:r>
            <w:r>
              <w:rPr>
                <w:rFonts w:ascii="Verdana" w:hAnsi="Verdana"/>
                <w:color w:val="000000"/>
                <w:sz w:val="20"/>
                <w:szCs w:val="20"/>
              </w:rPr>
              <w:t>.</w:t>
            </w:r>
          </w:p>
        </w:tc>
      </w:tr>
      <w:tr w:rsidR="00416974" w:rsidTr="007203D0">
        <w:trPr>
          <w:trHeight w:val="8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gramStart"/>
            <w:r>
              <w:rPr>
                <w:rFonts w:ascii="Verdana" w:hAnsi="Verdana"/>
                <w:color w:val="000000"/>
                <w:sz w:val="20"/>
                <w:szCs w:val="20"/>
              </w:rPr>
              <w:t>forward(</w:t>
            </w:r>
            <w:proofErr w:type="gramEnd"/>
            <w:r>
              <w:rPr>
                <w:rFonts w:ascii="Verdana" w:hAnsi="Verdana"/>
                <w:color w:val="000000"/>
                <w:sz w:val="20"/>
                <w:szCs w:val="20"/>
              </w:rPr>
              <w:t xml:space="preserve">) method </w:t>
            </w:r>
            <w:r w:rsidRPr="00B67F2C">
              <w:rPr>
                <w:rFonts w:ascii="Verdana" w:hAnsi="Verdana"/>
                <w:color w:val="000000"/>
                <w:sz w:val="20"/>
                <w:szCs w:val="20"/>
                <w:highlight w:val="green"/>
              </w:rPr>
              <w:t>works within the server only</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16974" w:rsidRDefault="00416974">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xml:space="preserve">) method </w:t>
            </w:r>
            <w:r w:rsidRPr="00B67F2C">
              <w:rPr>
                <w:rFonts w:ascii="Verdana" w:hAnsi="Verdana"/>
                <w:color w:val="000000"/>
                <w:sz w:val="20"/>
                <w:szCs w:val="20"/>
                <w:highlight w:val="green"/>
              </w:rPr>
              <w:t>works within and outside the server.</w:t>
            </w:r>
          </w:p>
        </w:tc>
      </w:tr>
    </w:tbl>
    <w:p w:rsidR="00416974" w:rsidRDefault="00190A17" w:rsidP="00416974">
      <w:pPr>
        <w:rPr>
          <w:ins w:id="81" w:author="Unknown"/>
          <w:rFonts w:ascii="Times New Roman" w:hAnsi="Times New Roman"/>
          <w:sz w:val="24"/>
          <w:szCs w:val="24"/>
        </w:rPr>
      </w:pPr>
      <w:ins w:id="82" w:author="Unknown">
        <w:r>
          <w:pict>
            <v:rect id="_x0000_i1039" style="width:0;height:.75pt" o:hrstd="t" o:hrnoshade="t" o:hr="t" fillcolor="#d4d4d4" stroked="f"/>
          </w:pict>
        </w:r>
      </w:ins>
    </w:p>
    <w:p w:rsidR="00416974" w:rsidRDefault="00416974" w:rsidP="00416974">
      <w:pPr>
        <w:pStyle w:val="Heading3"/>
        <w:shd w:val="clear" w:color="auto" w:fill="FFFFFF"/>
        <w:spacing w:line="312" w:lineRule="atLeast"/>
        <w:jc w:val="both"/>
        <w:rPr>
          <w:ins w:id="83" w:author="Unknown"/>
          <w:rFonts w:ascii="Helvetica" w:hAnsi="Helvetica"/>
          <w:b w:val="0"/>
          <w:bCs w:val="0"/>
          <w:color w:val="610B4B"/>
          <w:sz w:val="32"/>
          <w:szCs w:val="32"/>
        </w:rPr>
      </w:pPr>
      <w:ins w:id="84" w:author="Unknown">
        <w:r>
          <w:rPr>
            <w:rFonts w:ascii="Helvetica" w:hAnsi="Helvetica"/>
            <w:b w:val="0"/>
            <w:bCs w:val="0"/>
            <w:color w:val="610B4B"/>
            <w:sz w:val="32"/>
            <w:szCs w:val="32"/>
          </w:rPr>
          <w:t xml:space="preserve">13) What is difference between </w:t>
        </w:r>
        <w:proofErr w:type="spellStart"/>
        <w:r>
          <w:rPr>
            <w:rFonts w:ascii="Helvetica" w:hAnsi="Helvetica"/>
            <w:b w:val="0"/>
            <w:bCs w:val="0"/>
            <w:color w:val="610B4B"/>
            <w:sz w:val="32"/>
            <w:szCs w:val="32"/>
          </w:rPr>
          <w:t>ServletConfig</w:t>
        </w:r>
        <w:proofErr w:type="spellEnd"/>
        <w:r>
          <w:rPr>
            <w:rFonts w:ascii="Helvetica" w:hAnsi="Helvetica"/>
            <w:b w:val="0"/>
            <w:bCs w:val="0"/>
            <w:color w:val="610B4B"/>
            <w:sz w:val="32"/>
            <w:szCs w:val="32"/>
          </w:rPr>
          <w:t xml:space="preserve"> and </w:t>
        </w:r>
        <w:proofErr w:type="spellStart"/>
        <w:r>
          <w:rPr>
            <w:rFonts w:ascii="Helvetica" w:hAnsi="Helvetica"/>
            <w:b w:val="0"/>
            <w:bCs w:val="0"/>
            <w:color w:val="610B4B"/>
            <w:sz w:val="32"/>
            <w:szCs w:val="32"/>
          </w:rPr>
          <w:t>ServletContext</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85" w:author="Unknown"/>
          <w:rFonts w:ascii="Verdana" w:hAnsi="Verdana"/>
          <w:color w:val="000000"/>
          <w:sz w:val="20"/>
          <w:szCs w:val="20"/>
        </w:rPr>
      </w:pPr>
      <w:ins w:id="86" w:author="Unknown">
        <w:r>
          <w:rPr>
            <w:rFonts w:ascii="Verdana" w:hAnsi="Verdana"/>
            <w:color w:val="000000"/>
            <w:sz w:val="20"/>
            <w:szCs w:val="20"/>
          </w:rPr>
          <w:t xml:space="preserve">The </w:t>
        </w:r>
        <w:r w:rsidRPr="004C1878">
          <w:rPr>
            <w:rFonts w:ascii="Verdana" w:hAnsi="Verdana"/>
            <w:color w:val="000000"/>
            <w:sz w:val="20"/>
            <w:szCs w:val="20"/>
            <w:highlight w:val="yellow"/>
          </w:rPr>
          <w:t xml:space="preserve">container creates object of </w:t>
        </w:r>
        <w:proofErr w:type="spellStart"/>
        <w:r w:rsidRPr="00363450">
          <w:rPr>
            <w:rFonts w:ascii="Verdana" w:hAnsi="Verdana"/>
            <w:color w:val="000000"/>
            <w:sz w:val="20"/>
            <w:szCs w:val="20"/>
            <w:highlight w:val="green"/>
          </w:rPr>
          <w:t>ServletConfig</w:t>
        </w:r>
        <w:proofErr w:type="spellEnd"/>
        <w:r w:rsidRPr="00363450">
          <w:rPr>
            <w:rFonts w:ascii="Verdana" w:hAnsi="Verdana"/>
            <w:color w:val="000000"/>
            <w:sz w:val="20"/>
            <w:szCs w:val="20"/>
            <w:highlight w:val="green"/>
          </w:rPr>
          <w:t xml:space="preserve"> for each </w:t>
        </w:r>
        <w:proofErr w:type="spellStart"/>
        <w:r w:rsidRPr="004C1878">
          <w:rPr>
            <w:rFonts w:ascii="Verdana" w:hAnsi="Verdana"/>
            <w:color w:val="000000"/>
            <w:sz w:val="20"/>
            <w:szCs w:val="20"/>
            <w:highlight w:val="yellow"/>
          </w:rPr>
          <w:t>servlet</w:t>
        </w:r>
        <w:proofErr w:type="spellEnd"/>
        <w:r>
          <w:rPr>
            <w:rFonts w:ascii="Verdana" w:hAnsi="Verdana"/>
            <w:color w:val="000000"/>
            <w:sz w:val="20"/>
            <w:szCs w:val="20"/>
          </w:rPr>
          <w:t xml:space="preserve"> whereas object of </w:t>
        </w:r>
        <w:proofErr w:type="spellStart"/>
        <w:r w:rsidRPr="00215873">
          <w:rPr>
            <w:rFonts w:ascii="Verdana" w:hAnsi="Verdana"/>
            <w:color w:val="000000"/>
            <w:sz w:val="20"/>
            <w:szCs w:val="20"/>
            <w:highlight w:val="green"/>
          </w:rPr>
          <w:t>ServletContext</w:t>
        </w:r>
        <w:proofErr w:type="spellEnd"/>
        <w:r w:rsidRPr="00215873">
          <w:rPr>
            <w:rFonts w:ascii="Verdana" w:hAnsi="Verdana"/>
            <w:color w:val="000000"/>
            <w:sz w:val="20"/>
            <w:szCs w:val="20"/>
            <w:highlight w:val="green"/>
          </w:rPr>
          <w:t xml:space="preserve"> is created for each web application.</w:t>
        </w:r>
      </w:ins>
    </w:p>
    <w:p w:rsidR="00416974" w:rsidRDefault="00190A17" w:rsidP="00416974">
      <w:pPr>
        <w:rPr>
          <w:ins w:id="87" w:author="Unknown"/>
          <w:rFonts w:ascii="Times New Roman" w:hAnsi="Times New Roman"/>
          <w:sz w:val="24"/>
          <w:szCs w:val="24"/>
        </w:rPr>
      </w:pPr>
      <w:ins w:id="88" w:author="Unknown">
        <w:r>
          <w:pict>
            <v:rect id="_x0000_i1040" style="width:0;height:.75pt" o:hrstd="t" o:hrnoshade="t" o:hr="t" fillcolor="#d4d4d4" stroked="f"/>
          </w:pict>
        </w:r>
      </w:ins>
    </w:p>
    <w:p w:rsidR="007203D0" w:rsidRPr="007203D0" w:rsidRDefault="00416974"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9"/>
          <w:szCs w:val="29"/>
        </w:rPr>
      </w:pPr>
      <w:ins w:id="89" w:author="Unknown">
        <w:r>
          <w:rPr>
            <w:rFonts w:ascii="Helvetica" w:hAnsi="Helvetica"/>
            <w:b/>
            <w:bCs/>
            <w:color w:val="610B4B"/>
            <w:sz w:val="32"/>
            <w:szCs w:val="32"/>
          </w:rPr>
          <w:t xml:space="preserve">14) </w:t>
        </w:r>
      </w:ins>
      <w:r w:rsidR="007203D0">
        <w:rPr>
          <w:rFonts w:ascii="Helvetica" w:hAnsi="Helvetica"/>
          <w:b/>
          <w:bCs/>
          <w:color w:val="610B4B"/>
          <w:sz w:val="32"/>
          <w:szCs w:val="32"/>
        </w:rPr>
        <w:t xml:space="preserve"> </w:t>
      </w:r>
      <w:r w:rsidR="007203D0" w:rsidRPr="007203D0">
        <w:rPr>
          <w:rFonts w:ascii="Helvetica" w:eastAsia="Times New Roman" w:hAnsi="Helvetica" w:cs="Times New Roman"/>
          <w:color w:val="610B4B"/>
          <w:sz w:val="29"/>
          <w:szCs w:val="29"/>
        </w:rPr>
        <w:t>Why use Session Tracking?</w:t>
      </w:r>
    </w:p>
    <w:p w:rsidR="007203D0" w:rsidRPr="007203D0" w:rsidRDefault="007203D0" w:rsidP="007203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b/>
          <w:bCs/>
          <w:color w:val="000000"/>
          <w:sz w:val="20"/>
          <w:szCs w:val="20"/>
        </w:rPr>
        <w:t>To recognize the user</w:t>
      </w:r>
      <w:r w:rsidRPr="007203D0">
        <w:rPr>
          <w:rFonts w:ascii="Verdana" w:eastAsia="Times New Roman" w:hAnsi="Verdana" w:cs="Times New Roman"/>
          <w:color w:val="000000"/>
          <w:sz w:val="20"/>
          <w:szCs w:val="20"/>
        </w:rPr>
        <w:t> It is used to recognize the particular user.</w:t>
      </w:r>
    </w:p>
    <w:p w:rsidR="00416974" w:rsidRDefault="00416974" w:rsidP="007203D0">
      <w:pPr>
        <w:pStyle w:val="Heading3"/>
        <w:shd w:val="clear" w:color="auto" w:fill="FFFFFF"/>
        <w:spacing w:line="312" w:lineRule="atLeast"/>
        <w:jc w:val="both"/>
        <w:rPr>
          <w:ins w:id="90" w:author="Unknown"/>
          <w:rFonts w:ascii="Verdana" w:hAnsi="Verdana"/>
          <w:b w:val="0"/>
          <w:bCs w:val="0"/>
          <w:color w:val="000000"/>
          <w:sz w:val="20"/>
          <w:szCs w:val="20"/>
        </w:rPr>
      </w:pPr>
      <w:ins w:id="91" w:author="Unknown">
        <w:r>
          <w:rPr>
            <w:rFonts w:ascii="Verdana" w:hAnsi="Verdana"/>
            <w:b w:val="0"/>
            <w:bCs w:val="0"/>
            <w:color w:val="000000"/>
            <w:sz w:val="20"/>
            <w:szCs w:val="20"/>
          </w:rPr>
          <w:t>Session</w:t>
        </w:r>
        <w:r>
          <w:rPr>
            <w:rFonts w:ascii="Verdana" w:hAnsi="Verdana"/>
            <w:color w:val="000000"/>
            <w:sz w:val="20"/>
            <w:szCs w:val="20"/>
          </w:rPr>
          <w:t> simply means a particular interval of time.</w:t>
        </w:r>
      </w:ins>
    </w:p>
    <w:p w:rsidR="00416974" w:rsidRDefault="00416974" w:rsidP="00416974">
      <w:pPr>
        <w:pStyle w:val="NormalWeb"/>
        <w:shd w:val="clear" w:color="auto" w:fill="FFFFFF"/>
        <w:jc w:val="both"/>
        <w:rPr>
          <w:ins w:id="92" w:author="Unknown"/>
          <w:rFonts w:ascii="Verdana" w:hAnsi="Verdana"/>
          <w:color w:val="000000"/>
          <w:sz w:val="20"/>
          <w:szCs w:val="20"/>
        </w:rPr>
      </w:pPr>
      <w:ins w:id="93" w:author="Unknown">
        <w:r>
          <w:rPr>
            <w:rFonts w:ascii="Verdana" w:hAnsi="Verdana"/>
            <w:color w:val="000000"/>
            <w:sz w:val="20"/>
            <w:szCs w:val="20"/>
          </w:rPr>
          <w:t xml:space="preserve">Session Tracking is a way to maintain state of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user.</w:t>
        </w:r>
        <w:r w:rsidRPr="00F03555">
          <w:rPr>
            <w:rFonts w:ascii="Verdana" w:hAnsi="Verdana"/>
            <w:color w:val="000000"/>
            <w:sz w:val="20"/>
            <w:szCs w:val="20"/>
            <w:highlight w:val="green"/>
          </w:rPr>
          <w:t>Http</w:t>
        </w:r>
        <w:proofErr w:type="spellEnd"/>
        <w:r w:rsidRPr="00F03555">
          <w:rPr>
            <w:rFonts w:ascii="Verdana" w:hAnsi="Verdana"/>
            <w:color w:val="000000"/>
            <w:sz w:val="20"/>
            <w:szCs w:val="20"/>
            <w:highlight w:val="green"/>
          </w:rPr>
          <w:t xml:space="preserve"> protocol is a stateless </w:t>
        </w:r>
        <w:proofErr w:type="spellStart"/>
        <w:r w:rsidRPr="00F03555">
          <w:rPr>
            <w:rFonts w:ascii="Verdana" w:hAnsi="Verdana"/>
            <w:color w:val="000000"/>
            <w:sz w:val="20"/>
            <w:szCs w:val="20"/>
            <w:highlight w:val="green"/>
          </w:rPr>
          <w:t>protocol</w:t>
        </w:r>
        <w:r>
          <w:rPr>
            <w:rFonts w:ascii="Verdana" w:hAnsi="Verdana"/>
            <w:color w:val="000000"/>
            <w:sz w:val="20"/>
            <w:szCs w:val="20"/>
          </w:rPr>
          <w:t>.</w:t>
        </w:r>
        <w:r w:rsidRPr="00F03555">
          <w:rPr>
            <w:rFonts w:ascii="Verdana" w:hAnsi="Verdana"/>
            <w:color w:val="000000"/>
            <w:sz w:val="20"/>
            <w:szCs w:val="20"/>
            <w:highlight w:val="green"/>
          </w:rPr>
          <w:t>Each</w:t>
        </w:r>
        <w:proofErr w:type="spellEnd"/>
        <w:r w:rsidRPr="00F03555">
          <w:rPr>
            <w:rFonts w:ascii="Verdana" w:hAnsi="Verdana"/>
            <w:color w:val="000000"/>
            <w:sz w:val="20"/>
            <w:szCs w:val="20"/>
            <w:highlight w:val="green"/>
          </w:rPr>
          <w:t xml:space="preserve"> time user requests to the server, server treats the request as the new </w:t>
        </w:r>
        <w:proofErr w:type="spellStart"/>
        <w:r w:rsidRPr="00F03555">
          <w:rPr>
            <w:rFonts w:ascii="Verdana" w:hAnsi="Verdana"/>
            <w:color w:val="000000"/>
            <w:sz w:val="20"/>
            <w:szCs w:val="20"/>
            <w:highlight w:val="green"/>
          </w:rPr>
          <w:t>request</w:t>
        </w:r>
        <w:r>
          <w:rPr>
            <w:rFonts w:ascii="Verdana" w:hAnsi="Verdana"/>
            <w:color w:val="000000"/>
            <w:sz w:val="20"/>
            <w:szCs w:val="20"/>
          </w:rPr>
          <w:t>.So</w:t>
        </w:r>
        <w:proofErr w:type="spellEnd"/>
        <w:r>
          <w:rPr>
            <w:rFonts w:ascii="Verdana" w:hAnsi="Verdana"/>
            <w:color w:val="000000"/>
            <w:sz w:val="20"/>
            <w:szCs w:val="20"/>
          </w:rPr>
          <w:t xml:space="preserve"> we need to maintain the state of an user to recognize to particular user.</w:t>
        </w:r>
      </w:ins>
    </w:p>
    <w:p w:rsidR="007203D0" w:rsidRDefault="007203D0" w:rsidP="00416974">
      <w:pPr>
        <w:rPr>
          <w:rFonts w:ascii="Times New Roman" w:hAnsi="Times New Roman"/>
          <w:sz w:val="24"/>
          <w:szCs w:val="24"/>
        </w:rPr>
      </w:pPr>
      <w:r>
        <w:rPr>
          <w:rFonts w:ascii="Verdana" w:hAnsi="Verdana"/>
          <w:color w:val="000000"/>
          <w:sz w:val="20"/>
          <w:szCs w:val="20"/>
          <w:shd w:val="clear" w:color="auto" w:fill="FFFFFF"/>
        </w:rPr>
        <w:lastRenderedPageBreak/>
        <w:t>HTTP is stateless that means each request is considered as the new request. It is shown in the figure given below:</w:t>
      </w:r>
      <w:r>
        <w:rPr>
          <w:noProof/>
        </w:rPr>
        <w:drawing>
          <wp:inline distT="0" distB="0" distL="0" distR="0">
            <wp:extent cx="3295650" cy="1980677"/>
            <wp:effectExtent l="19050" t="0" r="0" b="0"/>
            <wp:docPr id="75" name="Picture 75"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ssion tracking"/>
                    <pic:cNvPicPr>
                      <a:picLocks noChangeAspect="1" noChangeArrowheads="1"/>
                    </pic:cNvPicPr>
                  </pic:nvPicPr>
                  <pic:blipFill>
                    <a:blip r:embed="rId15"/>
                    <a:srcRect/>
                    <a:stretch>
                      <a:fillRect/>
                    </a:stretch>
                  </pic:blipFill>
                  <pic:spPr bwMode="auto">
                    <a:xfrm>
                      <a:off x="0" y="0"/>
                      <a:ext cx="3295650" cy="1980677"/>
                    </a:xfrm>
                    <a:prstGeom prst="rect">
                      <a:avLst/>
                    </a:prstGeom>
                    <a:noFill/>
                    <a:ln w="9525">
                      <a:noFill/>
                      <a:miter lim="800000"/>
                      <a:headEnd/>
                      <a:tailEnd/>
                    </a:ln>
                  </pic:spPr>
                </pic:pic>
              </a:graphicData>
            </a:graphic>
          </wp:inline>
        </w:drawing>
      </w:r>
    </w:p>
    <w:p w:rsidR="007203D0" w:rsidRPr="007203D0" w:rsidRDefault="00190A17" w:rsidP="007203D0">
      <w:pPr>
        <w:spacing w:after="0" w:line="240" w:lineRule="auto"/>
        <w:rPr>
          <w:rFonts w:ascii="Times New Roman" w:eastAsia="Times New Roman" w:hAnsi="Times New Roman" w:cs="Times New Roman"/>
          <w:sz w:val="24"/>
          <w:szCs w:val="24"/>
        </w:rPr>
      </w:pPr>
      <w:r w:rsidRPr="00190A17">
        <w:rPr>
          <w:rFonts w:ascii="Times New Roman" w:eastAsia="Times New Roman" w:hAnsi="Times New Roman" w:cs="Times New Roman"/>
          <w:sz w:val="24"/>
          <w:szCs w:val="24"/>
        </w:rPr>
        <w:pict>
          <v:rect id="_x0000_i1041" style="width:0;height:.75pt" o:hrstd="t" o:hrnoshade="t" o:hr="t" fillcolor="#d4d4d4" stroked="f"/>
        </w:pict>
      </w:r>
    </w:p>
    <w:p w:rsidR="007203D0" w:rsidRPr="007203D0" w:rsidRDefault="007203D0"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203D0">
        <w:rPr>
          <w:rFonts w:ascii="Helvetica" w:eastAsia="Times New Roman" w:hAnsi="Helvetica" w:cs="Times New Roman"/>
          <w:color w:val="610B4B"/>
          <w:sz w:val="32"/>
          <w:szCs w:val="32"/>
        </w:rPr>
        <w:t>Session Tracking Techniques</w:t>
      </w:r>
    </w:p>
    <w:p w:rsidR="007203D0" w:rsidRPr="007203D0" w:rsidRDefault="007203D0" w:rsidP="007203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There are four techniques used in Session tracking:</w:t>
      </w:r>
    </w:p>
    <w:p w:rsidR="007203D0" w:rsidRPr="007203D0" w:rsidRDefault="007203D0" w:rsidP="007203D0">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b/>
          <w:bCs/>
          <w:color w:val="000000"/>
          <w:sz w:val="20"/>
        </w:rPr>
        <w:t>Cookies</w:t>
      </w:r>
    </w:p>
    <w:p w:rsidR="007203D0" w:rsidRPr="007203D0" w:rsidRDefault="007203D0" w:rsidP="007203D0">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b/>
          <w:bCs/>
          <w:color w:val="000000"/>
          <w:sz w:val="20"/>
        </w:rPr>
        <w:t>Hidden Form Field</w:t>
      </w:r>
    </w:p>
    <w:p w:rsidR="007203D0" w:rsidRPr="007203D0" w:rsidRDefault="007203D0" w:rsidP="007203D0">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b/>
          <w:bCs/>
          <w:color w:val="000000"/>
          <w:sz w:val="20"/>
        </w:rPr>
        <w:t>URL Rewriting</w:t>
      </w:r>
    </w:p>
    <w:p w:rsidR="007203D0" w:rsidRPr="007203D0" w:rsidRDefault="007203D0" w:rsidP="007203D0">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7203D0">
        <w:rPr>
          <w:rFonts w:ascii="Verdana" w:eastAsia="Times New Roman" w:hAnsi="Verdana" w:cs="Times New Roman"/>
          <w:b/>
          <w:bCs/>
          <w:color w:val="000000"/>
          <w:sz w:val="20"/>
        </w:rPr>
        <w:t>HttpSession</w:t>
      </w:r>
      <w:proofErr w:type="spellEnd"/>
    </w:p>
    <w:p w:rsidR="007203D0" w:rsidRDefault="007203D0" w:rsidP="00416974">
      <w:pPr>
        <w:rPr>
          <w:ins w:id="94" w:author="Unknown"/>
          <w:rFonts w:ascii="Times New Roman" w:hAnsi="Times New Roman"/>
          <w:sz w:val="24"/>
          <w:szCs w:val="24"/>
        </w:rPr>
      </w:pPr>
    </w:p>
    <w:p w:rsidR="00416974" w:rsidRDefault="00190A17" w:rsidP="00416974">
      <w:pPr>
        <w:rPr>
          <w:ins w:id="95" w:author="Unknown"/>
        </w:rPr>
      </w:pPr>
      <w:ins w:id="96" w:author="Unknown">
        <w:r>
          <w:pict>
            <v:rect id="_x0000_i1042" style="width:0;height:.75pt" o:hrstd="t" o:hrnoshade="t" o:hr="t" fillcolor="#d4d4d4" stroked="f"/>
          </w:pict>
        </w:r>
      </w:ins>
    </w:p>
    <w:p w:rsidR="00416974" w:rsidRDefault="00416974" w:rsidP="00416974">
      <w:pPr>
        <w:pStyle w:val="Heading3"/>
        <w:shd w:val="clear" w:color="auto" w:fill="FFFFFF"/>
        <w:spacing w:line="312" w:lineRule="atLeast"/>
        <w:jc w:val="both"/>
        <w:rPr>
          <w:ins w:id="97" w:author="Unknown"/>
          <w:rFonts w:ascii="Helvetica" w:hAnsi="Helvetica"/>
          <w:b w:val="0"/>
          <w:bCs w:val="0"/>
          <w:color w:val="610B4B"/>
          <w:sz w:val="32"/>
          <w:szCs w:val="32"/>
        </w:rPr>
      </w:pPr>
      <w:ins w:id="98" w:author="Unknown">
        <w:r>
          <w:rPr>
            <w:rFonts w:ascii="Helvetica" w:hAnsi="Helvetica"/>
            <w:b w:val="0"/>
            <w:bCs w:val="0"/>
            <w:color w:val="610B4B"/>
            <w:sz w:val="32"/>
            <w:szCs w:val="32"/>
          </w:rPr>
          <w:t>15) What are Cookies?</w:t>
        </w:r>
      </w:ins>
    </w:p>
    <w:p w:rsidR="00416974" w:rsidRDefault="00416974" w:rsidP="00416974">
      <w:pPr>
        <w:pStyle w:val="NormalWeb"/>
        <w:shd w:val="clear" w:color="auto" w:fill="FFFFFF"/>
        <w:jc w:val="both"/>
        <w:rPr>
          <w:ins w:id="99" w:author="Unknown"/>
          <w:rFonts w:ascii="Verdana" w:hAnsi="Verdana"/>
          <w:color w:val="000000"/>
          <w:sz w:val="20"/>
          <w:szCs w:val="20"/>
        </w:rPr>
      </w:pPr>
      <w:ins w:id="100" w:author="Unknown">
        <w:r>
          <w:rPr>
            <w:rFonts w:ascii="Verdana" w:hAnsi="Verdana"/>
            <w:color w:val="000000"/>
            <w:sz w:val="20"/>
            <w:szCs w:val="20"/>
          </w:rPr>
          <w:t>A cookie is a small piece of information that is persisted between the multiple client requests. A cookie has a name, a single value, and optional attributes such as a comment, path and domain qualifiers, a maximum age, and a version number.</w:t>
        </w:r>
      </w:ins>
    </w:p>
    <w:p w:rsidR="007203D0" w:rsidRPr="007203D0" w:rsidRDefault="007203D0"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7203D0">
        <w:rPr>
          <w:rFonts w:ascii="Helvetica" w:eastAsia="Times New Roman" w:hAnsi="Helvetica" w:cs="Times New Roman"/>
          <w:color w:val="610B38"/>
          <w:sz w:val="38"/>
          <w:szCs w:val="38"/>
        </w:rPr>
        <w:t>How Cookie works</w:t>
      </w:r>
    </w:p>
    <w:p w:rsidR="007203D0" w:rsidRPr="007203D0" w:rsidRDefault="007203D0" w:rsidP="007203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 xml:space="preserve">By default, each request is considered as a new request. In cookies technique, we add cookie with response from the </w:t>
      </w:r>
      <w:proofErr w:type="spellStart"/>
      <w:r w:rsidRPr="007203D0">
        <w:rPr>
          <w:rFonts w:ascii="Verdana" w:eastAsia="Times New Roman" w:hAnsi="Verdana" w:cs="Times New Roman"/>
          <w:color w:val="000000"/>
          <w:sz w:val="20"/>
          <w:szCs w:val="20"/>
        </w:rPr>
        <w:t>servlet</w:t>
      </w:r>
      <w:proofErr w:type="spellEnd"/>
      <w:r w:rsidRPr="007203D0">
        <w:rPr>
          <w:rFonts w:ascii="Verdana" w:eastAsia="Times New Roman" w:hAnsi="Verdana" w:cs="Times New Roman"/>
          <w:color w:val="000000"/>
          <w:sz w:val="20"/>
          <w:szCs w:val="20"/>
        </w:rPr>
        <w:t>. So cookie is stored in the cache of the browser. After that if request is sent by the user, cookie is added with request by default. Thus, we recognize the user as the old user.</w:t>
      </w:r>
    </w:p>
    <w:p w:rsidR="00416974" w:rsidRDefault="00190A17" w:rsidP="0041697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cookies in servlet" style="width:24pt;height:24pt"/>
        </w:pict>
      </w:r>
      <w:r w:rsidR="007203D0" w:rsidRPr="007203D0">
        <w:t xml:space="preserve"> </w:t>
      </w:r>
      <w:r w:rsidR="007203D0">
        <w:rPr>
          <w:noProof/>
        </w:rPr>
        <w:drawing>
          <wp:inline distT="0" distB="0" distL="0" distR="0">
            <wp:extent cx="4591050" cy="1466850"/>
            <wp:effectExtent l="19050" t="0" r="0" b="0"/>
            <wp:docPr id="81" name="Picture 81"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okies in servlet"/>
                    <pic:cNvPicPr>
                      <a:picLocks noChangeAspect="1" noChangeArrowheads="1"/>
                    </pic:cNvPicPr>
                  </pic:nvPicPr>
                  <pic:blipFill>
                    <a:blip r:embed="rId16"/>
                    <a:srcRect/>
                    <a:stretch>
                      <a:fillRect/>
                    </a:stretch>
                  </pic:blipFill>
                  <pic:spPr bwMode="auto">
                    <a:xfrm>
                      <a:off x="0" y="0"/>
                      <a:ext cx="4591050" cy="1466850"/>
                    </a:xfrm>
                    <a:prstGeom prst="rect">
                      <a:avLst/>
                    </a:prstGeom>
                    <a:noFill/>
                    <a:ln w="9525">
                      <a:noFill/>
                      <a:miter lim="800000"/>
                      <a:headEnd/>
                      <a:tailEnd/>
                    </a:ln>
                  </pic:spPr>
                </pic:pic>
              </a:graphicData>
            </a:graphic>
          </wp:inline>
        </w:drawing>
      </w:r>
    </w:p>
    <w:p w:rsidR="007203D0" w:rsidRPr="007203D0" w:rsidRDefault="007203D0"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7203D0">
        <w:rPr>
          <w:rFonts w:ascii="Helvetica" w:eastAsia="Times New Roman" w:hAnsi="Helvetica" w:cs="Times New Roman"/>
          <w:color w:val="610B38"/>
          <w:sz w:val="38"/>
          <w:szCs w:val="38"/>
        </w:rPr>
        <w:t>Types of Cookie</w:t>
      </w:r>
    </w:p>
    <w:p w:rsidR="007203D0" w:rsidRPr="007203D0" w:rsidRDefault="007203D0" w:rsidP="007203D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 xml:space="preserve">There are 2 types of cookies in </w:t>
      </w:r>
      <w:proofErr w:type="spellStart"/>
      <w:r w:rsidRPr="007203D0">
        <w:rPr>
          <w:rFonts w:ascii="Verdana" w:eastAsia="Times New Roman" w:hAnsi="Verdana" w:cs="Times New Roman"/>
          <w:color w:val="000000"/>
          <w:sz w:val="20"/>
          <w:szCs w:val="20"/>
        </w:rPr>
        <w:t>servlets</w:t>
      </w:r>
      <w:proofErr w:type="spellEnd"/>
      <w:r w:rsidRPr="007203D0">
        <w:rPr>
          <w:rFonts w:ascii="Verdana" w:eastAsia="Times New Roman" w:hAnsi="Verdana" w:cs="Times New Roman"/>
          <w:color w:val="000000"/>
          <w:sz w:val="20"/>
          <w:szCs w:val="20"/>
        </w:rPr>
        <w:t>.</w:t>
      </w:r>
    </w:p>
    <w:p w:rsidR="007203D0" w:rsidRPr="007203D0" w:rsidRDefault="007203D0" w:rsidP="007203D0">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Non-persistent cookie</w:t>
      </w:r>
    </w:p>
    <w:p w:rsidR="007203D0" w:rsidRPr="007203D0" w:rsidRDefault="007203D0" w:rsidP="007203D0">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Persistent cookie</w:t>
      </w:r>
    </w:p>
    <w:p w:rsidR="007203D0" w:rsidRPr="007203D0" w:rsidRDefault="007203D0" w:rsidP="007203D0">
      <w:pPr>
        <w:pStyle w:val="ListParagraph"/>
        <w:numPr>
          <w:ilvl w:val="0"/>
          <w:numId w:val="1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9"/>
          <w:szCs w:val="29"/>
        </w:rPr>
      </w:pPr>
      <w:r w:rsidRPr="007203D0">
        <w:rPr>
          <w:rFonts w:ascii="Helvetica" w:eastAsia="Times New Roman" w:hAnsi="Helvetica" w:cs="Times New Roman"/>
          <w:color w:val="610B4B"/>
          <w:sz w:val="29"/>
          <w:szCs w:val="29"/>
        </w:rPr>
        <w:t>Non-persistent cookie</w:t>
      </w:r>
    </w:p>
    <w:p w:rsidR="007203D0" w:rsidRPr="007203D0" w:rsidRDefault="007203D0" w:rsidP="007203D0">
      <w:pPr>
        <w:pStyle w:val="ListParagraph"/>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It is </w:t>
      </w:r>
      <w:r w:rsidRPr="007203D0">
        <w:rPr>
          <w:rFonts w:ascii="Verdana" w:eastAsia="Times New Roman" w:hAnsi="Verdana" w:cs="Times New Roman"/>
          <w:b/>
          <w:bCs/>
          <w:color w:val="000000"/>
          <w:sz w:val="20"/>
          <w:szCs w:val="20"/>
        </w:rPr>
        <w:t>valid for single session</w:t>
      </w:r>
      <w:r w:rsidRPr="007203D0">
        <w:rPr>
          <w:rFonts w:ascii="Verdana" w:eastAsia="Times New Roman" w:hAnsi="Verdana" w:cs="Times New Roman"/>
          <w:color w:val="000000"/>
          <w:sz w:val="20"/>
          <w:szCs w:val="20"/>
        </w:rPr>
        <w:t> only. It is removed each time when user closes the browser.</w:t>
      </w:r>
    </w:p>
    <w:p w:rsidR="007203D0" w:rsidRPr="007203D0" w:rsidRDefault="007203D0" w:rsidP="007203D0">
      <w:pPr>
        <w:pStyle w:val="ListParagraph"/>
        <w:numPr>
          <w:ilvl w:val="0"/>
          <w:numId w:val="13"/>
        </w:num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9"/>
          <w:szCs w:val="29"/>
        </w:rPr>
      </w:pPr>
      <w:r w:rsidRPr="007203D0">
        <w:rPr>
          <w:rFonts w:ascii="Helvetica" w:eastAsia="Times New Roman" w:hAnsi="Helvetica" w:cs="Times New Roman"/>
          <w:color w:val="610B4B"/>
          <w:sz w:val="29"/>
          <w:szCs w:val="29"/>
        </w:rPr>
        <w:t>Persistent cookie</w:t>
      </w:r>
    </w:p>
    <w:p w:rsidR="007203D0" w:rsidRPr="007203D0" w:rsidRDefault="007203D0" w:rsidP="007203D0">
      <w:pPr>
        <w:pStyle w:val="ListParagraph"/>
        <w:numPr>
          <w:ilvl w:val="0"/>
          <w:numId w:val="1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It is </w:t>
      </w:r>
      <w:r w:rsidRPr="007203D0">
        <w:rPr>
          <w:rFonts w:ascii="Verdana" w:eastAsia="Times New Roman" w:hAnsi="Verdana" w:cs="Times New Roman"/>
          <w:b/>
          <w:bCs/>
          <w:color w:val="000000"/>
          <w:sz w:val="20"/>
          <w:szCs w:val="20"/>
        </w:rPr>
        <w:t xml:space="preserve">valid for multiple </w:t>
      </w:r>
      <w:proofErr w:type="gramStart"/>
      <w:r w:rsidRPr="007203D0">
        <w:rPr>
          <w:rFonts w:ascii="Verdana" w:eastAsia="Times New Roman" w:hAnsi="Verdana" w:cs="Times New Roman"/>
          <w:b/>
          <w:bCs/>
          <w:color w:val="000000"/>
          <w:sz w:val="20"/>
          <w:szCs w:val="20"/>
        </w:rPr>
        <w:t>session</w:t>
      </w:r>
      <w:r w:rsidRPr="007203D0">
        <w:rPr>
          <w:rFonts w:ascii="Verdana" w:eastAsia="Times New Roman" w:hAnsi="Verdana" w:cs="Times New Roman"/>
          <w:color w:val="000000"/>
          <w:sz w:val="20"/>
          <w:szCs w:val="20"/>
        </w:rPr>
        <w:t> .</w:t>
      </w:r>
      <w:proofErr w:type="gramEnd"/>
      <w:r w:rsidRPr="007203D0">
        <w:rPr>
          <w:rFonts w:ascii="Verdana" w:eastAsia="Times New Roman" w:hAnsi="Verdana" w:cs="Times New Roman"/>
          <w:color w:val="000000"/>
          <w:sz w:val="20"/>
          <w:szCs w:val="20"/>
        </w:rPr>
        <w:t xml:space="preserve"> It is not removed each time when user closes the browser. It is removed only if user logout or </w:t>
      </w:r>
      <w:proofErr w:type="spellStart"/>
      <w:r w:rsidRPr="007203D0">
        <w:rPr>
          <w:rFonts w:ascii="Verdana" w:eastAsia="Times New Roman" w:hAnsi="Verdana" w:cs="Times New Roman"/>
          <w:color w:val="000000"/>
          <w:sz w:val="20"/>
          <w:szCs w:val="20"/>
        </w:rPr>
        <w:t>signout</w:t>
      </w:r>
      <w:proofErr w:type="spellEnd"/>
      <w:r w:rsidRPr="007203D0">
        <w:rPr>
          <w:rFonts w:ascii="Verdana" w:eastAsia="Times New Roman" w:hAnsi="Verdana" w:cs="Times New Roman"/>
          <w:color w:val="000000"/>
          <w:sz w:val="20"/>
          <w:szCs w:val="20"/>
        </w:rPr>
        <w:t>.</w:t>
      </w:r>
    </w:p>
    <w:p w:rsidR="007203D0" w:rsidRPr="007203D0" w:rsidRDefault="007203D0"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7203D0">
        <w:rPr>
          <w:rFonts w:ascii="Helvetica" w:eastAsia="Times New Roman" w:hAnsi="Helvetica" w:cs="Times New Roman"/>
          <w:color w:val="610B38"/>
          <w:sz w:val="38"/>
          <w:szCs w:val="38"/>
        </w:rPr>
        <w:t>Advantage of Cookies</w:t>
      </w:r>
    </w:p>
    <w:p w:rsidR="007203D0" w:rsidRPr="007203D0" w:rsidRDefault="007203D0" w:rsidP="007203D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Simplest technique of maintaining the state.</w:t>
      </w:r>
    </w:p>
    <w:p w:rsidR="007203D0" w:rsidRPr="007203D0" w:rsidRDefault="007203D0" w:rsidP="007203D0">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Cookies are maintained at client side.</w:t>
      </w:r>
    </w:p>
    <w:p w:rsidR="007203D0" w:rsidRPr="007203D0" w:rsidRDefault="007203D0" w:rsidP="007203D0">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rPr>
      </w:pPr>
      <w:r w:rsidRPr="007203D0">
        <w:rPr>
          <w:rFonts w:ascii="Helvetica" w:eastAsia="Times New Roman" w:hAnsi="Helvetica" w:cs="Times New Roman"/>
          <w:color w:val="610B38"/>
          <w:sz w:val="38"/>
          <w:szCs w:val="38"/>
        </w:rPr>
        <w:t>Disadvantage of Cookies</w:t>
      </w:r>
    </w:p>
    <w:p w:rsidR="007203D0" w:rsidRPr="007203D0" w:rsidRDefault="007203D0" w:rsidP="007203D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It will not work if cookie is disabled from the browser.</w:t>
      </w:r>
    </w:p>
    <w:p w:rsidR="007203D0" w:rsidRPr="007203D0" w:rsidRDefault="007203D0" w:rsidP="007203D0">
      <w:pPr>
        <w:numPr>
          <w:ilvl w:val="0"/>
          <w:numId w:val="1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203D0">
        <w:rPr>
          <w:rFonts w:ascii="Verdana" w:eastAsia="Times New Roman" w:hAnsi="Verdana" w:cs="Times New Roman"/>
          <w:color w:val="000000"/>
          <w:sz w:val="20"/>
          <w:szCs w:val="20"/>
        </w:rPr>
        <w:t>Only textual information can be set in Cookie object.</w:t>
      </w:r>
    </w:p>
    <w:p w:rsidR="007203D0" w:rsidRDefault="007203D0" w:rsidP="00416974">
      <w:pPr>
        <w:rPr>
          <w:ins w:id="101" w:author="Unknown"/>
          <w:rFonts w:ascii="Times New Roman" w:hAnsi="Times New Roman"/>
          <w:sz w:val="24"/>
          <w:szCs w:val="24"/>
        </w:rPr>
      </w:pPr>
    </w:p>
    <w:p w:rsidR="00416974" w:rsidRDefault="00190A17" w:rsidP="00416974">
      <w:pPr>
        <w:rPr>
          <w:ins w:id="102" w:author="Unknown"/>
        </w:rPr>
      </w:pPr>
      <w:ins w:id="103" w:author="Unknown">
        <w:r>
          <w:pict>
            <v:rect id="_x0000_i1044" style="width:0;height:.75pt" o:hrstd="t" o:hrnoshade="t" o:hr="t" fillcolor="#d4d4d4" stroked="f"/>
          </w:pict>
        </w:r>
      </w:ins>
    </w:p>
    <w:p w:rsidR="00416974" w:rsidRDefault="00416974" w:rsidP="00416974">
      <w:pPr>
        <w:pStyle w:val="Heading3"/>
        <w:shd w:val="clear" w:color="auto" w:fill="FFFFFF"/>
        <w:spacing w:line="312" w:lineRule="atLeast"/>
        <w:jc w:val="both"/>
        <w:rPr>
          <w:ins w:id="104" w:author="Unknown"/>
          <w:rFonts w:ascii="Helvetica" w:hAnsi="Helvetica"/>
          <w:b w:val="0"/>
          <w:bCs w:val="0"/>
          <w:color w:val="610B4B"/>
          <w:sz w:val="32"/>
          <w:szCs w:val="32"/>
        </w:rPr>
      </w:pPr>
      <w:ins w:id="105" w:author="Unknown">
        <w:r>
          <w:rPr>
            <w:rFonts w:ascii="Helvetica" w:hAnsi="Helvetica"/>
            <w:b w:val="0"/>
            <w:bCs w:val="0"/>
            <w:color w:val="610B4B"/>
            <w:sz w:val="32"/>
            <w:szCs w:val="32"/>
          </w:rPr>
          <w:t xml:space="preserve">16) What is difference between Cookies and </w:t>
        </w:r>
        <w:proofErr w:type="spellStart"/>
        <w:r>
          <w:rPr>
            <w:rFonts w:ascii="Helvetica" w:hAnsi="Helvetica"/>
            <w:b w:val="0"/>
            <w:bCs w:val="0"/>
            <w:color w:val="610B4B"/>
            <w:sz w:val="32"/>
            <w:szCs w:val="32"/>
          </w:rPr>
          <w:t>HttpSession</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106" w:author="Unknown"/>
          <w:rFonts w:ascii="Verdana" w:hAnsi="Verdana"/>
          <w:color w:val="000000"/>
          <w:sz w:val="20"/>
          <w:szCs w:val="20"/>
        </w:rPr>
      </w:pPr>
      <w:ins w:id="107" w:author="Unknown">
        <w:r>
          <w:rPr>
            <w:rFonts w:ascii="Verdana" w:hAnsi="Verdana"/>
            <w:color w:val="000000"/>
            <w:sz w:val="20"/>
            <w:szCs w:val="20"/>
          </w:rPr>
          <w:t xml:space="preserve">Cookie works at client side whereas </w:t>
        </w:r>
        <w:proofErr w:type="spellStart"/>
        <w:r>
          <w:rPr>
            <w:rFonts w:ascii="Verdana" w:hAnsi="Verdana"/>
            <w:color w:val="000000"/>
            <w:sz w:val="20"/>
            <w:szCs w:val="20"/>
          </w:rPr>
          <w:t>HttpSession</w:t>
        </w:r>
        <w:proofErr w:type="spellEnd"/>
        <w:r>
          <w:rPr>
            <w:rFonts w:ascii="Verdana" w:hAnsi="Verdana"/>
            <w:color w:val="000000"/>
            <w:sz w:val="20"/>
            <w:szCs w:val="20"/>
          </w:rPr>
          <w:t xml:space="preserve"> works at server side.</w:t>
        </w:r>
      </w:ins>
    </w:p>
    <w:p w:rsidR="00416974" w:rsidRDefault="00190A17" w:rsidP="00416974">
      <w:pPr>
        <w:rPr>
          <w:ins w:id="108" w:author="Unknown"/>
          <w:rFonts w:ascii="Times New Roman" w:hAnsi="Times New Roman"/>
          <w:sz w:val="24"/>
          <w:szCs w:val="24"/>
        </w:rPr>
      </w:pPr>
      <w:ins w:id="109" w:author="Unknown">
        <w:r>
          <w:pict>
            <v:rect id="_x0000_i1045" style="width:0;height:.75pt" o:hrstd="t" o:hrnoshade="t" o:hr="t" fillcolor="#d4d4d4" stroked="f"/>
          </w:pict>
        </w:r>
      </w:ins>
    </w:p>
    <w:p w:rsidR="007203D0" w:rsidRDefault="00416974" w:rsidP="007203D0">
      <w:pPr>
        <w:pStyle w:val="Heading3"/>
        <w:shd w:val="clear" w:color="auto" w:fill="FFFFFF"/>
        <w:spacing w:line="312" w:lineRule="atLeast"/>
        <w:jc w:val="both"/>
        <w:rPr>
          <w:rFonts w:ascii="Verdana" w:hAnsi="Verdana"/>
          <w:color w:val="000000"/>
          <w:sz w:val="20"/>
          <w:szCs w:val="20"/>
        </w:rPr>
      </w:pPr>
      <w:ins w:id="110" w:author="Unknown">
        <w:r>
          <w:rPr>
            <w:rFonts w:ascii="Helvetica" w:hAnsi="Helvetica"/>
            <w:b w:val="0"/>
            <w:bCs w:val="0"/>
            <w:color w:val="610B4B"/>
            <w:sz w:val="32"/>
            <w:szCs w:val="32"/>
          </w:rPr>
          <w:lastRenderedPageBreak/>
          <w:t>17) What is filter?</w:t>
        </w:r>
      </w:ins>
      <w:r w:rsidR="007203D0">
        <w:rPr>
          <w:rFonts w:ascii="Helvetica" w:hAnsi="Helvetica"/>
          <w:b w:val="0"/>
          <w:bCs w:val="0"/>
          <w:color w:val="610B4B"/>
          <w:sz w:val="32"/>
          <w:szCs w:val="32"/>
        </w:rPr>
        <w:t xml:space="preserve"> </w:t>
      </w:r>
      <w:r w:rsidR="007203D0">
        <w:rPr>
          <w:rFonts w:ascii="Verdana" w:hAnsi="Verdana"/>
          <w:color w:val="000000"/>
          <w:sz w:val="20"/>
          <w:szCs w:val="20"/>
        </w:rPr>
        <w:t>A </w:t>
      </w:r>
      <w:r w:rsidR="007203D0">
        <w:rPr>
          <w:rFonts w:ascii="Verdana" w:hAnsi="Verdana"/>
          <w:b w:val="0"/>
          <w:bCs w:val="0"/>
          <w:color w:val="000000"/>
          <w:sz w:val="20"/>
          <w:szCs w:val="20"/>
        </w:rPr>
        <w:t>filter</w:t>
      </w:r>
      <w:r w:rsidR="007203D0">
        <w:rPr>
          <w:rFonts w:ascii="Verdana" w:hAnsi="Verdana"/>
          <w:color w:val="000000"/>
          <w:sz w:val="20"/>
          <w:szCs w:val="20"/>
        </w:rPr>
        <w:t xml:space="preserve"> is an object that is invoked at the preprocessing and </w:t>
      </w:r>
      <w:proofErr w:type="spellStart"/>
      <w:r w:rsidR="007203D0">
        <w:rPr>
          <w:rFonts w:ascii="Verdana" w:hAnsi="Verdana"/>
          <w:color w:val="000000"/>
          <w:sz w:val="20"/>
          <w:szCs w:val="20"/>
        </w:rPr>
        <w:t>postprocessing</w:t>
      </w:r>
      <w:proofErr w:type="spellEnd"/>
      <w:r w:rsidR="007203D0">
        <w:rPr>
          <w:rFonts w:ascii="Verdana" w:hAnsi="Verdana"/>
          <w:color w:val="000000"/>
          <w:sz w:val="20"/>
          <w:szCs w:val="20"/>
        </w:rPr>
        <w:t xml:space="preserve"> of a request.</w:t>
      </w:r>
    </w:p>
    <w:p w:rsidR="007203D0" w:rsidRDefault="007203D0" w:rsidP="007203D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mainly used to perform filtering tasks such as conversion, logging, compression, encryption and decryption, input validation </w:t>
      </w:r>
      <w:proofErr w:type="spellStart"/>
      <w:r>
        <w:rPr>
          <w:rFonts w:ascii="Verdana" w:hAnsi="Verdana"/>
          <w:color w:val="000000"/>
          <w:sz w:val="20"/>
          <w:szCs w:val="20"/>
        </w:rPr>
        <w:t>etc.The</w:t>
      </w:r>
      <w:proofErr w:type="spellEnd"/>
      <w:r>
        <w:rPr>
          <w:rFonts w:ascii="Verdana" w:hAnsi="Verdana"/>
          <w:color w:val="000000"/>
          <w:sz w:val="20"/>
          <w:szCs w:val="20"/>
        </w:rPr>
        <w:t> </w:t>
      </w:r>
      <w:proofErr w:type="spellStart"/>
      <w:r>
        <w:rPr>
          <w:rFonts w:ascii="Verdana" w:hAnsi="Verdana"/>
          <w:b/>
          <w:bCs/>
          <w:color w:val="000000"/>
          <w:sz w:val="20"/>
          <w:szCs w:val="20"/>
        </w:rPr>
        <w:t>servlet</w:t>
      </w:r>
      <w:proofErr w:type="spellEnd"/>
      <w:r>
        <w:rPr>
          <w:rFonts w:ascii="Verdana" w:hAnsi="Verdana"/>
          <w:b/>
          <w:bCs/>
          <w:color w:val="000000"/>
          <w:sz w:val="20"/>
          <w:szCs w:val="20"/>
        </w:rPr>
        <w:t xml:space="preserve"> filter is pluggable</w:t>
      </w:r>
      <w:r>
        <w:rPr>
          <w:rFonts w:ascii="Verdana" w:hAnsi="Verdana"/>
          <w:color w:val="000000"/>
          <w:sz w:val="20"/>
          <w:szCs w:val="20"/>
        </w:rPr>
        <w:t xml:space="preserve">, i.e. its entry is defined in the web.xml file, if we remove the entry of filter from the web.xml file, filter will be removed automatically and we don't need to change the </w:t>
      </w:r>
      <w:proofErr w:type="spellStart"/>
      <w:r>
        <w:rPr>
          <w:rFonts w:ascii="Verdana" w:hAnsi="Verdana"/>
          <w:color w:val="000000"/>
          <w:sz w:val="20"/>
          <w:szCs w:val="20"/>
        </w:rPr>
        <w:t>servlet</w:t>
      </w:r>
      <w:proofErr w:type="spellEnd"/>
      <w:r>
        <w:rPr>
          <w:rFonts w:ascii="Verdana" w:hAnsi="Verdana"/>
          <w:color w:val="000000"/>
          <w:sz w:val="20"/>
          <w:szCs w:val="20"/>
        </w:rPr>
        <w:t>. So maintenance cost will be less.</w:t>
      </w:r>
    </w:p>
    <w:p w:rsidR="00416974" w:rsidRDefault="007203D0" w:rsidP="00416974">
      <w:pPr>
        <w:rPr>
          <w:rFonts w:ascii="Times New Roman" w:hAnsi="Times New Roman"/>
          <w:sz w:val="24"/>
          <w:szCs w:val="24"/>
        </w:rPr>
      </w:pPr>
      <w:r>
        <w:rPr>
          <w:noProof/>
        </w:rPr>
        <w:drawing>
          <wp:inline distT="0" distB="0" distL="0" distR="0">
            <wp:extent cx="2771775" cy="1237583"/>
            <wp:effectExtent l="19050" t="0" r="9525" b="0"/>
            <wp:docPr id="84" name="Picture 84"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lter"/>
                    <pic:cNvPicPr>
                      <a:picLocks noChangeAspect="1" noChangeArrowheads="1"/>
                    </pic:cNvPicPr>
                  </pic:nvPicPr>
                  <pic:blipFill>
                    <a:blip r:embed="rId17"/>
                    <a:srcRect/>
                    <a:stretch>
                      <a:fillRect/>
                    </a:stretch>
                  </pic:blipFill>
                  <pic:spPr bwMode="auto">
                    <a:xfrm>
                      <a:off x="0" y="0"/>
                      <a:ext cx="2771775" cy="1237583"/>
                    </a:xfrm>
                    <a:prstGeom prst="rect">
                      <a:avLst/>
                    </a:prstGeom>
                    <a:noFill/>
                    <a:ln w="9525">
                      <a:noFill/>
                      <a:miter lim="800000"/>
                      <a:headEnd/>
                      <a:tailEnd/>
                    </a:ln>
                  </pic:spPr>
                </pic:pic>
              </a:graphicData>
            </a:graphic>
          </wp:inline>
        </w:drawing>
      </w:r>
    </w:p>
    <w:p w:rsidR="00845E5A" w:rsidRDefault="00845E5A" w:rsidP="00845E5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Unlike </w:t>
      </w:r>
      <w:proofErr w:type="spellStart"/>
      <w:r>
        <w:rPr>
          <w:rFonts w:ascii="Arial" w:hAnsi="Arial" w:cs="Arial"/>
          <w:color w:val="008000"/>
          <w:sz w:val="21"/>
          <w:szCs w:val="21"/>
        </w:rPr>
        <w:t>Servlet</w:t>
      </w:r>
      <w:proofErr w:type="spellEnd"/>
      <w:r>
        <w:rPr>
          <w:rFonts w:ascii="Arial" w:hAnsi="Arial" w:cs="Arial"/>
          <w:color w:val="008000"/>
          <w:sz w:val="21"/>
          <w:szCs w:val="21"/>
        </w:rPr>
        <w:t>, One filter doesn't have dependency on another filter.</w:t>
      </w:r>
    </w:p>
    <w:p w:rsidR="00845E5A" w:rsidRDefault="00845E5A" w:rsidP="00845E5A">
      <w:pPr>
        <w:pStyle w:val="Heading3"/>
        <w:shd w:val="clear" w:color="auto" w:fill="FFFFFF"/>
        <w:spacing w:line="312" w:lineRule="atLeast"/>
        <w:jc w:val="both"/>
        <w:rPr>
          <w:rFonts w:ascii="Helvetica" w:hAnsi="Helvetica"/>
          <w:b w:val="0"/>
          <w:bCs w:val="0"/>
          <w:color w:val="610B4B"/>
          <w:sz w:val="29"/>
          <w:szCs w:val="29"/>
        </w:rPr>
      </w:pPr>
      <w:r>
        <w:rPr>
          <w:rFonts w:ascii="Helvetica" w:hAnsi="Helvetica"/>
          <w:b w:val="0"/>
          <w:bCs w:val="0"/>
          <w:color w:val="610B4B"/>
          <w:sz w:val="29"/>
          <w:szCs w:val="29"/>
        </w:rPr>
        <w:t>Usage of Filter</w:t>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recording all incoming requests</w:t>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logs the IP addresses of the computers from which the requests originate</w:t>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conversion</w:t>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data compression</w:t>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r w:rsidR="00092346">
        <w:rPr>
          <w:rFonts w:ascii="Verdana" w:hAnsi="Verdana"/>
          <w:color w:val="000000"/>
          <w:sz w:val="20"/>
          <w:szCs w:val="20"/>
        </w:rPr>
        <w:tab/>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encryption and decryption</w:t>
      </w:r>
    </w:p>
    <w:p w:rsidR="00845E5A" w:rsidRDefault="00845E5A" w:rsidP="00845E5A">
      <w:pPr>
        <w:numPr>
          <w:ilvl w:val="0"/>
          <w:numId w:val="16"/>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input</w:t>
      </w:r>
      <w:proofErr w:type="gramEnd"/>
      <w:r>
        <w:rPr>
          <w:rFonts w:ascii="Verdana" w:hAnsi="Verdana"/>
          <w:color w:val="000000"/>
          <w:sz w:val="20"/>
          <w:szCs w:val="20"/>
        </w:rPr>
        <w:t xml:space="preserve"> validation etc.</w:t>
      </w:r>
    </w:p>
    <w:p w:rsidR="00845E5A" w:rsidRDefault="00845E5A" w:rsidP="00845E5A">
      <w:pPr>
        <w:pStyle w:val="Heading3"/>
        <w:shd w:val="clear" w:color="auto" w:fill="FFFFFF"/>
        <w:spacing w:line="312" w:lineRule="atLeast"/>
        <w:jc w:val="both"/>
        <w:rPr>
          <w:rFonts w:ascii="Helvetica" w:hAnsi="Helvetica"/>
          <w:b w:val="0"/>
          <w:bCs w:val="0"/>
          <w:color w:val="610B4B"/>
          <w:sz w:val="29"/>
          <w:szCs w:val="29"/>
        </w:rPr>
      </w:pPr>
      <w:r>
        <w:rPr>
          <w:rFonts w:ascii="Helvetica" w:hAnsi="Helvetica"/>
          <w:b w:val="0"/>
          <w:bCs w:val="0"/>
          <w:color w:val="610B4B"/>
          <w:sz w:val="29"/>
          <w:szCs w:val="29"/>
        </w:rPr>
        <w:t>Advantage of Filter</w:t>
      </w:r>
    </w:p>
    <w:p w:rsidR="00845E5A" w:rsidRDefault="00845E5A" w:rsidP="00845E5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Filter is pluggable.</w:t>
      </w:r>
    </w:p>
    <w:p w:rsidR="00845E5A" w:rsidRDefault="00845E5A" w:rsidP="00845E5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One filter </w:t>
      </w:r>
      <w:proofErr w:type="gramStart"/>
      <w:r>
        <w:rPr>
          <w:rFonts w:ascii="Verdana" w:hAnsi="Verdana"/>
          <w:color w:val="000000"/>
          <w:sz w:val="20"/>
          <w:szCs w:val="20"/>
        </w:rPr>
        <w:t>don't</w:t>
      </w:r>
      <w:proofErr w:type="gramEnd"/>
      <w:r>
        <w:rPr>
          <w:rFonts w:ascii="Verdana" w:hAnsi="Verdana"/>
          <w:color w:val="000000"/>
          <w:sz w:val="20"/>
          <w:szCs w:val="20"/>
        </w:rPr>
        <w:t xml:space="preserve"> have dependency onto another resource.</w:t>
      </w:r>
    </w:p>
    <w:p w:rsidR="00845E5A" w:rsidRDefault="00845E5A" w:rsidP="00845E5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Less Maintenance</w:t>
      </w:r>
    </w:p>
    <w:p w:rsidR="00845E5A" w:rsidRPr="00845E5A" w:rsidRDefault="00845E5A" w:rsidP="00845E5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845E5A">
        <w:rPr>
          <w:rFonts w:ascii="Helvetica" w:eastAsia="Times New Roman" w:hAnsi="Helvetica" w:cs="Times New Roman"/>
          <w:color w:val="610B4B"/>
          <w:sz w:val="32"/>
          <w:szCs w:val="32"/>
        </w:rPr>
        <w:t>Filter API</w:t>
      </w:r>
    </w:p>
    <w:p w:rsidR="00845E5A" w:rsidRPr="00845E5A" w:rsidRDefault="00845E5A" w:rsidP="00845E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 xml:space="preserve">Like </w:t>
      </w:r>
      <w:proofErr w:type="spellStart"/>
      <w:r w:rsidRPr="00845E5A">
        <w:rPr>
          <w:rFonts w:ascii="Verdana" w:eastAsia="Times New Roman" w:hAnsi="Verdana" w:cs="Times New Roman"/>
          <w:color w:val="000000"/>
          <w:sz w:val="20"/>
          <w:szCs w:val="20"/>
        </w:rPr>
        <w:t>servlet</w:t>
      </w:r>
      <w:proofErr w:type="spellEnd"/>
      <w:r w:rsidRPr="00845E5A">
        <w:rPr>
          <w:rFonts w:ascii="Verdana" w:eastAsia="Times New Roman" w:hAnsi="Verdana" w:cs="Times New Roman"/>
          <w:color w:val="000000"/>
          <w:sz w:val="20"/>
          <w:szCs w:val="20"/>
        </w:rPr>
        <w:t xml:space="preserve"> filter have its own API. The </w:t>
      </w:r>
      <w:proofErr w:type="spellStart"/>
      <w:r w:rsidRPr="00845E5A">
        <w:rPr>
          <w:rFonts w:ascii="Verdana" w:eastAsia="Times New Roman" w:hAnsi="Verdana" w:cs="Times New Roman"/>
          <w:color w:val="000000"/>
          <w:sz w:val="20"/>
          <w:szCs w:val="20"/>
        </w:rPr>
        <w:t>javax.servlet</w:t>
      </w:r>
      <w:proofErr w:type="spellEnd"/>
      <w:r w:rsidRPr="00845E5A">
        <w:rPr>
          <w:rFonts w:ascii="Verdana" w:eastAsia="Times New Roman" w:hAnsi="Verdana" w:cs="Times New Roman"/>
          <w:color w:val="000000"/>
          <w:sz w:val="20"/>
          <w:szCs w:val="20"/>
        </w:rPr>
        <w:t xml:space="preserve"> package contains the three interfaces of Filter API.</w:t>
      </w:r>
    </w:p>
    <w:p w:rsidR="00845E5A" w:rsidRPr="00845E5A" w:rsidRDefault="00845E5A" w:rsidP="00845E5A">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lastRenderedPageBreak/>
        <w:t>Filter</w:t>
      </w:r>
    </w:p>
    <w:p w:rsidR="00845E5A" w:rsidRPr="00845E5A" w:rsidRDefault="00845E5A" w:rsidP="00845E5A">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45E5A">
        <w:rPr>
          <w:rFonts w:ascii="Verdana" w:eastAsia="Times New Roman" w:hAnsi="Verdana" w:cs="Times New Roman"/>
          <w:color w:val="000000"/>
          <w:sz w:val="20"/>
          <w:szCs w:val="20"/>
        </w:rPr>
        <w:t>FilterChain</w:t>
      </w:r>
      <w:proofErr w:type="spellEnd"/>
    </w:p>
    <w:p w:rsidR="00845E5A" w:rsidRPr="00845E5A" w:rsidRDefault="00845E5A" w:rsidP="00845E5A">
      <w:pPr>
        <w:numPr>
          <w:ilvl w:val="0"/>
          <w:numId w:val="18"/>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845E5A">
        <w:rPr>
          <w:rFonts w:ascii="Verdana" w:eastAsia="Times New Roman" w:hAnsi="Verdana" w:cs="Times New Roman"/>
          <w:color w:val="000000"/>
          <w:sz w:val="20"/>
          <w:szCs w:val="20"/>
        </w:rPr>
        <w:t>FilterConfig</w:t>
      </w:r>
      <w:proofErr w:type="spellEnd"/>
    </w:p>
    <w:p w:rsidR="00845E5A" w:rsidRPr="00845E5A" w:rsidRDefault="00845E5A" w:rsidP="00845E5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9"/>
          <w:szCs w:val="29"/>
        </w:rPr>
      </w:pPr>
      <w:r w:rsidRPr="00845E5A">
        <w:rPr>
          <w:rFonts w:ascii="Helvetica" w:eastAsia="Times New Roman" w:hAnsi="Helvetica" w:cs="Times New Roman"/>
          <w:color w:val="610B4B"/>
          <w:sz w:val="29"/>
          <w:szCs w:val="29"/>
        </w:rPr>
        <w:t>1) Filter interface</w:t>
      </w:r>
    </w:p>
    <w:p w:rsidR="00845E5A" w:rsidRPr="00845E5A" w:rsidRDefault="00845E5A" w:rsidP="00845E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For creating any filter, you must implement the Filter interface. Filter interface provides the life cycle methods for a filter.</w:t>
      </w:r>
    </w:p>
    <w:tbl>
      <w:tblPr>
        <w:tblW w:w="91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860"/>
        <w:gridCol w:w="4301"/>
      </w:tblGrid>
      <w:tr w:rsidR="00845E5A" w:rsidRPr="00845E5A" w:rsidTr="00845E5A">
        <w:trPr>
          <w:trHeight w:val="294"/>
        </w:trPr>
        <w:tc>
          <w:tcPr>
            <w:tcW w:w="0" w:type="auto"/>
            <w:shd w:val="clear" w:color="auto" w:fill="C7CCBE"/>
            <w:tcMar>
              <w:top w:w="180" w:type="dxa"/>
              <w:left w:w="180" w:type="dxa"/>
              <w:bottom w:w="180" w:type="dxa"/>
              <w:right w:w="180" w:type="dxa"/>
            </w:tcMar>
            <w:hideMark/>
          </w:tcPr>
          <w:p w:rsidR="00845E5A" w:rsidRPr="00845E5A" w:rsidRDefault="00845E5A" w:rsidP="00845E5A">
            <w:pPr>
              <w:spacing w:after="0" w:line="240" w:lineRule="auto"/>
              <w:rPr>
                <w:rFonts w:ascii="Times New Roman" w:eastAsia="Times New Roman" w:hAnsi="Times New Roman" w:cs="Times New Roman"/>
                <w:b/>
                <w:bCs/>
                <w:color w:val="000000"/>
                <w:sz w:val="26"/>
                <w:szCs w:val="26"/>
              </w:rPr>
            </w:pPr>
            <w:r w:rsidRPr="00845E5A">
              <w:rPr>
                <w:rFonts w:ascii="Times New Roman" w:eastAsia="Times New Roman" w:hAnsi="Times New Roman" w:cs="Times New Roman"/>
                <w:b/>
                <w:bCs/>
                <w:color w:val="000000"/>
                <w:sz w:val="26"/>
                <w:szCs w:val="26"/>
              </w:rPr>
              <w:t>Method</w:t>
            </w:r>
          </w:p>
        </w:tc>
        <w:tc>
          <w:tcPr>
            <w:tcW w:w="0" w:type="auto"/>
            <w:shd w:val="clear" w:color="auto" w:fill="C7CCBE"/>
            <w:tcMar>
              <w:top w:w="180" w:type="dxa"/>
              <w:left w:w="180" w:type="dxa"/>
              <w:bottom w:w="180" w:type="dxa"/>
              <w:right w:w="180" w:type="dxa"/>
            </w:tcMar>
            <w:hideMark/>
          </w:tcPr>
          <w:p w:rsidR="00845E5A" w:rsidRPr="00845E5A" w:rsidRDefault="00845E5A" w:rsidP="00845E5A">
            <w:pPr>
              <w:spacing w:after="0" w:line="240" w:lineRule="auto"/>
              <w:rPr>
                <w:rFonts w:ascii="Times New Roman" w:eastAsia="Times New Roman" w:hAnsi="Times New Roman" w:cs="Times New Roman"/>
                <w:b/>
                <w:bCs/>
                <w:color w:val="000000"/>
                <w:sz w:val="26"/>
                <w:szCs w:val="26"/>
              </w:rPr>
            </w:pPr>
            <w:r w:rsidRPr="00845E5A">
              <w:rPr>
                <w:rFonts w:ascii="Times New Roman" w:eastAsia="Times New Roman" w:hAnsi="Times New Roman" w:cs="Times New Roman"/>
                <w:b/>
                <w:bCs/>
                <w:color w:val="000000"/>
                <w:sz w:val="26"/>
                <w:szCs w:val="26"/>
              </w:rPr>
              <w:t>Description</w:t>
            </w:r>
          </w:p>
        </w:tc>
      </w:tr>
      <w:tr w:rsidR="00845E5A" w:rsidRPr="00845E5A" w:rsidTr="00845E5A">
        <w:trPr>
          <w:trHeight w:val="7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public void init(</w:t>
            </w:r>
            <w:proofErr w:type="spellStart"/>
            <w:r w:rsidRPr="00845E5A">
              <w:rPr>
                <w:rFonts w:ascii="Verdana" w:eastAsia="Times New Roman" w:hAnsi="Verdana" w:cs="Times New Roman"/>
                <w:color w:val="000000"/>
                <w:sz w:val="20"/>
                <w:szCs w:val="20"/>
              </w:rPr>
              <w:t>FilterConfig</w:t>
            </w:r>
            <w:proofErr w:type="spellEnd"/>
            <w:r w:rsidRPr="00845E5A">
              <w:rPr>
                <w:rFonts w:ascii="Verdana" w:eastAsia="Times New Roman" w:hAnsi="Verdana" w:cs="Times New Roman"/>
                <w:color w:val="000000"/>
                <w:sz w:val="20"/>
                <w:szCs w:val="20"/>
              </w:rPr>
              <w:t xml:space="preserve"> </w:t>
            </w:r>
            <w:proofErr w:type="spellStart"/>
            <w:r w:rsidRPr="00845E5A">
              <w:rPr>
                <w:rFonts w:ascii="Verdana" w:eastAsia="Times New Roman" w:hAnsi="Verdana" w:cs="Times New Roman"/>
                <w:color w:val="000000"/>
                <w:sz w:val="20"/>
                <w:szCs w:val="20"/>
              </w:rPr>
              <w:t>config</w:t>
            </w:r>
            <w:proofErr w:type="spellEnd"/>
            <w:r w:rsidRPr="00845E5A">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proofErr w:type="spellStart"/>
            <w:proofErr w:type="gramStart"/>
            <w:r w:rsidRPr="00845E5A">
              <w:rPr>
                <w:rFonts w:ascii="Verdana" w:eastAsia="Times New Roman" w:hAnsi="Verdana" w:cs="Times New Roman"/>
                <w:color w:val="000000"/>
                <w:sz w:val="20"/>
                <w:szCs w:val="20"/>
              </w:rPr>
              <w:t>init</w:t>
            </w:r>
            <w:proofErr w:type="spellEnd"/>
            <w:r w:rsidRPr="00845E5A">
              <w:rPr>
                <w:rFonts w:ascii="Verdana" w:eastAsia="Times New Roman" w:hAnsi="Verdana" w:cs="Times New Roman"/>
                <w:color w:val="000000"/>
                <w:sz w:val="20"/>
                <w:szCs w:val="20"/>
              </w:rPr>
              <w:t>(</w:t>
            </w:r>
            <w:proofErr w:type="gramEnd"/>
            <w:r w:rsidRPr="00845E5A">
              <w:rPr>
                <w:rFonts w:ascii="Verdana" w:eastAsia="Times New Roman" w:hAnsi="Verdana" w:cs="Times New Roman"/>
                <w:color w:val="000000"/>
                <w:sz w:val="20"/>
                <w:szCs w:val="20"/>
              </w:rPr>
              <w:t>) method is invoked only once. It is used to initialize the filter.</w:t>
            </w:r>
          </w:p>
        </w:tc>
      </w:tr>
      <w:tr w:rsidR="00845E5A" w:rsidRPr="00845E5A" w:rsidTr="00845E5A">
        <w:trPr>
          <w:trHeight w:val="3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r w:rsidRPr="00F03555">
              <w:rPr>
                <w:rFonts w:ascii="Verdana" w:eastAsia="Times New Roman" w:hAnsi="Verdana" w:cs="Times New Roman"/>
                <w:color w:val="000000"/>
                <w:sz w:val="20"/>
                <w:szCs w:val="20"/>
                <w:highlight w:val="green"/>
              </w:rPr>
              <w:t xml:space="preserve">public void </w:t>
            </w:r>
            <w:proofErr w:type="spellStart"/>
            <w:r w:rsidRPr="00F03555">
              <w:rPr>
                <w:rFonts w:ascii="Verdana" w:eastAsia="Times New Roman" w:hAnsi="Verdana" w:cs="Times New Roman"/>
                <w:color w:val="000000"/>
                <w:sz w:val="20"/>
                <w:szCs w:val="20"/>
                <w:highlight w:val="green"/>
              </w:rPr>
              <w:t>doFilter</w:t>
            </w:r>
            <w:proofErr w:type="spellEnd"/>
            <w:r w:rsidRPr="00F03555">
              <w:rPr>
                <w:rFonts w:ascii="Verdana" w:eastAsia="Times New Roman" w:hAnsi="Verdana" w:cs="Times New Roman"/>
                <w:color w:val="000000"/>
                <w:sz w:val="20"/>
                <w:szCs w:val="20"/>
                <w:highlight w:val="green"/>
              </w:rPr>
              <w:t>(</w:t>
            </w:r>
            <w:proofErr w:type="spellStart"/>
            <w:r w:rsidRPr="00F03555">
              <w:rPr>
                <w:rFonts w:ascii="Verdana" w:eastAsia="Times New Roman" w:hAnsi="Verdana" w:cs="Times New Roman"/>
                <w:color w:val="000000"/>
                <w:sz w:val="20"/>
                <w:szCs w:val="20"/>
                <w:highlight w:val="green"/>
              </w:rPr>
              <w:t>HttpServletRequest</w:t>
            </w:r>
            <w:proofErr w:type="spellEnd"/>
            <w:r w:rsidRPr="00F03555">
              <w:rPr>
                <w:rFonts w:ascii="Verdana" w:eastAsia="Times New Roman" w:hAnsi="Verdana" w:cs="Times New Roman"/>
                <w:color w:val="000000"/>
                <w:sz w:val="20"/>
                <w:szCs w:val="20"/>
                <w:highlight w:val="green"/>
              </w:rPr>
              <w:t xml:space="preserve"> </w:t>
            </w:r>
            <w:proofErr w:type="spellStart"/>
            <w:r w:rsidRPr="00F03555">
              <w:rPr>
                <w:rFonts w:ascii="Verdana" w:eastAsia="Times New Roman" w:hAnsi="Verdana" w:cs="Times New Roman"/>
                <w:color w:val="000000"/>
                <w:sz w:val="20"/>
                <w:szCs w:val="20"/>
                <w:highlight w:val="green"/>
              </w:rPr>
              <w:t>request,HttpServletResponse</w:t>
            </w:r>
            <w:proofErr w:type="spellEnd"/>
            <w:r w:rsidRPr="00F03555">
              <w:rPr>
                <w:rFonts w:ascii="Verdana" w:eastAsia="Times New Roman" w:hAnsi="Verdana" w:cs="Times New Roman"/>
                <w:color w:val="000000"/>
                <w:sz w:val="20"/>
                <w:szCs w:val="20"/>
                <w:highlight w:val="green"/>
              </w:rPr>
              <w:t xml:space="preserve"> response, </w:t>
            </w:r>
            <w:proofErr w:type="spellStart"/>
            <w:r w:rsidRPr="00F03555">
              <w:rPr>
                <w:rFonts w:ascii="Verdana" w:eastAsia="Times New Roman" w:hAnsi="Verdana" w:cs="Times New Roman"/>
                <w:color w:val="000000"/>
                <w:sz w:val="20"/>
                <w:szCs w:val="20"/>
                <w:highlight w:val="green"/>
              </w:rPr>
              <w:t>FilterChain</w:t>
            </w:r>
            <w:proofErr w:type="spellEnd"/>
            <w:r w:rsidRPr="00F03555">
              <w:rPr>
                <w:rFonts w:ascii="Verdana" w:eastAsia="Times New Roman" w:hAnsi="Verdana" w:cs="Times New Roman"/>
                <w:color w:val="000000"/>
                <w:sz w:val="20"/>
                <w:szCs w:val="20"/>
                <w:highlight w:val="green"/>
              </w:rPr>
              <w:t xml:space="preserve"> chain)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proofErr w:type="spellStart"/>
            <w:proofErr w:type="gramStart"/>
            <w:r w:rsidRPr="00845E5A">
              <w:rPr>
                <w:rFonts w:ascii="Verdana" w:eastAsia="Times New Roman" w:hAnsi="Verdana" w:cs="Times New Roman"/>
                <w:color w:val="000000"/>
                <w:sz w:val="20"/>
                <w:szCs w:val="20"/>
              </w:rPr>
              <w:t>doFilter</w:t>
            </w:r>
            <w:proofErr w:type="spellEnd"/>
            <w:r w:rsidRPr="00845E5A">
              <w:rPr>
                <w:rFonts w:ascii="Verdana" w:eastAsia="Times New Roman" w:hAnsi="Verdana" w:cs="Times New Roman"/>
                <w:color w:val="000000"/>
                <w:sz w:val="20"/>
                <w:szCs w:val="20"/>
              </w:rPr>
              <w:t>(</w:t>
            </w:r>
            <w:proofErr w:type="gramEnd"/>
            <w:r w:rsidRPr="00845E5A">
              <w:rPr>
                <w:rFonts w:ascii="Verdana" w:eastAsia="Times New Roman" w:hAnsi="Verdana" w:cs="Times New Roman"/>
                <w:color w:val="000000"/>
                <w:sz w:val="20"/>
                <w:szCs w:val="20"/>
              </w:rPr>
              <w:t>) method is invoked every time when user request to any resource, to which the filter is mapped</w:t>
            </w:r>
            <w:r w:rsidR="00B126EF">
              <w:rPr>
                <w:rFonts w:ascii="Verdana" w:eastAsia="Times New Roman" w:hAnsi="Verdana" w:cs="Times New Roman"/>
                <w:color w:val="000000"/>
                <w:sz w:val="20"/>
                <w:szCs w:val="20"/>
              </w:rPr>
              <w:t xml:space="preserve"> </w:t>
            </w:r>
            <w:r w:rsidRPr="00845E5A">
              <w:rPr>
                <w:rFonts w:ascii="Verdana" w:eastAsia="Times New Roman" w:hAnsi="Verdana" w:cs="Times New Roman"/>
                <w:color w:val="000000"/>
                <w:sz w:val="20"/>
                <w:szCs w:val="20"/>
              </w:rPr>
              <w:t>.It is used to perform filtering tasks.</w:t>
            </w:r>
          </w:p>
        </w:tc>
      </w:tr>
      <w:tr w:rsidR="00845E5A" w:rsidRPr="00845E5A" w:rsidTr="00845E5A">
        <w:trPr>
          <w:trHeight w:val="7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public void destroy()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5E5A" w:rsidRPr="00845E5A" w:rsidRDefault="00845E5A" w:rsidP="00845E5A">
            <w:pPr>
              <w:spacing w:after="0" w:line="345" w:lineRule="atLeast"/>
              <w:ind w:left="300"/>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This is invoked only once when filter is taken out of the service.</w:t>
            </w:r>
          </w:p>
        </w:tc>
      </w:tr>
    </w:tbl>
    <w:p w:rsidR="00845E5A" w:rsidRPr="00845E5A" w:rsidRDefault="00845E5A" w:rsidP="00845E5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9"/>
          <w:szCs w:val="29"/>
        </w:rPr>
      </w:pPr>
      <w:r w:rsidRPr="00845E5A">
        <w:rPr>
          <w:rFonts w:ascii="Helvetica" w:eastAsia="Times New Roman" w:hAnsi="Helvetica" w:cs="Times New Roman"/>
          <w:color w:val="610B4B"/>
          <w:sz w:val="29"/>
          <w:szCs w:val="29"/>
        </w:rPr>
        <w:t xml:space="preserve">2) </w:t>
      </w:r>
      <w:proofErr w:type="spellStart"/>
      <w:r w:rsidRPr="00845E5A">
        <w:rPr>
          <w:rFonts w:ascii="Helvetica" w:eastAsia="Times New Roman" w:hAnsi="Helvetica" w:cs="Times New Roman"/>
          <w:color w:val="610B4B"/>
          <w:sz w:val="29"/>
          <w:szCs w:val="29"/>
        </w:rPr>
        <w:t>FilterChain</w:t>
      </w:r>
      <w:proofErr w:type="spellEnd"/>
      <w:r w:rsidRPr="00845E5A">
        <w:rPr>
          <w:rFonts w:ascii="Helvetica" w:eastAsia="Times New Roman" w:hAnsi="Helvetica" w:cs="Times New Roman"/>
          <w:color w:val="610B4B"/>
          <w:sz w:val="29"/>
          <w:szCs w:val="29"/>
        </w:rPr>
        <w:t xml:space="preserve"> interface</w:t>
      </w:r>
    </w:p>
    <w:p w:rsidR="00845E5A" w:rsidRPr="00845E5A" w:rsidRDefault="00845E5A" w:rsidP="00845E5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45E5A">
        <w:rPr>
          <w:rFonts w:ascii="Verdana" w:eastAsia="Times New Roman" w:hAnsi="Verdana" w:cs="Times New Roman"/>
          <w:color w:val="000000"/>
          <w:sz w:val="20"/>
          <w:szCs w:val="20"/>
        </w:rPr>
        <w:t xml:space="preserve">The object of </w:t>
      </w:r>
      <w:proofErr w:type="spellStart"/>
      <w:r w:rsidRPr="00845E5A">
        <w:rPr>
          <w:rFonts w:ascii="Verdana" w:eastAsia="Times New Roman" w:hAnsi="Verdana" w:cs="Times New Roman"/>
          <w:color w:val="000000"/>
          <w:sz w:val="20"/>
          <w:szCs w:val="20"/>
        </w:rPr>
        <w:t>FilterChain</w:t>
      </w:r>
      <w:proofErr w:type="spellEnd"/>
      <w:r w:rsidRPr="00845E5A">
        <w:rPr>
          <w:rFonts w:ascii="Verdana" w:eastAsia="Times New Roman" w:hAnsi="Verdana" w:cs="Times New Roman"/>
          <w:color w:val="000000"/>
          <w:sz w:val="20"/>
          <w:szCs w:val="20"/>
        </w:rPr>
        <w:t xml:space="preserve"> is responsible to invoke the next filter or resource in the </w:t>
      </w:r>
      <w:proofErr w:type="spellStart"/>
      <w:r w:rsidRPr="00845E5A">
        <w:rPr>
          <w:rFonts w:ascii="Verdana" w:eastAsia="Times New Roman" w:hAnsi="Verdana" w:cs="Times New Roman"/>
          <w:color w:val="000000"/>
          <w:sz w:val="20"/>
          <w:szCs w:val="20"/>
        </w:rPr>
        <w:t>chain.This</w:t>
      </w:r>
      <w:proofErr w:type="spellEnd"/>
      <w:r w:rsidRPr="00845E5A">
        <w:rPr>
          <w:rFonts w:ascii="Verdana" w:eastAsia="Times New Roman" w:hAnsi="Verdana" w:cs="Times New Roman"/>
          <w:color w:val="000000"/>
          <w:sz w:val="20"/>
          <w:szCs w:val="20"/>
        </w:rPr>
        <w:t xml:space="preserve"> object is passed in the </w:t>
      </w:r>
      <w:proofErr w:type="spellStart"/>
      <w:r w:rsidRPr="00845E5A">
        <w:rPr>
          <w:rFonts w:ascii="Verdana" w:eastAsia="Times New Roman" w:hAnsi="Verdana" w:cs="Times New Roman"/>
          <w:color w:val="000000"/>
          <w:sz w:val="20"/>
          <w:szCs w:val="20"/>
        </w:rPr>
        <w:t>doFilter</w:t>
      </w:r>
      <w:proofErr w:type="spellEnd"/>
      <w:r w:rsidRPr="00845E5A">
        <w:rPr>
          <w:rFonts w:ascii="Verdana" w:eastAsia="Times New Roman" w:hAnsi="Verdana" w:cs="Times New Roman"/>
          <w:color w:val="000000"/>
          <w:sz w:val="20"/>
          <w:szCs w:val="20"/>
        </w:rPr>
        <w:t xml:space="preserve"> method of Filter </w:t>
      </w:r>
      <w:proofErr w:type="spellStart"/>
      <w:r w:rsidRPr="00845E5A">
        <w:rPr>
          <w:rFonts w:ascii="Verdana" w:eastAsia="Times New Roman" w:hAnsi="Verdana" w:cs="Times New Roman"/>
          <w:color w:val="000000"/>
          <w:sz w:val="20"/>
          <w:szCs w:val="20"/>
        </w:rPr>
        <w:t>interface.The</w:t>
      </w:r>
      <w:proofErr w:type="spellEnd"/>
      <w:r w:rsidRPr="00845E5A">
        <w:rPr>
          <w:rFonts w:ascii="Verdana" w:eastAsia="Times New Roman" w:hAnsi="Verdana" w:cs="Times New Roman"/>
          <w:color w:val="000000"/>
          <w:sz w:val="20"/>
          <w:szCs w:val="20"/>
        </w:rPr>
        <w:t xml:space="preserve"> </w:t>
      </w:r>
      <w:proofErr w:type="spellStart"/>
      <w:r w:rsidRPr="00845E5A">
        <w:rPr>
          <w:rFonts w:ascii="Verdana" w:eastAsia="Times New Roman" w:hAnsi="Verdana" w:cs="Times New Roman"/>
          <w:color w:val="000000"/>
          <w:sz w:val="20"/>
          <w:szCs w:val="20"/>
        </w:rPr>
        <w:t>FilterChain</w:t>
      </w:r>
      <w:proofErr w:type="spellEnd"/>
      <w:r w:rsidRPr="00845E5A">
        <w:rPr>
          <w:rFonts w:ascii="Verdana" w:eastAsia="Times New Roman" w:hAnsi="Verdana" w:cs="Times New Roman"/>
          <w:color w:val="000000"/>
          <w:sz w:val="20"/>
          <w:szCs w:val="20"/>
        </w:rPr>
        <w:t xml:space="preserve"> interface contains only one method:</w:t>
      </w:r>
    </w:p>
    <w:p w:rsidR="00845E5A" w:rsidRPr="00845E5A" w:rsidRDefault="00845E5A" w:rsidP="00845E5A">
      <w:pPr>
        <w:numPr>
          <w:ilvl w:val="0"/>
          <w:numId w:val="19"/>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845E5A">
        <w:rPr>
          <w:rFonts w:ascii="Verdana" w:eastAsia="Times New Roman" w:hAnsi="Verdana" w:cs="Times New Roman"/>
          <w:b/>
          <w:bCs/>
          <w:color w:val="000000"/>
          <w:sz w:val="20"/>
        </w:rPr>
        <w:t>public</w:t>
      </w:r>
      <w:proofErr w:type="gramEnd"/>
      <w:r w:rsidRPr="00845E5A">
        <w:rPr>
          <w:rFonts w:ascii="Verdana" w:eastAsia="Times New Roman" w:hAnsi="Verdana" w:cs="Times New Roman"/>
          <w:b/>
          <w:bCs/>
          <w:color w:val="000000"/>
          <w:sz w:val="20"/>
        </w:rPr>
        <w:t xml:space="preserve"> void </w:t>
      </w:r>
      <w:proofErr w:type="spellStart"/>
      <w:r w:rsidRPr="00845E5A">
        <w:rPr>
          <w:rFonts w:ascii="Verdana" w:eastAsia="Times New Roman" w:hAnsi="Verdana" w:cs="Times New Roman"/>
          <w:b/>
          <w:bCs/>
          <w:color w:val="000000"/>
          <w:sz w:val="20"/>
        </w:rPr>
        <w:t>doFilter</w:t>
      </w:r>
      <w:proofErr w:type="spellEnd"/>
      <w:r w:rsidRPr="00845E5A">
        <w:rPr>
          <w:rFonts w:ascii="Verdana" w:eastAsia="Times New Roman" w:hAnsi="Verdana" w:cs="Times New Roman"/>
          <w:b/>
          <w:bCs/>
          <w:color w:val="000000"/>
          <w:sz w:val="20"/>
        </w:rPr>
        <w:t>(</w:t>
      </w:r>
      <w:proofErr w:type="spellStart"/>
      <w:r w:rsidRPr="00845E5A">
        <w:rPr>
          <w:rFonts w:ascii="Verdana" w:eastAsia="Times New Roman" w:hAnsi="Verdana" w:cs="Times New Roman"/>
          <w:b/>
          <w:bCs/>
          <w:color w:val="000000"/>
          <w:sz w:val="20"/>
        </w:rPr>
        <w:t>HttpServletRequest</w:t>
      </w:r>
      <w:proofErr w:type="spellEnd"/>
      <w:r w:rsidRPr="00845E5A">
        <w:rPr>
          <w:rFonts w:ascii="Verdana" w:eastAsia="Times New Roman" w:hAnsi="Verdana" w:cs="Times New Roman"/>
          <w:b/>
          <w:bCs/>
          <w:color w:val="000000"/>
          <w:sz w:val="20"/>
        </w:rPr>
        <w:t xml:space="preserve"> request, </w:t>
      </w:r>
      <w:proofErr w:type="spellStart"/>
      <w:r w:rsidRPr="00845E5A">
        <w:rPr>
          <w:rFonts w:ascii="Verdana" w:eastAsia="Times New Roman" w:hAnsi="Verdana" w:cs="Times New Roman"/>
          <w:b/>
          <w:bCs/>
          <w:color w:val="000000"/>
          <w:sz w:val="20"/>
        </w:rPr>
        <w:t>HttpServletResponse</w:t>
      </w:r>
      <w:proofErr w:type="spellEnd"/>
      <w:r w:rsidRPr="00845E5A">
        <w:rPr>
          <w:rFonts w:ascii="Verdana" w:eastAsia="Times New Roman" w:hAnsi="Verdana" w:cs="Times New Roman"/>
          <w:b/>
          <w:bCs/>
          <w:color w:val="000000"/>
          <w:sz w:val="20"/>
        </w:rPr>
        <w:t xml:space="preserve"> response):</w:t>
      </w:r>
      <w:r w:rsidRPr="00845E5A">
        <w:rPr>
          <w:rFonts w:ascii="Verdana" w:eastAsia="Times New Roman" w:hAnsi="Verdana" w:cs="Times New Roman"/>
          <w:color w:val="000000"/>
          <w:sz w:val="20"/>
          <w:szCs w:val="20"/>
        </w:rPr>
        <w:t> it passes the control to the next filter or resource.</w:t>
      </w:r>
    </w:p>
    <w:p w:rsidR="00845E5A" w:rsidRDefault="00845E5A" w:rsidP="00416974">
      <w:pPr>
        <w:rPr>
          <w:ins w:id="111" w:author="Unknown"/>
          <w:rFonts w:ascii="Times New Roman" w:hAnsi="Times New Roman"/>
          <w:sz w:val="24"/>
          <w:szCs w:val="24"/>
        </w:rPr>
      </w:pPr>
    </w:p>
    <w:p w:rsidR="00416974" w:rsidRDefault="00190A17" w:rsidP="00416974">
      <w:pPr>
        <w:rPr>
          <w:ins w:id="112" w:author="Unknown"/>
        </w:rPr>
      </w:pPr>
      <w:ins w:id="113" w:author="Unknown">
        <w:r>
          <w:pict>
            <v:rect id="_x0000_i1046" style="width:0;height:.75pt" o:hrstd="t" o:hrnoshade="t" o:hr="t" fillcolor="#d4d4d4" stroked="f"/>
          </w:pict>
        </w:r>
      </w:ins>
    </w:p>
    <w:p w:rsidR="00416974" w:rsidRDefault="00416974" w:rsidP="00416974">
      <w:pPr>
        <w:pStyle w:val="Heading3"/>
        <w:shd w:val="clear" w:color="auto" w:fill="FFFFFF"/>
        <w:spacing w:line="312" w:lineRule="atLeast"/>
        <w:jc w:val="both"/>
        <w:rPr>
          <w:ins w:id="114" w:author="Unknown"/>
          <w:rFonts w:ascii="Helvetica" w:hAnsi="Helvetica"/>
          <w:b w:val="0"/>
          <w:bCs w:val="0"/>
          <w:color w:val="610B4B"/>
          <w:sz w:val="32"/>
          <w:szCs w:val="32"/>
        </w:rPr>
      </w:pPr>
      <w:ins w:id="115" w:author="Unknown">
        <w:r>
          <w:rPr>
            <w:rFonts w:ascii="Helvetica" w:hAnsi="Helvetica"/>
            <w:b w:val="0"/>
            <w:bCs w:val="0"/>
            <w:color w:val="610B4B"/>
            <w:sz w:val="32"/>
            <w:szCs w:val="32"/>
          </w:rPr>
          <w:t>18) How can we perform any action at the time of deploying the project?</w:t>
        </w:r>
      </w:ins>
    </w:p>
    <w:p w:rsidR="00416974" w:rsidRDefault="00416974" w:rsidP="00416974">
      <w:pPr>
        <w:pStyle w:val="NormalWeb"/>
        <w:shd w:val="clear" w:color="auto" w:fill="FFFFFF"/>
        <w:jc w:val="both"/>
        <w:rPr>
          <w:ins w:id="116" w:author="Unknown"/>
          <w:rFonts w:ascii="Verdana" w:hAnsi="Verdana"/>
          <w:color w:val="000000"/>
          <w:sz w:val="20"/>
          <w:szCs w:val="20"/>
        </w:rPr>
      </w:pPr>
      <w:proofErr w:type="gramStart"/>
      <w:ins w:id="117" w:author="Unknown">
        <w:r>
          <w:rPr>
            <w:rFonts w:ascii="Verdana" w:hAnsi="Verdana"/>
            <w:color w:val="000000"/>
            <w:sz w:val="20"/>
            <w:szCs w:val="20"/>
          </w:rPr>
          <w:t xml:space="preserve">By the help of </w:t>
        </w:r>
        <w:proofErr w:type="spellStart"/>
        <w:r>
          <w:rPr>
            <w:rFonts w:ascii="Verdana" w:hAnsi="Verdana"/>
            <w:color w:val="000000"/>
            <w:sz w:val="20"/>
            <w:szCs w:val="20"/>
          </w:rPr>
          <w:t>ServletContextListener</w:t>
        </w:r>
        <w:proofErr w:type="spellEnd"/>
        <w:r>
          <w:rPr>
            <w:rFonts w:ascii="Verdana" w:hAnsi="Verdana"/>
            <w:color w:val="000000"/>
            <w:sz w:val="20"/>
            <w:szCs w:val="20"/>
          </w:rPr>
          <w:t xml:space="preserve"> interface.</w:t>
        </w:r>
        <w:proofErr w:type="gramEnd"/>
      </w:ins>
    </w:p>
    <w:p w:rsidR="00416974" w:rsidRDefault="00190A17" w:rsidP="00416974">
      <w:pPr>
        <w:rPr>
          <w:ins w:id="118" w:author="Unknown"/>
          <w:rFonts w:ascii="Times New Roman" w:hAnsi="Times New Roman"/>
          <w:sz w:val="24"/>
          <w:szCs w:val="24"/>
        </w:rPr>
      </w:pPr>
      <w:ins w:id="119" w:author="Unknown">
        <w:r>
          <w:lastRenderedPageBreak/>
          <w:pict>
            <v:rect id="_x0000_i1047" style="width:0;height:.75pt" o:hrstd="t" o:hrnoshade="t" o:hr="t" fillcolor="#d4d4d4" stroked="f"/>
          </w:pict>
        </w:r>
      </w:ins>
    </w:p>
    <w:p w:rsidR="00416974" w:rsidRDefault="00416974" w:rsidP="00416974">
      <w:pPr>
        <w:pStyle w:val="Heading3"/>
        <w:shd w:val="clear" w:color="auto" w:fill="FFFFFF"/>
        <w:spacing w:line="312" w:lineRule="atLeast"/>
        <w:jc w:val="both"/>
        <w:rPr>
          <w:ins w:id="120" w:author="Unknown"/>
          <w:rFonts w:ascii="Helvetica" w:hAnsi="Helvetica"/>
          <w:b w:val="0"/>
          <w:bCs w:val="0"/>
          <w:color w:val="610B4B"/>
          <w:sz w:val="32"/>
          <w:szCs w:val="32"/>
        </w:rPr>
      </w:pPr>
      <w:ins w:id="121" w:author="Unknown">
        <w:r>
          <w:rPr>
            <w:rFonts w:ascii="Helvetica" w:hAnsi="Helvetica"/>
            <w:b w:val="0"/>
            <w:bCs w:val="0"/>
            <w:color w:val="610B4B"/>
            <w:sz w:val="32"/>
            <w:szCs w:val="32"/>
          </w:rPr>
          <w:t>19) What is the disadvantage of cookies?</w:t>
        </w:r>
      </w:ins>
    </w:p>
    <w:p w:rsidR="00416974" w:rsidRDefault="00416974" w:rsidP="00416974">
      <w:pPr>
        <w:pStyle w:val="NormalWeb"/>
        <w:shd w:val="clear" w:color="auto" w:fill="FFFFFF"/>
        <w:jc w:val="both"/>
        <w:rPr>
          <w:ins w:id="122" w:author="Unknown"/>
          <w:rFonts w:ascii="Verdana" w:hAnsi="Verdana"/>
          <w:color w:val="000000"/>
          <w:sz w:val="20"/>
          <w:szCs w:val="20"/>
        </w:rPr>
      </w:pPr>
      <w:ins w:id="123" w:author="Unknown">
        <w:r>
          <w:rPr>
            <w:rFonts w:ascii="Verdana" w:hAnsi="Verdana"/>
            <w:color w:val="000000"/>
            <w:sz w:val="20"/>
            <w:szCs w:val="20"/>
          </w:rPr>
          <w:t>It will not work if cookie is disabled from the browser.</w:t>
        </w:r>
      </w:ins>
    </w:p>
    <w:p w:rsidR="00416974" w:rsidRDefault="00190A17" w:rsidP="00416974">
      <w:pPr>
        <w:rPr>
          <w:ins w:id="124" w:author="Unknown"/>
          <w:rFonts w:ascii="Times New Roman" w:hAnsi="Times New Roman"/>
          <w:sz w:val="24"/>
          <w:szCs w:val="24"/>
        </w:rPr>
      </w:pPr>
      <w:ins w:id="125" w:author="Unknown">
        <w:r>
          <w:fldChar w:fldCharType="begin"/>
        </w:r>
        <w:r w:rsidR="00416974">
          <w:instrText xml:space="preserve"> HYPERLINK "https://www.javatpoint.com/cookies-in-servlet" </w:instrText>
        </w:r>
        <w:r>
          <w:fldChar w:fldCharType="separate"/>
        </w:r>
        <w:proofErr w:type="gramStart"/>
        <w:r w:rsidR="00416974">
          <w:rPr>
            <w:rStyle w:val="Hyperlink"/>
            <w:rFonts w:ascii="Verdana" w:hAnsi="Verdana"/>
            <w:color w:val="008000"/>
            <w:sz w:val="20"/>
            <w:szCs w:val="20"/>
            <w:u w:val="none"/>
            <w:shd w:val="clear" w:color="auto" w:fill="FFFFFF"/>
          </w:rPr>
          <w:t>more</w:t>
        </w:r>
        <w:proofErr w:type="gramEnd"/>
        <w:r w:rsidR="00416974">
          <w:rPr>
            <w:rStyle w:val="Hyperlink"/>
            <w:rFonts w:ascii="Verdana" w:hAnsi="Verdana"/>
            <w:color w:val="008000"/>
            <w:sz w:val="20"/>
            <w:szCs w:val="20"/>
            <w:u w:val="none"/>
            <w:shd w:val="clear" w:color="auto" w:fill="FFFFFF"/>
          </w:rPr>
          <w:t xml:space="preserve"> details...</w:t>
        </w:r>
        <w:r>
          <w:fldChar w:fldCharType="end"/>
        </w:r>
      </w:ins>
    </w:p>
    <w:p w:rsidR="00416974" w:rsidRDefault="00190A17" w:rsidP="00416974">
      <w:pPr>
        <w:rPr>
          <w:ins w:id="126" w:author="Unknown"/>
        </w:rPr>
      </w:pPr>
      <w:ins w:id="127" w:author="Unknown">
        <w:r>
          <w:pict>
            <v:rect id="_x0000_i1048" style="width:0;height:.75pt" o:hrstd="t" o:hrnoshade="t" o:hr="t" fillcolor="#d4d4d4" stroked="f"/>
          </w:pict>
        </w:r>
      </w:ins>
    </w:p>
    <w:p w:rsidR="00416974" w:rsidRDefault="00416974" w:rsidP="00416974">
      <w:pPr>
        <w:pStyle w:val="Heading3"/>
        <w:shd w:val="clear" w:color="auto" w:fill="FFFFFF"/>
        <w:spacing w:line="312" w:lineRule="atLeast"/>
        <w:jc w:val="both"/>
        <w:rPr>
          <w:ins w:id="128" w:author="Unknown"/>
          <w:rFonts w:ascii="Helvetica" w:hAnsi="Helvetica"/>
          <w:b w:val="0"/>
          <w:bCs w:val="0"/>
          <w:color w:val="610B4B"/>
          <w:sz w:val="32"/>
          <w:szCs w:val="32"/>
        </w:rPr>
      </w:pPr>
      <w:ins w:id="129" w:author="Unknown">
        <w:r>
          <w:rPr>
            <w:rFonts w:ascii="Helvetica" w:hAnsi="Helvetica"/>
            <w:b w:val="0"/>
            <w:bCs w:val="0"/>
            <w:color w:val="610B4B"/>
            <w:sz w:val="32"/>
            <w:szCs w:val="32"/>
          </w:rPr>
          <w:t>20</w:t>
        </w:r>
        <w:r w:rsidRPr="00D75E5C">
          <w:rPr>
            <w:rFonts w:ascii="Helvetica" w:hAnsi="Helvetica"/>
            <w:b w:val="0"/>
            <w:bCs w:val="0"/>
            <w:color w:val="610B4B"/>
            <w:sz w:val="32"/>
            <w:szCs w:val="32"/>
            <w:highlight w:val="green"/>
          </w:rPr>
          <w:t xml:space="preserve">) How can we upload the file to the server using </w:t>
        </w:r>
        <w:proofErr w:type="spellStart"/>
        <w:r w:rsidRPr="00D75E5C">
          <w:rPr>
            <w:rFonts w:ascii="Helvetica" w:hAnsi="Helvetica"/>
            <w:b w:val="0"/>
            <w:bCs w:val="0"/>
            <w:color w:val="610B4B"/>
            <w:sz w:val="32"/>
            <w:szCs w:val="32"/>
            <w:highlight w:val="green"/>
          </w:rPr>
          <w:t>servlet</w:t>
        </w:r>
        <w:proofErr w:type="spellEnd"/>
        <w:r w:rsidRPr="00D75E5C">
          <w:rPr>
            <w:rFonts w:ascii="Helvetica" w:hAnsi="Helvetica"/>
            <w:b w:val="0"/>
            <w:bCs w:val="0"/>
            <w:color w:val="610B4B"/>
            <w:sz w:val="32"/>
            <w:szCs w:val="32"/>
            <w:highlight w:val="green"/>
          </w:rPr>
          <w:t>?</w:t>
        </w:r>
      </w:ins>
    </w:p>
    <w:p w:rsidR="00416974" w:rsidRDefault="00416974" w:rsidP="00416974">
      <w:pPr>
        <w:pStyle w:val="NormalWeb"/>
        <w:shd w:val="clear" w:color="auto" w:fill="FFFFFF"/>
        <w:jc w:val="both"/>
        <w:rPr>
          <w:rFonts w:ascii="Verdana" w:hAnsi="Verdana"/>
          <w:color w:val="000000"/>
          <w:sz w:val="20"/>
          <w:szCs w:val="20"/>
        </w:rPr>
      </w:pPr>
      <w:ins w:id="130" w:author="Unknown">
        <w:r>
          <w:rPr>
            <w:rFonts w:ascii="Verdana" w:hAnsi="Verdana"/>
            <w:color w:val="000000"/>
            <w:sz w:val="20"/>
            <w:szCs w:val="20"/>
          </w:rPr>
          <w:t xml:space="preserve">One of the </w:t>
        </w:r>
        <w:proofErr w:type="gramStart"/>
        <w:r>
          <w:rPr>
            <w:rFonts w:ascii="Verdana" w:hAnsi="Verdana"/>
            <w:color w:val="000000"/>
            <w:sz w:val="20"/>
            <w:szCs w:val="20"/>
          </w:rPr>
          <w:t>way</w:t>
        </w:r>
        <w:proofErr w:type="gramEnd"/>
        <w:r>
          <w:rPr>
            <w:rFonts w:ascii="Verdana" w:hAnsi="Verdana"/>
            <w:color w:val="000000"/>
            <w:sz w:val="20"/>
            <w:szCs w:val="20"/>
          </w:rPr>
          <w:t xml:space="preserve"> is by </w:t>
        </w:r>
        <w:proofErr w:type="spellStart"/>
        <w:r>
          <w:rPr>
            <w:rFonts w:ascii="Verdana" w:hAnsi="Verdana"/>
            <w:color w:val="000000"/>
            <w:sz w:val="20"/>
            <w:szCs w:val="20"/>
          </w:rPr>
          <w:t>MultipartRequest</w:t>
        </w:r>
        <w:proofErr w:type="spellEnd"/>
        <w:r>
          <w:rPr>
            <w:rFonts w:ascii="Verdana" w:hAnsi="Verdana"/>
            <w:color w:val="000000"/>
            <w:sz w:val="20"/>
            <w:szCs w:val="20"/>
          </w:rPr>
          <w:t xml:space="preserve"> class provided by third party.</w:t>
        </w:r>
      </w:ins>
    </w:p>
    <w:p w:rsidR="00AA019B" w:rsidRDefault="00AA019B" w:rsidP="00416974">
      <w:pPr>
        <w:pStyle w:val="NormalWeb"/>
        <w:shd w:val="clear" w:color="auto" w:fill="FFFFFF"/>
        <w:jc w:val="both"/>
        <w:rPr>
          <w:ins w:id="131" w:author="Unknown"/>
          <w:rFonts w:ascii="Verdana" w:hAnsi="Verdana"/>
          <w:color w:val="000000"/>
          <w:sz w:val="20"/>
          <w:szCs w:val="20"/>
        </w:rPr>
      </w:pPr>
      <w:r>
        <w:rPr>
          <w:rFonts w:ascii="Verdana" w:hAnsi="Verdana"/>
          <w:color w:val="000000"/>
          <w:sz w:val="20"/>
          <w:szCs w:val="20"/>
        </w:rPr>
        <w:t>Cos jar</w:t>
      </w:r>
      <w:r w:rsidR="007F4F1A">
        <w:rPr>
          <w:rFonts w:ascii="Verdana" w:hAnsi="Verdana"/>
          <w:color w:val="000000"/>
          <w:sz w:val="20"/>
          <w:szCs w:val="20"/>
        </w:rPr>
        <w:t xml:space="preserve"> provide </w:t>
      </w:r>
      <w:proofErr w:type="spellStart"/>
      <w:r w:rsidR="007F4F1A">
        <w:rPr>
          <w:rFonts w:ascii="Verdana" w:hAnsi="Verdana"/>
          <w:color w:val="000000"/>
          <w:sz w:val="20"/>
          <w:szCs w:val="20"/>
        </w:rPr>
        <w:t>MultipartRequest</w:t>
      </w:r>
      <w:proofErr w:type="spellEnd"/>
    </w:p>
    <w:p w:rsidR="00416974" w:rsidRDefault="00190A17" w:rsidP="00416974">
      <w:pPr>
        <w:rPr>
          <w:ins w:id="132" w:author="Unknown"/>
        </w:rPr>
      </w:pPr>
      <w:ins w:id="133" w:author="Unknown">
        <w:r>
          <w:pict>
            <v:rect id="_x0000_i1049" style="width:0;height:.75pt" o:hrstd="t" o:hrnoshade="t" o:hr="t" fillcolor="#d4d4d4" stroked="f"/>
          </w:pict>
        </w:r>
      </w:ins>
    </w:p>
    <w:p w:rsidR="00416974" w:rsidRDefault="00416974" w:rsidP="00416974">
      <w:pPr>
        <w:pStyle w:val="Heading3"/>
        <w:shd w:val="clear" w:color="auto" w:fill="FFFFFF"/>
        <w:spacing w:line="312" w:lineRule="atLeast"/>
        <w:jc w:val="both"/>
        <w:rPr>
          <w:ins w:id="134" w:author="Unknown"/>
          <w:rFonts w:ascii="Helvetica" w:hAnsi="Helvetica"/>
          <w:b w:val="0"/>
          <w:bCs w:val="0"/>
          <w:color w:val="610B4B"/>
          <w:sz w:val="32"/>
          <w:szCs w:val="32"/>
        </w:rPr>
      </w:pPr>
      <w:ins w:id="135" w:author="Unknown">
        <w:r>
          <w:rPr>
            <w:rFonts w:ascii="Helvetica" w:hAnsi="Helvetica"/>
            <w:b w:val="0"/>
            <w:bCs w:val="0"/>
            <w:color w:val="610B4B"/>
            <w:sz w:val="32"/>
            <w:szCs w:val="32"/>
          </w:rPr>
          <w:t xml:space="preserve">21) What is load-on-startup in </w:t>
        </w:r>
        <w:proofErr w:type="spellStart"/>
        <w:r>
          <w:rPr>
            <w:rFonts w:ascii="Helvetica" w:hAnsi="Helvetica"/>
            <w:b w:val="0"/>
            <w:bCs w:val="0"/>
            <w:color w:val="610B4B"/>
            <w:sz w:val="32"/>
            <w:szCs w:val="32"/>
          </w:rPr>
          <w:t>servlet</w:t>
        </w:r>
        <w:proofErr w:type="spellEnd"/>
        <w:r>
          <w:rPr>
            <w:rFonts w:ascii="Helvetica" w:hAnsi="Helvetica"/>
            <w:b w:val="0"/>
            <w:bCs w:val="0"/>
            <w:color w:val="610B4B"/>
            <w:sz w:val="32"/>
            <w:szCs w:val="32"/>
          </w:rPr>
          <w:t>?</w:t>
        </w:r>
      </w:ins>
    </w:p>
    <w:p w:rsidR="00E36BED" w:rsidRDefault="00405D75" w:rsidP="00E36BED">
      <w:pPr>
        <w:pStyle w:val="Heading1"/>
        <w:spacing w:before="75" w:beforeAutospacing="0" w:line="312" w:lineRule="atLeast"/>
        <w:ind w:left="300"/>
        <w:rPr>
          <w:rFonts w:ascii="Helvetica" w:hAnsi="Helvetica"/>
          <w:b w:val="0"/>
          <w:bCs w:val="0"/>
          <w:color w:val="610B38"/>
          <w:sz w:val="44"/>
          <w:szCs w:val="44"/>
        </w:rPr>
      </w:pPr>
      <w:r>
        <w:rPr>
          <w:rFonts w:ascii="Helvetica" w:hAnsi="Helvetica"/>
          <w:b w:val="0"/>
          <w:bCs w:val="0"/>
          <w:color w:val="610B38"/>
          <w:sz w:val="44"/>
          <w:szCs w:val="44"/>
        </w:rPr>
        <w:t>Load</w:t>
      </w:r>
      <w:r w:rsidR="00E36BED">
        <w:rPr>
          <w:rFonts w:ascii="Helvetica" w:hAnsi="Helvetica"/>
          <w:b w:val="0"/>
          <w:bCs w:val="0"/>
          <w:color w:val="610B38"/>
          <w:sz w:val="44"/>
          <w:szCs w:val="44"/>
        </w:rPr>
        <w:t xml:space="preserve"> on startup in web.xml</w:t>
      </w:r>
    </w:p>
    <w:p w:rsidR="00E36BED" w:rsidRDefault="00E36BED" w:rsidP="00E36BED">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load-on-startup</w:t>
      </w:r>
      <w:r>
        <w:rPr>
          <w:rFonts w:ascii="Verdana" w:hAnsi="Verdana"/>
          <w:color w:val="000000"/>
          <w:sz w:val="20"/>
          <w:szCs w:val="20"/>
        </w:rPr>
        <w:t> element of </w:t>
      </w:r>
      <w:r>
        <w:rPr>
          <w:rFonts w:ascii="Verdana" w:hAnsi="Verdana"/>
          <w:b/>
          <w:bCs/>
          <w:color w:val="000000"/>
          <w:sz w:val="20"/>
          <w:szCs w:val="20"/>
        </w:rPr>
        <w:t>web-app</w:t>
      </w:r>
      <w:r>
        <w:rPr>
          <w:rFonts w:ascii="Verdana" w:hAnsi="Verdana"/>
          <w:color w:val="000000"/>
          <w:sz w:val="20"/>
          <w:szCs w:val="20"/>
        </w:rPr>
        <w:t xml:space="preserve"> loads the </w:t>
      </w:r>
      <w:proofErr w:type="spellStart"/>
      <w:r>
        <w:rPr>
          <w:rFonts w:ascii="Verdana" w:hAnsi="Verdana"/>
          <w:color w:val="000000"/>
          <w:sz w:val="20"/>
          <w:szCs w:val="20"/>
        </w:rPr>
        <w:t>servlet</w:t>
      </w:r>
      <w:proofErr w:type="spellEnd"/>
      <w:r>
        <w:rPr>
          <w:rFonts w:ascii="Verdana" w:hAnsi="Verdana"/>
          <w:color w:val="000000"/>
          <w:sz w:val="20"/>
          <w:szCs w:val="20"/>
        </w:rPr>
        <w:t xml:space="preserve"> at the time of deployment or server start if value is positive. It is also known as </w:t>
      </w:r>
      <w:r>
        <w:rPr>
          <w:rFonts w:ascii="Verdana" w:hAnsi="Verdana"/>
          <w:b/>
          <w:bCs/>
          <w:color w:val="000000"/>
          <w:sz w:val="20"/>
          <w:szCs w:val="20"/>
        </w:rPr>
        <w:t xml:space="preserve">pre initialization of </w:t>
      </w:r>
      <w:proofErr w:type="spellStart"/>
      <w:r>
        <w:rPr>
          <w:rFonts w:ascii="Verdana" w:hAnsi="Verdana"/>
          <w:b/>
          <w:bCs/>
          <w:color w:val="000000"/>
          <w:sz w:val="20"/>
          <w:szCs w:val="20"/>
        </w:rPr>
        <w:t>servlet</w:t>
      </w:r>
      <w:proofErr w:type="spellEnd"/>
      <w:r>
        <w:rPr>
          <w:rFonts w:ascii="Verdana" w:hAnsi="Verdana"/>
          <w:color w:val="000000"/>
          <w:sz w:val="20"/>
          <w:szCs w:val="20"/>
        </w:rPr>
        <w:t>.</w:t>
      </w:r>
    </w:p>
    <w:p w:rsidR="00E36BED" w:rsidRDefault="00E36BED" w:rsidP="00E36BED">
      <w:pPr>
        <w:rPr>
          <w:rFonts w:ascii="Verdana" w:hAnsi="Verdana"/>
          <w:color w:val="000000"/>
          <w:sz w:val="20"/>
          <w:szCs w:val="20"/>
        </w:rPr>
      </w:pPr>
      <w:r>
        <w:rPr>
          <w:rFonts w:ascii="Verdana" w:hAnsi="Verdana"/>
          <w:color w:val="000000"/>
          <w:sz w:val="20"/>
          <w:szCs w:val="20"/>
        </w:rPr>
        <w:t xml:space="preserve">You can pass positive and negative value for the </w:t>
      </w:r>
      <w:proofErr w:type="spellStart"/>
      <w:r>
        <w:rPr>
          <w:rFonts w:ascii="Verdana" w:hAnsi="Verdana"/>
          <w:color w:val="000000"/>
          <w:sz w:val="20"/>
          <w:szCs w:val="20"/>
        </w:rPr>
        <w:t>servlet</w:t>
      </w:r>
      <w:proofErr w:type="spellEnd"/>
      <w:r>
        <w:rPr>
          <w:rFonts w:ascii="Verdana" w:hAnsi="Verdana"/>
          <w:color w:val="000000"/>
          <w:sz w:val="20"/>
          <w:szCs w:val="20"/>
        </w:rPr>
        <w:t>.</w:t>
      </w:r>
    </w:p>
    <w:p w:rsidR="00E36BED" w:rsidRDefault="00E36BED" w:rsidP="00E36BED">
      <w:pPr>
        <w:pStyle w:val="Heading4"/>
        <w:shd w:val="clear" w:color="auto" w:fill="FFFFFF"/>
        <w:jc w:val="both"/>
        <w:rPr>
          <w:rFonts w:ascii="Helvetica" w:hAnsi="Helvetica"/>
          <w:b w:val="0"/>
          <w:bCs w:val="0"/>
          <w:color w:val="610B4B"/>
          <w:sz w:val="29"/>
          <w:szCs w:val="29"/>
        </w:rPr>
      </w:pPr>
      <w:r>
        <w:rPr>
          <w:rFonts w:ascii="Helvetica" w:hAnsi="Helvetica"/>
          <w:b w:val="0"/>
          <w:bCs w:val="0"/>
          <w:color w:val="610B4B"/>
          <w:sz w:val="29"/>
          <w:szCs w:val="29"/>
        </w:rPr>
        <w:t>Advantage of load-on-startup element</w:t>
      </w:r>
    </w:p>
    <w:p w:rsidR="00E36BED" w:rsidRDefault="00E36BED" w:rsidP="00E36BE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As you know well, </w:t>
      </w:r>
      <w:proofErr w:type="spellStart"/>
      <w:r>
        <w:rPr>
          <w:rFonts w:ascii="Verdana" w:hAnsi="Verdana"/>
          <w:color w:val="000000"/>
          <w:sz w:val="20"/>
          <w:szCs w:val="20"/>
        </w:rPr>
        <w:t>servlet</w:t>
      </w:r>
      <w:proofErr w:type="spellEnd"/>
      <w:r>
        <w:rPr>
          <w:rFonts w:ascii="Verdana" w:hAnsi="Verdana"/>
          <w:color w:val="000000"/>
          <w:sz w:val="20"/>
          <w:szCs w:val="20"/>
        </w:rPr>
        <w:t xml:space="preserve"> is loaded at first request. That means it consumes more time at first request. If you specify the load-on-startup in web.xml, </w:t>
      </w:r>
      <w:proofErr w:type="spellStart"/>
      <w:r w:rsidRPr="00D75E5C">
        <w:rPr>
          <w:rFonts w:ascii="Verdana" w:hAnsi="Verdana"/>
          <w:color w:val="000000"/>
          <w:sz w:val="20"/>
          <w:szCs w:val="20"/>
          <w:highlight w:val="green"/>
        </w:rPr>
        <w:t>servlet</w:t>
      </w:r>
      <w:proofErr w:type="spellEnd"/>
      <w:r w:rsidRPr="00D75E5C">
        <w:rPr>
          <w:rFonts w:ascii="Verdana" w:hAnsi="Verdana"/>
          <w:color w:val="000000"/>
          <w:sz w:val="20"/>
          <w:szCs w:val="20"/>
          <w:highlight w:val="green"/>
        </w:rPr>
        <w:t xml:space="preserve"> will be loaded at project deployment time or server start.</w:t>
      </w:r>
      <w:r>
        <w:rPr>
          <w:rFonts w:ascii="Verdana" w:hAnsi="Verdana"/>
          <w:color w:val="000000"/>
          <w:sz w:val="20"/>
          <w:szCs w:val="20"/>
        </w:rPr>
        <w:t xml:space="preserve"> So, it will take </w:t>
      </w:r>
      <w:r>
        <w:rPr>
          <w:rFonts w:ascii="Verdana" w:hAnsi="Verdana"/>
          <w:b/>
          <w:bCs/>
          <w:color w:val="000000"/>
          <w:sz w:val="20"/>
          <w:szCs w:val="20"/>
        </w:rPr>
        <w:t>less time</w:t>
      </w:r>
      <w:r>
        <w:rPr>
          <w:rFonts w:ascii="Verdana" w:hAnsi="Verdana"/>
          <w:color w:val="000000"/>
          <w:sz w:val="20"/>
          <w:szCs w:val="20"/>
        </w:rPr>
        <w:t> for responding to first request.</w:t>
      </w:r>
    </w:p>
    <w:p w:rsidR="00E36BED" w:rsidRDefault="00E36BED" w:rsidP="00E36BED">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Passing positive value</w:t>
      </w:r>
    </w:p>
    <w:p w:rsidR="00E36BED" w:rsidRDefault="00E36BED" w:rsidP="00E36BE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you pass the positive value, the lower integer value </w:t>
      </w:r>
      <w:proofErr w:type="spellStart"/>
      <w:r>
        <w:rPr>
          <w:rFonts w:ascii="Verdana" w:hAnsi="Verdana"/>
          <w:color w:val="000000"/>
          <w:sz w:val="20"/>
          <w:szCs w:val="20"/>
        </w:rPr>
        <w:t>servlet</w:t>
      </w:r>
      <w:proofErr w:type="spellEnd"/>
      <w:r>
        <w:rPr>
          <w:rFonts w:ascii="Verdana" w:hAnsi="Verdana"/>
          <w:color w:val="000000"/>
          <w:sz w:val="20"/>
          <w:szCs w:val="20"/>
        </w:rPr>
        <w:t xml:space="preserve"> will be loaded before the higher integer value </w:t>
      </w:r>
      <w:proofErr w:type="spellStart"/>
      <w:r>
        <w:rPr>
          <w:rFonts w:ascii="Verdana" w:hAnsi="Verdana"/>
          <w:color w:val="000000"/>
          <w:sz w:val="20"/>
          <w:szCs w:val="20"/>
        </w:rPr>
        <w:t>servlet</w:t>
      </w:r>
      <w:proofErr w:type="spellEnd"/>
      <w:r>
        <w:rPr>
          <w:rFonts w:ascii="Verdana" w:hAnsi="Verdana"/>
          <w:color w:val="000000"/>
          <w:sz w:val="20"/>
          <w:szCs w:val="20"/>
        </w:rPr>
        <w:t xml:space="preserve">. In other words, container loads the </w:t>
      </w:r>
      <w:proofErr w:type="spellStart"/>
      <w:r>
        <w:rPr>
          <w:rFonts w:ascii="Verdana" w:hAnsi="Verdana"/>
          <w:color w:val="000000"/>
          <w:sz w:val="20"/>
          <w:szCs w:val="20"/>
        </w:rPr>
        <w:t>servlets</w:t>
      </w:r>
      <w:proofErr w:type="spellEnd"/>
      <w:r>
        <w:rPr>
          <w:rFonts w:ascii="Verdana" w:hAnsi="Verdana"/>
          <w:color w:val="000000"/>
          <w:sz w:val="20"/>
          <w:szCs w:val="20"/>
        </w:rPr>
        <w:t xml:space="preserve"> in ascending integer value. The 0 value will be loaded first then 1, 2, 3 and so on.</w:t>
      </w:r>
    </w:p>
    <w:p w:rsidR="00E36BED" w:rsidRDefault="00E36BED" w:rsidP="00E36BED">
      <w:pPr>
        <w:pStyle w:val="NormalWeb"/>
        <w:shd w:val="clear" w:color="auto" w:fill="FFFFFF"/>
        <w:jc w:val="both"/>
        <w:rPr>
          <w:rFonts w:ascii="Verdana" w:hAnsi="Verdana"/>
          <w:color w:val="000000"/>
          <w:sz w:val="20"/>
          <w:szCs w:val="20"/>
        </w:rPr>
      </w:pPr>
      <w:r>
        <w:rPr>
          <w:rFonts w:ascii="Verdana" w:hAnsi="Verdana"/>
          <w:color w:val="000000"/>
          <w:sz w:val="20"/>
          <w:szCs w:val="20"/>
        </w:rPr>
        <w:t>Let's try to understand it by the example given below:</w:t>
      </w:r>
    </w:p>
    <w:p w:rsidR="00E36BED" w:rsidRDefault="00E36BED" w:rsidP="00E36BED">
      <w:pPr>
        <w:shd w:val="clear" w:color="auto" w:fill="FFFFFF"/>
        <w:jc w:val="both"/>
        <w:rPr>
          <w:rFonts w:ascii="Verdana" w:hAnsi="Verdana"/>
          <w:i/>
          <w:iCs/>
          <w:color w:val="000000"/>
          <w:sz w:val="21"/>
          <w:szCs w:val="21"/>
        </w:rPr>
      </w:pPr>
      <w:r>
        <w:rPr>
          <w:rFonts w:ascii="Verdana" w:hAnsi="Verdana"/>
          <w:i/>
          <w:iCs/>
          <w:color w:val="000000"/>
          <w:sz w:val="21"/>
          <w:szCs w:val="21"/>
        </w:rPr>
        <w:t>web.xml</w:t>
      </w:r>
    </w:p>
    <w:p w:rsidR="00E36BED" w:rsidRDefault="00E36BED" w:rsidP="00E36BED"/>
    <w:tbl>
      <w:tblPr>
        <w:tblStyle w:val="TableGrid"/>
        <w:tblW w:w="0" w:type="auto"/>
        <w:tblLook w:val="04A0"/>
      </w:tblPr>
      <w:tblGrid>
        <w:gridCol w:w="9576"/>
      </w:tblGrid>
      <w:tr w:rsidR="00E36BED" w:rsidTr="00E36BED">
        <w:tc>
          <w:tcPr>
            <w:tcW w:w="9576" w:type="dxa"/>
          </w:tcPr>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lastRenderedPageBreak/>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-name&gt;</w:t>
            </w:r>
            <w:r w:rsidRPr="00E36BED">
              <w:rPr>
                <w:rFonts w:ascii="Verdana" w:eastAsia="Times New Roman" w:hAnsi="Verdana" w:cs="Times New Roman"/>
                <w:color w:val="000000"/>
                <w:sz w:val="20"/>
                <w:szCs w:val="20"/>
                <w:bdr w:val="none" w:sz="0" w:space="0" w:color="auto" w:frame="1"/>
              </w:rPr>
              <w:t>servlet1</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-name&gt;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-class&gt;</w:t>
            </w:r>
            <w:proofErr w:type="spellStart"/>
            <w:r w:rsidRPr="00E36BED">
              <w:rPr>
                <w:rFonts w:ascii="Verdana" w:eastAsia="Times New Roman" w:hAnsi="Verdana" w:cs="Times New Roman"/>
                <w:color w:val="000000"/>
                <w:sz w:val="20"/>
                <w:szCs w:val="20"/>
                <w:bdr w:val="none" w:sz="0" w:space="0" w:color="auto" w:frame="1"/>
              </w:rPr>
              <w:t>com.javatpoint.FirstServlet</w:t>
            </w:r>
            <w:proofErr w:type="spellEnd"/>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-class&gt;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&lt;load-on-startup&gt;</w:t>
            </w:r>
            <w:r w:rsidRPr="00E36BED">
              <w:rPr>
                <w:rFonts w:ascii="Verdana" w:eastAsia="Times New Roman" w:hAnsi="Verdana" w:cs="Times New Roman"/>
                <w:color w:val="000000"/>
                <w:sz w:val="20"/>
                <w:szCs w:val="20"/>
                <w:bdr w:val="none" w:sz="0" w:space="0" w:color="auto" w:frame="1"/>
              </w:rPr>
              <w:t>0</w:t>
            </w:r>
            <w:r w:rsidRPr="00E36BED">
              <w:rPr>
                <w:rFonts w:ascii="Verdana" w:eastAsia="Times New Roman" w:hAnsi="Verdana" w:cs="Times New Roman"/>
                <w:b/>
                <w:bCs/>
                <w:color w:val="006699"/>
                <w:sz w:val="20"/>
              </w:rPr>
              <w:t>&lt;/load-on-startup&gt;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-name&gt;</w:t>
            </w:r>
            <w:r w:rsidRPr="00E36BED">
              <w:rPr>
                <w:rFonts w:ascii="Verdana" w:eastAsia="Times New Roman" w:hAnsi="Verdana" w:cs="Times New Roman"/>
                <w:color w:val="000000"/>
                <w:sz w:val="20"/>
                <w:szCs w:val="20"/>
                <w:bdr w:val="none" w:sz="0" w:space="0" w:color="auto" w:frame="1"/>
              </w:rPr>
              <w:t>servlet2</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-name&gt;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-class&gt;</w:t>
            </w:r>
            <w:proofErr w:type="spellStart"/>
            <w:r w:rsidRPr="00E36BED">
              <w:rPr>
                <w:rFonts w:ascii="Verdana" w:eastAsia="Times New Roman" w:hAnsi="Verdana" w:cs="Times New Roman"/>
                <w:color w:val="000000"/>
                <w:sz w:val="20"/>
                <w:szCs w:val="20"/>
                <w:bdr w:val="none" w:sz="0" w:space="0" w:color="auto" w:frame="1"/>
              </w:rPr>
              <w:t>com.javatpoint.SecondServlet</w:t>
            </w:r>
            <w:proofErr w:type="spellEnd"/>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-class&gt;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&lt;load-on-startup&gt;</w:t>
            </w:r>
            <w:r w:rsidRPr="00E36BED">
              <w:rPr>
                <w:rFonts w:ascii="Verdana" w:eastAsia="Times New Roman" w:hAnsi="Verdana" w:cs="Times New Roman"/>
                <w:color w:val="000000"/>
                <w:sz w:val="20"/>
                <w:szCs w:val="20"/>
                <w:bdr w:val="none" w:sz="0" w:space="0" w:color="auto" w:frame="1"/>
              </w:rPr>
              <w:t>1</w:t>
            </w:r>
            <w:r w:rsidRPr="00E36BED">
              <w:rPr>
                <w:rFonts w:ascii="Verdana" w:eastAsia="Times New Roman" w:hAnsi="Verdana" w:cs="Times New Roman"/>
                <w:b/>
                <w:bCs/>
                <w:color w:val="006699"/>
                <w:sz w:val="20"/>
              </w:rPr>
              <w:t>&lt;/load-on-startup&gt;</w:t>
            </w:r>
            <w:r w:rsidRPr="00E36BED">
              <w:rPr>
                <w:rFonts w:ascii="Verdana" w:eastAsia="Times New Roman" w:hAnsi="Verdana" w:cs="Times New Roman"/>
                <w:color w:val="000000"/>
                <w:sz w:val="20"/>
                <w:szCs w:val="20"/>
                <w:bdr w:val="none" w:sz="0" w:space="0" w:color="auto" w:frame="1"/>
              </w:rPr>
              <w:t>  </w:t>
            </w:r>
          </w:p>
          <w:p w:rsidR="00E36BED" w:rsidRPr="00E36BED" w:rsidRDefault="00E36BED" w:rsidP="00E36BED">
            <w:pPr>
              <w:numPr>
                <w:ilvl w:val="0"/>
                <w:numId w:val="20"/>
              </w:numPr>
              <w:shd w:val="clear" w:color="auto" w:fill="FFFFFF"/>
              <w:spacing w:line="345" w:lineRule="atLeast"/>
              <w:ind w:left="0"/>
              <w:jc w:val="both"/>
              <w:rPr>
                <w:rFonts w:ascii="Verdana" w:eastAsia="Times New Roman" w:hAnsi="Verdana" w:cs="Times New Roman"/>
                <w:color w:val="000000"/>
                <w:sz w:val="20"/>
                <w:szCs w:val="20"/>
              </w:rPr>
            </w:pPr>
            <w:r w:rsidRPr="00E36BED">
              <w:rPr>
                <w:rFonts w:ascii="Verdana" w:eastAsia="Times New Roman" w:hAnsi="Verdana" w:cs="Times New Roman"/>
                <w:color w:val="000000"/>
                <w:sz w:val="20"/>
                <w:szCs w:val="20"/>
                <w:bdr w:val="none" w:sz="0" w:space="0" w:color="auto" w:frame="1"/>
              </w:rPr>
              <w:t>  </w:t>
            </w:r>
            <w:r w:rsidRPr="00E36BED">
              <w:rPr>
                <w:rFonts w:ascii="Verdana" w:eastAsia="Times New Roman" w:hAnsi="Verdana" w:cs="Times New Roman"/>
                <w:b/>
                <w:bCs/>
                <w:color w:val="006699"/>
                <w:sz w:val="20"/>
              </w:rPr>
              <w:t>&lt;/</w:t>
            </w:r>
            <w:proofErr w:type="spellStart"/>
            <w:r w:rsidRPr="00E36BED">
              <w:rPr>
                <w:rFonts w:ascii="Verdana" w:eastAsia="Times New Roman" w:hAnsi="Verdana" w:cs="Times New Roman"/>
                <w:b/>
                <w:bCs/>
                <w:color w:val="006699"/>
                <w:sz w:val="20"/>
              </w:rPr>
              <w:t>servlet</w:t>
            </w:r>
            <w:proofErr w:type="spellEnd"/>
            <w:r w:rsidRPr="00E36BED">
              <w:rPr>
                <w:rFonts w:ascii="Verdana" w:eastAsia="Times New Roman" w:hAnsi="Verdana" w:cs="Times New Roman"/>
                <w:b/>
                <w:bCs/>
                <w:color w:val="006699"/>
                <w:sz w:val="20"/>
              </w:rPr>
              <w:t>&gt;</w:t>
            </w:r>
            <w:r w:rsidRPr="00E36BED">
              <w:rPr>
                <w:rFonts w:ascii="Verdana" w:eastAsia="Times New Roman" w:hAnsi="Verdana" w:cs="Times New Roman"/>
                <w:color w:val="000000"/>
                <w:sz w:val="20"/>
                <w:szCs w:val="20"/>
                <w:bdr w:val="none" w:sz="0" w:space="0" w:color="auto" w:frame="1"/>
              </w:rPr>
              <w:t>  </w:t>
            </w:r>
          </w:p>
          <w:p w:rsidR="00E36BED" w:rsidRDefault="00E36BED" w:rsidP="00E36BED"/>
        </w:tc>
      </w:tr>
    </w:tbl>
    <w:p w:rsidR="00E36BED" w:rsidRDefault="00E36BED" w:rsidP="00E36BED"/>
    <w:p w:rsidR="00E36BED" w:rsidRDefault="00E36BED" w:rsidP="00E36BED"/>
    <w:p w:rsidR="00E36BED" w:rsidRDefault="00E36BED" w:rsidP="00E36BED">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There are defined 2 </w:t>
      </w:r>
      <w:proofErr w:type="spellStart"/>
      <w:proofErr w:type="gramStart"/>
      <w:r>
        <w:rPr>
          <w:rFonts w:ascii="Verdana" w:hAnsi="Verdana"/>
          <w:color w:val="000000"/>
          <w:sz w:val="20"/>
          <w:szCs w:val="20"/>
          <w:shd w:val="clear" w:color="auto" w:fill="FFFFFF"/>
        </w:rPr>
        <w:t>servlets</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 both </w:t>
      </w:r>
      <w:proofErr w:type="spellStart"/>
      <w:r>
        <w:rPr>
          <w:rFonts w:ascii="Verdana" w:hAnsi="Verdana"/>
          <w:color w:val="000000"/>
          <w:sz w:val="20"/>
          <w:szCs w:val="20"/>
          <w:shd w:val="clear" w:color="auto" w:fill="FFFFFF"/>
        </w:rPr>
        <w:t>servlets</w:t>
      </w:r>
      <w:proofErr w:type="spellEnd"/>
      <w:r>
        <w:rPr>
          <w:rFonts w:ascii="Verdana" w:hAnsi="Verdana"/>
          <w:color w:val="000000"/>
          <w:sz w:val="20"/>
          <w:szCs w:val="20"/>
          <w:shd w:val="clear" w:color="auto" w:fill="FFFFFF"/>
        </w:rPr>
        <w:t xml:space="preserve"> will be loaded at the time of project deployment or server start. But, servlet1 will be loaded first then servlet2.</w:t>
      </w:r>
    </w:p>
    <w:p w:rsidR="00E36BED" w:rsidRDefault="00E36BED" w:rsidP="00E36BED">
      <w:pPr>
        <w:rPr>
          <w:rFonts w:ascii="Verdana" w:hAnsi="Verdana"/>
          <w:color w:val="000000"/>
          <w:sz w:val="20"/>
          <w:szCs w:val="20"/>
          <w:shd w:val="clear" w:color="auto" w:fill="FFFFFF"/>
        </w:rPr>
      </w:pPr>
    </w:p>
    <w:p w:rsidR="00E36BED" w:rsidRDefault="00E36BED" w:rsidP="00E36BED">
      <w:pPr>
        <w:pStyle w:val="Heading4"/>
        <w:shd w:val="clear" w:color="auto" w:fill="FFFFFF"/>
        <w:jc w:val="both"/>
        <w:rPr>
          <w:rFonts w:ascii="Helvetica" w:hAnsi="Helvetica"/>
          <w:b w:val="0"/>
          <w:bCs w:val="0"/>
          <w:color w:val="610B4B"/>
          <w:sz w:val="32"/>
          <w:szCs w:val="32"/>
        </w:rPr>
      </w:pPr>
      <w:r>
        <w:rPr>
          <w:rFonts w:ascii="Helvetica" w:hAnsi="Helvetica"/>
          <w:b w:val="0"/>
          <w:bCs w:val="0"/>
          <w:color w:val="610B4B"/>
          <w:sz w:val="32"/>
          <w:szCs w:val="32"/>
        </w:rPr>
        <w:t>Passing negative value</w:t>
      </w:r>
    </w:p>
    <w:p w:rsidR="00E36BED" w:rsidRDefault="00E36BED" w:rsidP="00E36BED">
      <w:pPr>
        <w:pStyle w:val="NormalWeb"/>
        <w:shd w:val="clear" w:color="auto" w:fill="FFFFFF"/>
        <w:jc w:val="both"/>
        <w:rPr>
          <w:rFonts w:ascii="Verdana" w:hAnsi="Verdana"/>
          <w:color w:val="000000"/>
          <w:sz w:val="20"/>
          <w:szCs w:val="20"/>
        </w:rPr>
      </w:pPr>
      <w:r w:rsidRPr="00D75E5C">
        <w:rPr>
          <w:rFonts w:ascii="Verdana" w:hAnsi="Verdana"/>
          <w:color w:val="000000"/>
          <w:sz w:val="20"/>
          <w:szCs w:val="20"/>
          <w:highlight w:val="green"/>
        </w:rPr>
        <w:t xml:space="preserve">If you pass the negative value, </w:t>
      </w:r>
      <w:proofErr w:type="spellStart"/>
      <w:r w:rsidRPr="00D75E5C">
        <w:rPr>
          <w:rFonts w:ascii="Verdana" w:hAnsi="Verdana"/>
          <w:color w:val="000000"/>
          <w:sz w:val="20"/>
          <w:szCs w:val="20"/>
          <w:highlight w:val="green"/>
        </w:rPr>
        <w:t>servlet</w:t>
      </w:r>
      <w:proofErr w:type="spellEnd"/>
      <w:r w:rsidRPr="00D75E5C">
        <w:rPr>
          <w:rFonts w:ascii="Verdana" w:hAnsi="Verdana"/>
          <w:color w:val="000000"/>
          <w:sz w:val="20"/>
          <w:szCs w:val="20"/>
          <w:highlight w:val="green"/>
        </w:rPr>
        <w:t xml:space="preserve"> will be</w:t>
      </w:r>
      <w:r w:rsidRPr="00715CA6">
        <w:rPr>
          <w:rFonts w:ascii="Verdana" w:hAnsi="Verdana"/>
          <w:color w:val="000000"/>
          <w:sz w:val="20"/>
          <w:szCs w:val="20"/>
          <w:highlight w:val="yellow"/>
        </w:rPr>
        <w:t xml:space="preserve"> loaded at request time, at first request.</w:t>
      </w:r>
    </w:p>
    <w:p w:rsidR="00416974" w:rsidRDefault="00190A17" w:rsidP="00E36BED">
      <w:pPr>
        <w:rPr>
          <w:ins w:id="136" w:author="Unknown"/>
        </w:rPr>
      </w:pPr>
      <w:ins w:id="137" w:author="Unknown">
        <w:r>
          <w:pict>
            <v:rect id="_x0000_i1050" style="width:0;height:.75pt" o:hrstd="t" o:hrnoshade="t" o:hr="t" fillcolor="#d4d4d4" stroked="f"/>
          </w:pict>
        </w:r>
      </w:ins>
    </w:p>
    <w:p w:rsidR="00416974" w:rsidRDefault="00416974" w:rsidP="00416974">
      <w:pPr>
        <w:pStyle w:val="Heading3"/>
        <w:shd w:val="clear" w:color="auto" w:fill="FFFFFF"/>
        <w:spacing w:line="312" w:lineRule="atLeast"/>
        <w:jc w:val="both"/>
        <w:rPr>
          <w:ins w:id="138" w:author="Unknown"/>
          <w:rFonts w:ascii="Helvetica" w:hAnsi="Helvetica"/>
          <w:b w:val="0"/>
          <w:bCs w:val="0"/>
          <w:color w:val="610B4B"/>
          <w:sz w:val="32"/>
          <w:szCs w:val="32"/>
        </w:rPr>
      </w:pPr>
      <w:ins w:id="139" w:author="Unknown">
        <w:r>
          <w:rPr>
            <w:rFonts w:ascii="Helvetica" w:hAnsi="Helvetica"/>
            <w:b w:val="0"/>
            <w:bCs w:val="0"/>
            <w:color w:val="610B4B"/>
            <w:sz w:val="32"/>
            <w:szCs w:val="32"/>
          </w:rPr>
          <w:t>22) What if we pass negative value in load-on-startup?</w:t>
        </w:r>
      </w:ins>
    </w:p>
    <w:p w:rsidR="00416974" w:rsidRDefault="00416974" w:rsidP="00416974">
      <w:pPr>
        <w:pStyle w:val="NormalWeb"/>
        <w:shd w:val="clear" w:color="auto" w:fill="FFFFFF"/>
        <w:jc w:val="both"/>
        <w:rPr>
          <w:ins w:id="140" w:author="Unknown"/>
          <w:rFonts w:ascii="Verdana" w:hAnsi="Verdana"/>
          <w:color w:val="000000"/>
          <w:sz w:val="20"/>
          <w:szCs w:val="20"/>
        </w:rPr>
      </w:pPr>
      <w:ins w:id="141" w:author="Unknown">
        <w:r>
          <w:rPr>
            <w:rFonts w:ascii="Verdana" w:hAnsi="Verdana"/>
            <w:color w:val="000000"/>
            <w:sz w:val="20"/>
            <w:szCs w:val="20"/>
          </w:rPr>
          <w:t xml:space="preserve">It will not affect the container, now </w:t>
        </w:r>
        <w:proofErr w:type="spellStart"/>
        <w:r>
          <w:rPr>
            <w:rFonts w:ascii="Verdana" w:hAnsi="Verdana"/>
            <w:color w:val="000000"/>
            <w:sz w:val="20"/>
            <w:szCs w:val="20"/>
          </w:rPr>
          <w:t>servlet</w:t>
        </w:r>
        <w:proofErr w:type="spellEnd"/>
        <w:r>
          <w:rPr>
            <w:rFonts w:ascii="Verdana" w:hAnsi="Verdana"/>
            <w:color w:val="000000"/>
            <w:sz w:val="20"/>
            <w:szCs w:val="20"/>
          </w:rPr>
          <w:t xml:space="preserve"> will be loaded at first request.</w:t>
        </w:r>
      </w:ins>
    </w:p>
    <w:p w:rsidR="00416974" w:rsidRDefault="00190A17" w:rsidP="00416974">
      <w:pPr>
        <w:rPr>
          <w:ins w:id="142" w:author="Unknown"/>
          <w:rFonts w:ascii="Times New Roman" w:hAnsi="Times New Roman"/>
          <w:sz w:val="24"/>
          <w:szCs w:val="24"/>
        </w:rPr>
      </w:pPr>
      <w:ins w:id="143" w:author="Unknown">
        <w:r>
          <w:fldChar w:fldCharType="begin"/>
        </w:r>
        <w:r w:rsidR="00416974">
          <w:instrText xml:space="preserve"> HYPERLINK "https://www.javatpoint.com/load-on-startup" </w:instrText>
        </w:r>
        <w:r>
          <w:fldChar w:fldCharType="separate"/>
        </w:r>
        <w:proofErr w:type="gramStart"/>
        <w:r w:rsidR="00416974">
          <w:rPr>
            <w:rStyle w:val="Hyperlink"/>
            <w:rFonts w:ascii="Verdana" w:hAnsi="Verdana"/>
            <w:color w:val="008000"/>
            <w:sz w:val="20"/>
            <w:szCs w:val="20"/>
            <w:u w:val="none"/>
            <w:shd w:val="clear" w:color="auto" w:fill="FFFFFF"/>
          </w:rPr>
          <w:t>more</w:t>
        </w:r>
        <w:proofErr w:type="gramEnd"/>
        <w:r w:rsidR="00416974">
          <w:rPr>
            <w:rStyle w:val="Hyperlink"/>
            <w:rFonts w:ascii="Verdana" w:hAnsi="Verdana"/>
            <w:color w:val="008000"/>
            <w:sz w:val="20"/>
            <w:szCs w:val="20"/>
            <w:u w:val="none"/>
            <w:shd w:val="clear" w:color="auto" w:fill="FFFFFF"/>
          </w:rPr>
          <w:t xml:space="preserve"> details...</w:t>
        </w:r>
        <w:r>
          <w:fldChar w:fldCharType="end"/>
        </w:r>
      </w:ins>
    </w:p>
    <w:p w:rsidR="00416974" w:rsidRDefault="00190A17" w:rsidP="00416974">
      <w:pPr>
        <w:rPr>
          <w:ins w:id="144" w:author="Unknown"/>
        </w:rPr>
      </w:pPr>
      <w:ins w:id="145" w:author="Unknown">
        <w:r>
          <w:pict>
            <v:rect id="_x0000_i1051" style="width:0;height:.75pt" o:hrstd="t" o:hrnoshade="t" o:hr="t" fillcolor="#d4d4d4" stroked="f"/>
          </w:pict>
        </w:r>
      </w:ins>
    </w:p>
    <w:p w:rsidR="00416974" w:rsidRDefault="00416974" w:rsidP="00416974">
      <w:pPr>
        <w:pStyle w:val="Heading3"/>
        <w:shd w:val="clear" w:color="auto" w:fill="FFFFFF"/>
        <w:spacing w:line="312" w:lineRule="atLeast"/>
        <w:jc w:val="both"/>
        <w:rPr>
          <w:ins w:id="146" w:author="Unknown"/>
          <w:rFonts w:ascii="Helvetica" w:hAnsi="Helvetica"/>
          <w:b w:val="0"/>
          <w:bCs w:val="0"/>
          <w:color w:val="610B4B"/>
          <w:sz w:val="32"/>
          <w:szCs w:val="32"/>
        </w:rPr>
      </w:pPr>
      <w:ins w:id="147" w:author="Unknown">
        <w:r>
          <w:rPr>
            <w:rFonts w:ascii="Helvetica" w:hAnsi="Helvetica"/>
            <w:b w:val="0"/>
            <w:bCs w:val="0"/>
            <w:color w:val="610B4B"/>
            <w:sz w:val="32"/>
            <w:szCs w:val="32"/>
          </w:rPr>
          <w:t>23) What is war file?</w:t>
        </w:r>
      </w:ins>
    </w:p>
    <w:p w:rsidR="00416974" w:rsidRDefault="00416974" w:rsidP="00416974">
      <w:pPr>
        <w:pStyle w:val="NormalWeb"/>
        <w:shd w:val="clear" w:color="auto" w:fill="FFFFFF"/>
        <w:jc w:val="both"/>
        <w:rPr>
          <w:ins w:id="148" w:author="Unknown"/>
          <w:rFonts w:ascii="Verdana" w:hAnsi="Verdana"/>
          <w:color w:val="000000"/>
          <w:sz w:val="20"/>
          <w:szCs w:val="20"/>
        </w:rPr>
      </w:pPr>
      <w:ins w:id="149" w:author="Unknown">
        <w:r>
          <w:rPr>
            <w:rFonts w:ascii="Verdana" w:hAnsi="Verdana"/>
            <w:color w:val="000000"/>
            <w:sz w:val="20"/>
            <w:szCs w:val="20"/>
          </w:rPr>
          <w:t xml:space="preserve">A war (web archive) file specifies the web elements. A </w:t>
        </w:r>
        <w:proofErr w:type="spellStart"/>
        <w:r>
          <w:rPr>
            <w:rFonts w:ascii="Verdana" w:hAnsi="Verdana"/>
            <w:color w:val="000000"/>
            <w:sz w:val="20"/>
            <w:szCs w:val="20"/>
          </w:rPr>
          <w:t>servlet</w:t>
        </w:r>
        <w:proofErr w:type="spellEnd"/>
        <w:r>
          <w:rPr>
            <w:rFonts w:ascii="Verdana" w:hAnsi="Verdana"/>
            <w:color w:val="000000"/>
            <w:sz w:val="20"/>
            <w:szCs w:val="20"/>
          </w:rPr>
          <w:t xml:space="preserve"> or </w:t>
        </w:r>
        <w:proofErr w:type="spellStart"/>
        <w:r>
          <w:rPr>
            <w:rFonts w:ascii="Verdana" w:hAnsi="Verdana"/>
            <w:color w:val="000000"/>
            <w:sz w:val="20"/>
            <w:szCs w:val="20"/>
          </w:rPr>
          <w:t>jsp</w:t>
        </w:r>
        <w:proofErr w:type="spellEnd"/>
        <w:r>
          <w:rPr>
            <w:rFonts w:ascii="Verdana" w:hAnsi="Verdana"/>
            <w:color w:val="000000"/>
            <w:sz w:val="20"/>
            <w:szCs w:val="20"/>
          </w:rPr>
          <w:t xml:space="preserve"> project can be converted into a war file. Moving one </w:t>
        </w:r>
        <w:proofErr w:type="spellStart"/>
        <w:r>
          <w:rPr>
            <w:rFonts w:ascii="Verdana" w:hAnsi="Verdana"/>
            <w:color w:val="000000"/>
            <w:sz w:val="20"/>
            <w:szCs w:val="20"/>
          </w:rPr>
          <w:t>servlet</w:t>
        </w:r>
        <w:proofErr w:type="spellEnd"/>
        <w:r>
          <w:rPr>
            <w:rFonts w:ascii="Verdana" w:hAnsi="Verdana"/>
            <w:color w:val="000000"/>
            <w:sz w:val="20"/>
            <w:szCs w:val="20"/>
          </w:rPr>
          <w:t xml:space="preserve"> project from one place to another will be fast as it is combined into a single file.</w:t>
        </w:r>
      </w:ins>
    </w:p>
    <w:p w:rsidR="00CD0A27" w:rsidRDefault="00CD0A27" w:rsidP="00CD0A27">
      <w:pPr>
        <w:pStyle w:val="Heading2"/>
        <w:shd w:val="clear" w:color="auto" w:fill="FFFFFF"/>
        <w:spacing w:line="312" w:lineRule="atLeast"/>
        <w:jc w:val="both"/>
        <w:rPr>
          <w:rFonts w:ascii="Helvetica" w:hAnsi="Helvetica"/>
          <w:b w:val="0"/>
          <w:bCs w:val="0"/>
          <w:color w:val="610B4B"/>
          <w:sz w:val="29"/>
          <w:szCs w:val="29"/>
        </w:rPr>
      </w:pPr>
      <w:r>
        <w:rPr>
          <w:rFonts w:ascii="Helvetica" w:hAnsi="Helvetica"/>
          <w:b w:val="0"/>
          <w:bCs w:val="0"/>
          <w:color w:val="610B4B"/>
          <w:sz w:val="29"/>
          <w:szCs w:val="29"/>
        </w:rPr>
        <w:lastRenderedPageBreak/>
        <w:t>Advantage of war file</w:t>
      </w:r>
    </w:p>
    <w:p w:rsidR="00CD0A27" w:rsidRDefault="00CD0A27" w:rsidP="00CD0A27">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saves</w:t>
      </w:r>
      <w:proofErr w:type="gramEnd"/>
      <w:r>
        <w:rPr>
          <w:rFonts w:ascii="Verdana" w:hAnsi="Verdana"/>
          <w:b/>
          <w:bCs/>
          <w:color w:val="000000"/>
          <w:sz w:val="20"/>
          <w:szCs w:val="20"/>
        </w:rPr>
        <w:t xml:space="preserve"> time</w:t>
      </w:r>
      <w:r>
        <w:rPr>
          <w:rFonts w:ascii="Verdana" w:hAnsi="Verdana"/>
          <w:color w:val="000000"/>
          <w:sz w:val="20"/>
          <w:szCs w:val="20"/>
        </w:rPr>
        <w:t>: The war file combines all the files into a single unit. So it takes less time while transferring file from client to server.</w:t>
      </w:r>
    </w:p>
    <w:p w:rsidR="00CD0A27" w:rsidRDefault="00CD0A27" w:rsidP="00CD0A2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deploy the war file?</w:t>
      </w:r>
    </w:p>
    <w:p w:rsidR="00CD0A27" w:rsidRDefault="00CD0A27" w:rsidP="00CD0A27">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deploy the war file.</w:t>
      </w:r>
    </w:p>
    <w:p w:rsidR="00CD0A27" w:rsidRDefault="00CD0A27" w:rsidP="00CD0A27">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server console panel</w:t>
      </w:r>
    </w:p>
    <w:p w:rsidR="00CD0A27" w:rsidRDefault="00CD0A27" w:rsidP="00CD0A27">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By manually having the war file in specific folder of server.</w:t>
      </w:r>
    </w:p>
    <w:p w:rsidR="00CD0A27" w:rsidRDefault="00CD0A27" w:rsidP="00CD0A27">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deploy the war file in </w:t>
      </w:r>
      <w:r>
        <w:rPr>
          <w:rFonts w:ascii="Verdana" w:hAnsi="Verdana"/>
          <w:b/>
          <w:bCs/>
          <w:color w:val="000000"/>
          <w:sz w:val="20"/>
          <w:szCs w:val="20"/>
        </w:rPr>
        <w:t>apache tomcat</w:t>
      </w:r>
      <w:r>
        <w:rPr>
          <w:rFonts w:ascii="Verdana" w:hAnsi="Verdana"/>
          <w:color w:val="000000"/>
          <w:sz w:val="20"/>
          <w:szCs w:val="20"/>
        </w:rPr>
        <w:t> server manually, go to the </w:t>
      </w:r>
      <w:proofErr w:type="spellStart"/>
      <w:r>
        <w:rPr>
          <w:rFonts w:ascii="Verdana" w:hAnsi="Verdana"/>
          <w:b/>
          <w:bCs/>
          <w:color w:val="000000"/>
          <w:sz w:val="20"/>
          <w:szCs w:val="20"/>
        </w:rPr>
        <w:t>webapps</w:t>
      </w:r>
      <w:proofErr w:type="spellEnd"/>
      <w:r>
        <w:rPr>
          <w:rFonts w:ascii="Verdana" w:hAnsi="Verdana"/>
          <w:color w:val="000000"/>
          <w:sz w:val="20"/>
          <w:szCs w:val="20"/>
        </w:rPr>
        <w:t> directory of apache tomcat and paste the war file here.</w:t>
      </w:r>
    </w:p>
    <w:p w:rsidR="00CD0A27" w:rsidRDefault="00CD0A27" w:rsidP="00CD0A27">
      <w:pPr>
        <w:pStyle w:val="NormalWeb"/>
        <w:shd w:val="clear" w:color="auto" w:fill="FFFFFF"/>
        <w:jc w:val="both"/>
        <w:rPr>
          <w:rFonts w:ascii="Verdana" w:hAnsi="Verdana"/>
          <w:color w:val="000000"/>
          <w:sz w:val="20"/>
          <w:szCs w:val="20"/>
        </w:rPr>
      </w:pPr>
      <w:r>
        <w:rPr>
          <w:rFonts w:ascii="Verdana" w:hAnsi="Verdana"/>
          <w:color w:val="000000"/>
          <w:sz w:val="20"/>
          <w:szCs w:val="20"/>
        </w:rPr>
        <w:t>Now, you are able to access the web project through browser.</w:t>
      </w:r>
    </w:p>
    <w:p w:rsidR="00CD0A27" w:rsidRDefault="00CD0A27" w:rsidP="00CD0A27">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server will extract the war file internally.</w:t>
      </w:r>
    </w:p>
    <w:p w:rsidR="00CD0A27" w:rsidRDefault="00CD0A27" w:rsidP="00CD0A27">
      <w:pPr>
        <w:pStyle w:val="NormalWeb"/>
        <w:shd w:val="clear" w:color="auto" w:fill="FFFFFF"/>
        <w:jc w:val="both"/>
        <w:rPr>
          <w:rFonts w:ascii="Verdana" w:hAnsi="Verdana"/>
          <w:color w:val="000000"/>
          <w:sz w:val="20"/>
          <w:szCs w:val="20"/>
        </w:rPr>
      </w:pPr>
    </w:p>
    <w:p w:rsidR="00416974" w:rsidRDefault="00190A17" w:rsidP="00416974">
      <w:pPr>
        <w:rPr>
          <w:ins w:id="150" w:author="Unknown"/>
        </w:rPr>
      </w:pPr>
      <w:ins w:id="151" w:author="Unknown">
        <w:r>
          <w:pict>
            <v:rect id="_x0000_i1052" style="width:0;height:.75pt" o:hrstd="t" o:hrnoshade="t" o:hr="t" fillcolor="#d4d4d4" stroked="f"/>
          </w:pict>
        </w:r>
      </w:ins>
    </w:p>
    <w:p w:rsidR="00416974" w:rsidRDefault="00416974" w:rsidP="00416974">
      <w:pPr>
        <w:pStyle w:val="Heading3"/>
        <w:shd w:val="clear" w:color="auto" w:fill="FFFFFF"/>
        <w:spacing w:line="312" w:lineRule="atLeast"/>
        <w:jc w:val="both"/>
        <w:rPr>
          <w:ins w:id="152" w:author="Unknown"/>
          <w:rFonts w:ascii="Helvetica" w:hAnsi="Helvetica"/>
          <w:b w:val="0"/>
          <w:bCs w:val="0"/>
          <w:color w:val="610B4B"/>
          <w:sz w:val="32"/>
          <w:szCs w:val="32"/>
        </w:rPr>
      </w:pPr>
      <w:ins w:id="153" w:author="Unknown">
        <w:r>
          <w:rPr>
            <w:rFonts w:ascii="Helvetica" w:hAnsi="Helvetica"/>
            <w:b w:val="0"/>
            <w:bCs w:val="0"/>
            <w:color w:val="610B4B"/>
            <w:sz w:val="32"/>
            <w:szCs w:val="32"/>
          </w:rPr>
          <w:t>24) How to create war file?</w:t>
        </w:r>
      </w:ins>
    </w:p>
    <w:p w:rsidR="00416974" w:rsidRDefault="00416974" w:rsidP="00416974">
      <w:pPr>
        <w:pStyle w:val="NormalWeb"/>
        <w:shd w:val="clear" w:color="auto" w:fill="FFFFFF"/>
        <w:jc w:val="both"/>
        <w:rPr>
          <w:ins w:id="154" w:author="Unknown"/>
          <w:rFonts w:ascii="Verdana" w:hAnsi="Verdana"/>
          <w:color w:val="000000"/>
          <w:sz w:val="20"/>
          <w:szCs w:val="20"/>
        </w:rPr>
      </w:pPr>
      <w:ins w:id="155" w:author="Unknown">
        <w:r>
          <w:rPr>
            <w:rFonts w:ascii="Verdana" w:hAnsi="Verdana"/>
            <w:color w:val="000000"/>
            <w:sz w:val="20"/>
            <w:szCs w:val="20"/>
          </w:rPr>
          <w:t xml:space="preserve">The war file can be created using jar tool found in </w:t>
        </w:r>
        <w:proofErr w:type="spellStart"/>
        <w:r>
          <w:rPr>
            <w:rFonts w:ascii="Verdana" w:hAnsi="Verdana"/>
            <w:color w:val="000000"/>
            <w:sz w:val="20"/>
            <w:szCs w:val="20"/>
          </w:rPr>
          <w:t>jdk</w:t>
        </w:r>
        <w:proofErr w:type="spellEnd"/>
        <w:r>
          <w:rPr>
            <w:rFonts w:ascii="Verdana" w:hAnsi="Verdana"/>
            <w:color w:val="000000"/>
            <w:sz w:val="20"/>
            <w:szCs w:val="20"/>
          </w:rPr>
          <w:t xml:space="preserve">/bin directory. If you are using Eclipse or </w:t>
        </w:r>
        <w:proofErr w:type="spellStart"/>
        <w:r>
          <w:rPr>
            <w:rFonts w:ascii="Verdana" w:hAnsi="Verdana"/>
            <w:color w:val="000000"/>
            <w:sz w:val="20"/>
            <w:szCs w:val="20"/>
          </w:rPr>
          <w:t>Netbeans</w:t>
        </w:r>
        <w:proofErr w:type="spellEnd"/>
        <w:r>
          <w:rPr>
            <w:rFonts w:ascii="Verdana" w:hAnsi="Verdana"/>
            <w:color w:val="000000"/>
            <w:sz w:val="20"/>
            <w:szCs w:val="20"/>
          </w:rPr>
          <w:t xml:space="preserve"> IDE, you can export your project as a war file.</w:t>
        </w:r>
      </w:ins>
    </w:p>
    <w:p w:rsidR="00416974" w:rsidRDefault="00416974" w:rsidP="00416974">
      <w:pPr>
        <w:pStyle w:val="NormalWeb"/>
        <w:shd w:val="clear" w:color="auto" w:fill="FFFFFF"/>
        <w:jc w:val="both"/>
        <w:rPr>
          <w:ins w:id="156" w:author="Unknown"/>
          <w:rFonts w:ascii="Verdana" w:hAnsi="Verdana"/>
          <w:color w:val="000000"/>
          <w:sz w:val="20"/>
          <w:szCs w:val="20"/>
        </w:rPr>
      </w:pPr>
      <w:ins w:id="157" w:author="Unknown">
        <w:r>
          <w:rPr>
            <w:rFonts w:ascii="Verdana" w:hAnsi="Verdana"/>
            <w:color w:val="000000"/>
            <w:sz w:val="20"/>
            <w:szCs w:val="20"/>
          </w:rPr>
          <w:t>To create war file from console, you can write following code.</w:t>
        </w:r>
      </w:ins>
    </w:p>
    <w:p w:rsidR="00416974" w:rsidRDefault="00416974" w:rsidP="00416974">
      <w:pPr>
        <w:numPr>
          <w:ilvl w:val="0"/>
          <w:numId w:val="8"/>
        </w:numPr>
        <w:shd w:val="clear" w:color="auto" w:fill="FFFFFF"/>
        <w:spacing w:after="0" w:line="345" w:lineRule="atLeast"/>
        <w:ind w:left="0"/>
        <w:jc w:val="both"/>
        <w:rPr>
          <w:ins w:id="158" w:author="Unknown"/>
          <w:rFonts w:ascii="Verdana" w:hAnsi="Verdana"/>
          <w:color w:val="000000"/>
          <w:sz w:val="20"/>
          <w:szCs w:val="20"/>
        </w:rPr>
      </w:pPr>
      <w:ins w:id="159" w:author="Unknown">
        <w:r>
          <w:rPr>
            <w:rFonts w:ascii="Verdana" w:hAnsi="Verdana"/>
            <w:color w:val="000000"/>
            <w:sz w:val="20"/>
            <w:szCs w:val="20"/>
            <w:bdr w:val="none" w:sz="0" w:space="0" w:color="auto" w:frame="1"/>
          </w:rPr>
          <w:t>jar -</w:t>
        </w:r>
        <w:proofErr w:type="spellStart"/>
        <w:r>
          <w:rPr>
            <w:rFonts w:ascii="Verdana" w:hAnsi="Verdana"/>
            <w:color w:val="000000"/>
            <w:sz w:val="20"/>
            <w:szCs w:val="20"/>
            <w:bdr w:val="none" w:sz="0" w:space="0" w:color="auto" w:frame="1"/>
          </w:rPr>
          <w:t>cvf</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abc.war</w:t>
        </w:r>
        <w:proofErr w:type="spellEnd"/>
        <w:r>
          <w:rPr>
            <w:rFonts w:ascii="Verdana" w:hAnsi="Verdana"/>
            <w:color w:val="000000"/>
            <w:sz w:val="20"/>
            <w:szCs w:val="20"/>
            <w:bdr w:val="none" w:sz="0" w:space="0" w:color="auto" w:frame="1"/>
          </w:rPr>
          <w:t> *  </w:t>
        </w:r>
      </w:ins>
    </w:p>
    <w:p w:rsidR="00416974" w:rsidRDefault="00416974" w:rsidP="00416974">
      <w:pPr>
        <w:pStyle w:val="NormalWeb"/>
        <w:shd w:val="clear" w:color="auto" w:fill="FFFFFF"/>
        <w:jc w:val="both"/>
        <w:rPr>
          <w:ins w:id="160" w:author="Unknown"/>
          <w:rFonts w:ascii="Verdana" w:hAnsi="Verdana"/>
          <w:color w:val="000000"/>
          <w:sz w:val="20"/>
          <w:szCs w:val="20"/>
        </w:rPr>
      </w:pPr>
      <w:ins w:id="161" w:author="Unknown">
        <w:r>
          <w:rPr>
            <w:rFonts w:ascii="Verdana" w:hAnsi="Verdana"/>
            <w:color w:val="000000"/>
            <w:sz w:val="20"/>
            <w:szCs w:val="20"/>
          </w:rPr>
          <w:t xml:space="preserve">Now all the files of current directory will be converted into </w:t>
        </w:r>
        <w:proofErr w:type="spellStart"/>
        <w:r>
          <w:rPr>
            <w:rFonts w:ascii="Verdana" w:hAnsi="Verdana"/>
            <w:color w:val="000000"/>
            <w:sz w:val="20"/>
            <w:szCs w:val="20"/>
          </w:rPr>
          <w:t>abc.war</w:t>
        </w:r>
        <w:proofErr w:type="spellEnd"/>
        <w:r>
          <w:rPr>
            <w:rFonts w:ascii="Verdana" w:hAnsi="Verdana"/>
            <w:color w:val="000000"/>
            <w:sz w:val="20"/>
            <w:szCs w:val="20"/>
          </w:rPr>
          <w:t xml:space="preserve"> file.</w:t>
        </w:r>
      </w:ins>
    </w:p>
    <w:p w:rsidR="00416974" w:rsidRDefault="00190A17" w:rsidP="00416974">
      <w:pPr>
        <w:rPr>
          <w:ins w:id="162" w:author="Unknown"/>
          <w:rFonts w:ascii="Times New Roman" w:hAnsi="Times New Roman"/>
          <w:sz w:val="24"/>
          <w:szCs w:val="24"/>
        </w:rPr>
      </w:pPr>
      <w:ins w:id="163" w:author="Unknown">
        <w:r>
          <w:fldChar w:fldCharType="begin"/>
        </w:r>
        <w:r w:rsidR="00416974">
          <w:instrText xml:space="preserve"> HYPERLINK "https://www.javatpoint.com/war-file" </w:instrText>
        </w:r>
        <w:r>
          <w:fldChar w:fldCharType="separate"/>
        </w:r>
        <w:proofErr w:type="gramStart"/>
        <w:r w:rsidR="00416974">
          <w:rPr>
            <w:rStyle w:val="Hyperlink"/>
            <w:rFonts w:ascii="Verdana" w:hAnsi="Verdana"/>
            <w:color w:val="008000"/>
            <w:sz w:val="20"/>
            <w:szCs w:val="20"/>
            <w:u w:val="none"/>
            <w:shd w:val="clear" w:color="auto" w:fill="FFFFFF"/>
          </w:rPr>
          <w:t>more</w:t>
        </w:r>
        <w:proofErr w:type="gramEnd"/>
        <w:r w:rsidR="00416974">
          <w:rPr>
            <w:rStyle w:val="Hyperlink"/>
            <w:rFonts w:ascii="Verdana" w:hAnsi="Verdana"/>
            <w:color w:val="008000"/>
            <w:sz w:val="20"/>
            <w:szCs w:val="20"/>
            <w:u w:val="none"/>
            <w:shd w:val="clear" w:color="auto" w:fill="FFFFFF"/>
          </w:rPr>
          <w:t xml:space="preserve"> details...</w:t>
        </w:r>
        <w:r>
          <w:fldChar w:fldCharType="end"/>
        </w:r>
      </w:ins>
    </w:p>
    <w:p w:rsidR="00416974" w:rsidRDefault="00190A17" w:rsidP="00416974">
      <w:pPr>
        <w:rPr>
          <w:ins w:id="164" w:author="Unknown"/>
        </w:rPr>
      </w:pPr>
      <w:ins w:id="165" w:author="Unknown">
        <w:r>
          <w:pict>
            <v:rect id="_x0000_i1053" style="width:0;height:.75pt" o:hrstd="t" o:hrnoshade="t" o:hr="t" fillcolor="#d4d4d4" stroked="f"/>
          </w:pict>
        </w:r>
      </w:ins>
    </w:p>
    <w:p w:rsidR="00416974" w:rsidRDefault="00416974" w:rsidP="00416974">
      <w:pPr>
        <w:pStyle w:val="Heading3"/>
        <w:shd w:val="clear" w:color="auto" w:fill="FFFFFF"/>
        <w:spacing w:line="312" w:lineRule="atLeast"/>
        <w:jc w:val="both"/>
        <w:rPr>
          <w:ins w:id="166" w:author="Unknown"/>
          <w:rFonts w:ascii="Helvetica" w:hAnsi="Helvetica"/>
          <w:b w:val="0"/>
          <w:bCs w:val="0"/>
          <w:color w:val="610B4B"/>
          <w:sz w:val="32"/>
          <w:szCs w:val="32"/>
        </w:rPr>
      </w:pPr>
      <w:ins w:id="167" w:author="Unknown">
        <w:r>
          <w:rPr>
            <w:rFonts w:ascii="Helvetica" w:hAnsi="Helvetica"/>
            <w:b w:val="0"/>
            <w:bCs w:val="0"/>
            <w:color w:val="610B4B"/>
            <w:sz w:val="32"/>
            <w:szCs w:val="32"/>
          </w:rPr>
          <w:t xml:space="preserve">25) What are the annotations used in </w:t>
        </w:r>
        <w:proofErr w:type="spellStart"/>
        <w:r>
          <w:rPr>
            <w:rFonts w:ascii="Helvetica" w:hAnsi="Helvetica"/>
            <w:b w:val="0"/>
            <w:bCs w:val="0"/>
            <w:color w:val="610B4B"/>
            <w:sz w:val="32"/>
            <w:szCs w:val="32"/>
          </w:rPr>
          <w:t>Servlet</w:t>
        </w:r>
        <w:proofErr w:type="spellEnd"/>
        <w:r>
          <w:rPr>
            <w:rFonts w:ascii="Helvetica" w:hAnsi="Helvetica"/>
            <w:b w:val="0"/>
            <w:bCs w:val="0"/>
            <w:color w:val="610B4B"/>
            <w:sz w:val="32"/>
            <w:szCs w:val="32"/>
          </w:rPr>
          <w:t xml:space="preserve"> 3?</w:t>
        </w:r>
      </w:ins>
    </w:p>
    <w:p w:rsidR="00416974" w:rsidRDefault="00416974" w:rsidP="00416974">
      <w:pPr>
        <w:pStyle w:val="NormalWeb"/>
        <w:shd w:val="clear" w:color="auto" w:fill="FFFFFF"/>
        <w:jc w:val="both"/>
        <w:rPr>
          <w:ins w:id="168" w:author="Unknown"/>
          <w:rFonts w:ascii="Verdana" w:hAnsi="Verdana"/>
          <w:color w:val="000000"/>
          <w:sz w:val="20"/>
          <w:szCs w:val="20"/>
        </w:rPr>
      </w:pPr>
      <w:ins w:id="169" w:author="Unknown">
        <w:r>
          <w:rPr>
            <w:rFonts w:ascii="Verdana" w:hAnsi="Verdana"/>
            <w:color w:val="000000"/>
            <w:sz w:val="20"/>
            <w:szCs w:val="20"/>
          </w:rPr>
          <w:t xml:space="preserve">There are mainly 3 annotations used for the </w:t>
        </w:r>
        <w:proofErr w:type="spellStart"/>
        <w:r>
          <w:rPr>
            <w:rFonts w:ascii="Verdana" w:hAnsi="Verdana"/>
            <w:color w:val="000000"/>
            <w:sz w:val="20"/>
            <w:szCs w:val="20"/>
          </w:rPr>
          <w:t>servlet</w:t>
        </w:r>
        <w:proofErr w:type="spellEnd"/>
        <w:r>
          <w:rPr>
            <w:rFonts w:ascii="Verdana" w:hAnsi="Verdana"/>
            <w:color w:val="000000"/>
            <w:sz w:val="20"/>
            <w:szCs w:val="20"/>
          </w:rPr>
          <w:t>.</w:t>
        </w:r>
      </w:ins>
    </w:p>
    <w:p w:rsidR="00416974" w:rsidRDefault="00416974" w:rsidP="00416974">
      <w:pPr>
        <w:numPr>
          <w:ilvl w:val="0"/>
          <w:numId w:val="9"/>
        </w:numPr>
        <w:shd w:val="clear" w:color="auto" w:fill="FFFFFF"/>
        <w:spacing w:before="60" w:after="100" w:afterAutospacing="1" w:line="345" w:lineRule="atLeast"/>
        <w:jc w:val="both"/>
        <w:rPr>
          <w:ins w:id="170" w:author="Unknown"/>
          <w:rFonts w:ascii="Verdana" w:hAnsi="Verdana"/>
          <w:color w:val="000000"/>
          <w:sz w:val="20"/>
          <w:szCs w:val="20"/>
        </w:rPr>
      </w:pPr>
      <w:proofErr w:type="gramStart"/>
      <w:ins w:id="171" w:author="Unknown">
        <w:r>
          <w:rPr>
            <w:rFonts w:ascii="Verdana" w:hAnsi="Verdana"/>
            <w:color w:val="000000"/>
            <w:sz w:val="20"/>
            <w:szCs w:val="20"/>
          </w:rPr>
          <w:t>@</w:t>
        </w:r>
        <w:proofErr w:type="spellStart"/>
        <w:r>
          <w:rPr>
            <w:rFonts w:ascii="Verdana" w:hAnsi="Verdana"/>
            <w:color w:val="000000"/>
            <w:sz w:val="20"/>
            <w:szCs w:val="20"/>
          </w:rPr>
          <w:t>WebServlet</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w:t>
        </w:r>
        <w:proofErr w:type="spellStart"/>
        <w:r>
          <w:rPr>
            <w:rFonts w:ascii="Verdana" w:hAnsi="Verdana"/>
            <w:color w:val="000000"/>
            <w:sz w:val="20"/>
            <w:szCs w:val="20"/>
          </w:rPr>
          <w:t>servlet</w:t>
        </w:r>
        <w:proofErr w:type="spellEnd"/>
        <w:r>
          <w:rPr>
            <w:rFonts w:ascii="Verdana" w:hAnsi="Verdana"/>
            <w:color w:val="000000"/>
            <w:sz w:val="20"/>
            <w:szCs w:val="20"/>
          </w:rPr>
          <w:t xml:space="preserve"> class.</w:t>
        </w:r>
      </w:ins>
    </w:p>
    <w:p w:rsidR="00416974" w:rsidRDefault="00416974" w:rsidP="00416974">
      <w:pPr>
        <w:numPr>
          <w:ilvl w:val="0"/>
          <w:numId w:val="9"/>
        </w:numPr>
        <w:shd w:val="clear" w:color="auto" w:fill="FFFFFF"/>
        <w:spacing w:before="60" w:after="100" w:afterAutospacing="1" w:line="345" w:lineRule="atLeast"/>
        <w:jc w:val="both"/>
        <w:rPr>
          <w:ins w:id="172" w:author="Unknown"/>
          <w:rFonts w:ascii="Verdana" w:hAnsi="Verdana"/>
          <w:color w:val="000000"/>
          <w:sz w:val="20"/>
          <w:szCs w:val="20"/>
        </w:rPr>
      </w:pPr>
      <w:proofErr w:type="gramStart"/>
      <w:ins w:id="173" w:author="Unknown">
        <w:r>
          <w:rPr>
            <w:rFonts w:ascii="Verdana" w:hAnsi="Verdana"/>
            <w:color w:val="000000"/>
            <w:sz w:val="20"/>
            <w:szCs w:val="20"/>
          </w:rPr>
          <w:lastRenderedPageBreak/>
          <w:t>@</w:t>
        </w:r>
        <w:proofErr w:type="spellStart"/>
        <w:r>
          <w:rPr>
            <w:rFonts w:ascii="Verdana" w:hAnsi="Verdana"/>
            <w:color w:val="000000"/>
            <w:sz w:val="20"/>
            <w:szCs w:val="20"/>
          </w:rPr>
          <w:t>WebListener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listener class.</w:t>
        </w:r>
      </w:ins>
    </w:p>
    <w:p w:rsidR="00416974" w:rsidRDefault="00416974" w:rsidP="00416974">
      <w:pPr>
        <w:numPr>
          <w:ilvl w:val="0"/>
          <w:numId w:val="9"/>
        </w:numPr>
        <w:shd w:val="clear" w:color="auto" w:fill="FFFFFF"/>
        <w:spacing w:before="60" w:after="100" w:afterAutospacing="1" w:line="345" w:lineRule="atLeast"/>
        <w:jc w:val="both"/>
        <w:rPr>
          <w:ins w:id="174" w:author="Unknown"/>
          <w:rFonts w:ascii="Verdana" w:hAnsi="Verdana"/>
          <w:color w:val="000000"/>
          <w:sz w:val="20"/>
          <w:szCs w:val="20"/>
        </w:rPr>
      </w:pPr>
      <w:proofErr w:type="gramStart"/>
      <w:ins w:id="175" w:author="Unknown">
        <w:r>
          <w:rPr>
            <w:rFonts w:ascii="Verdana" w:hAnsi="Verdana"/>
            <w:color w:val="000000"/>
            <w:sz w:val="20"/>
            <w:szCs w:val="20"/>
          </w:rPr>
          <w:t>@</w:t>
        </w:r>
        <w:proofErr w:type="spellStart"/>
        <w:r>
          <w:rPr>
            <w:rFonts w:ascii="Verdana" w:hAnsi="Verdana"/>
            <w:color w:val="000000"/>
            <w:sz w:val="20"/>
            <w:szCs w:val="20"/>
          </w:rPr>
          <w:t>WebFilter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filter class.</w:t>
        </w:r>
      </w:ins>
    </w:p>
    <w:p w:rsidR="00416974" w:rsidRDefault="00190A17" w:rsidP="00416974">
      <w:pPr>
        <w:spacing w:after="0" w:line="240" w:lineRule="auto"/>
        <w:rPr>
          <w:ins w:id="176" w:author="Unknown"/>
          <w:rFonts w:ascii="Times New Roman" w:hAnsi="Times New Roman"/>
          <w:sz w:val="24"/>
          <w:szCs w:val="24"/>
        </w:rPr>
      </w:pPr>
      <w:ins w:id="177" w:author="Unknown">
        <w:r>
          <w:pict>
            <v:rect id="_x0000_i1054" style="width:0;height:.75pt" o:hrstd="t" o:hrnoshade="t" o:hr="t" fillcolor="#d4d4d4" stroked="f"/>
          </w:pict>
        </w:r>
      </w:ins>
    </w:p>
    <w:p w:rsidR="00416974" w:rsidRDefault="00416974" w:rsidP="00416974">
      <w:pPr>
        <w:pStyle w:val="Heading3"/>
        <w:shd w:val="clear" w:color="auto" w:fill="FFFFFF"/>
        <w:spacing w:line="312" w:lineRule="atLeast"/>
        <w:jc w:val="both"/>
        <w:rPr>
          <w:ins w:id="178" w:author="Unknown"/>
          <w:rFonts w:ascii="Helvetica" w:hAnsi="Helvetica"/>
          <w:b w:val="0"/>
          <w:bCs w:val="0"/>
          <w:color w:val="610B4B"/>
          <w:sz w:val="32"/>
          <w:szCs w:val="32"/>
        </w:rPr>
      </w:pPr>
      <w:ins w:id="179" w:author="Unknown">
        <w:r>
          <w:rPr>
            <w:rFonts w:ascii="Helvetica" w:hAnsi="Helvetica"/>
            <w:b w:val="0"/>
            <w:bCs w:val="0"/>
            <w:color w:val="610B4B"/>
            <w:sz w:val="32"/>
            <w:szCs w:val="32"/>
          </w:rPr>
          <w:t xml:space="preserve">26) Which event is fired at the time of project deployment and </w:t>
        </w:r>
        <w:proofErr w:type="spellStart"/>
        <w:r>
          <w:rPr>
            <w:rFonts w:ascii="Helvetica" w:hAnsi="Helvetica"/>
            <w:b w:val="0"/>
            <w:bCs w:val="0"/>
            <w:color w:val="610B4B"/>
            <w:sz w:val="32"/>
            <w:szCs w:val="32"/>
          </w:rPr>
          <w:t>undeployment</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180" w:author="Unknown"/>
          <w:rFonts w:ascii="Verdana" w:hAnsi="Verdana"/>
          <w:color w:val="000000"/>
          <w:sz w:val="20"/>
          <w:szCs w:val="20"/>
        </w:rPr>
      </w:pPr>
      <w:proofErr w:type="spellStart"/>
      <w:proofErr w:type="gramStart"/>
      <w:ins w:id="181" w:author="Unknown">
        <w:r>
          <w:rPr>
            <w:rFonts w:ascii="Verdana" w:hAnsi="Verdana"/>
            <w:color w:val="000000"/>
            <w:sz w:val="20"/>
            <w:szCs w:val="20"/>
          </w:rPr>
          <w:t>ServletContextEvent</w:t>
        </w:r>
        <w:proofErr w:type="spellEnd"/>
        <w:r>
          <w:rPr>
            <w:rFonts w:ascii="Verdana" w:hAnsi="Verdana"/>
            <w:color w:val="000000"/>
            <w:sz w:val="20"/>
            <w:szCs w:val="20"/>
          </w:rPr>
          <w:t>.</w:t>
        </w:r>
        <w:proofErr w:type="gramEnd"/>
      </w:ins>
    </w:p>
    <w:p w:rsidR="00CD0A27" w:rsidRDefault="00CD0A27" w:rsidP="00416974"/>
    <w:p w:rsidR="00CD0A27" w:rsidRDefault="00CD0A27" w:rsidP="00416974"/>
    <w:p w:rsidR="00CD0A27" w:rsidRDefault="00CD0A27" w:rsidP="00416974"/>
    <w:p w:rsidR="00CD0A27" w:rsidRPr="00CD0A27" w:rsidRDefault="00CD0A27" w:rsidP="00CD0A27">
      <w:pPr>
        <w:shd w:val="clear" w:color="auto" w:fill="FFFFFF"/>
        <w:spacing w:before="75" w:after="100" w:afterAutospacing="1" w:line="312" w:lineRule="atLeast"/>
        <w:jc w:val="both"/>
        <w:outlineLvl w:val="0"/>
        <w:rPr>
          <w:rFonts w:ascii="Helvetica" w:eastAsia="Times New Roman" w:hAnsi="Helvetica" w:cs="Times New Roman"/>
          <w:color w:val="610B38"/>
          <w:kern w:val="36"/>
          <w:sz w:val="39"/>
          <w:szCs w:val="39"/>
        </w:rPr>
      </w:pPr>
      <w:proofErr w:type="spellStart"/>
      <w:r w:rsidRPr="00CD0A27">
        <w:rPr>
          <w:rFonts w:ascii="Helvetica" w:eastAsia="Times New Roman" w:hAnsi="Helvetica" w:cs="Times New Roman"/>
          <w:color w:val="610B38"/>
          <w:kern w:val="36"/>
          <w:sz w:val="39"/>
          <w:szCs w:val="39"/>
        </w:rPr>
        <w:t>ServletContextEvent</w:t>
      </w:r>
      <w:proofErr w:type="spellEnd"/>
      <w:r w:rsidRPr="00CD0A27">
        <w:rPr>
          <w:rFonts w:ascii="Helvetica" w:eastAsia="Times New Roman" w:hAnsi="Helvetica" w:cs="Times New Roman"/>
          <w:color w:val="610B38"/>
          <w:kern w:val="36"/>
          <w:sz w:val="39"/>
          <w:szCs w:val="39"/>
        </w:rPr>
        <w:t xml:space="preserve"> and </w:t>
      </w:r>
      <w:proofErr w:type="spellStart"/>
      <w:r w:rsidRPr="00CD0A27">
        <w:rPr>
          <w:rFonts w:ascii="Helvetica" w:eastAsia="Times New Roman" w:hAnsi="Helvetica" w:cs="Times New Roman"/>
          <w:color w:val="610B38"/>
          <w:kern w:val="36"/>
          <w:sz w:val="39"/>
          <w:szCs w:val="39"/>
        </w:rPr>
        <w:t>ServletContextListener</w:t>
      </w:r>
      <w:proofErr w:type="spellEnd"/>
    </w:p>
    <w:p w:rsidR="00CD0A27" w:rsidRPr="00CD0A27" w:rsidRDefault="00CD0A27" w:rsidP="00CD0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55154">
        <w:rPr>
          <w:rFonts w:ascii="Verdana" w:eastAsia="Times New Roman" w:hAnsi="Verdana" w:cs="Times New Roman"/>
          <w:color w:val="000000"/>
          <w:sz w:val="20"/>
          <w:szCs w:val="20"/>
          <w:highlight w:val="green"/>
        </w:rPr>
        <w:t xml:space="preserve">The </w:t>
      </w:r>
      <w:proofErr w:type="spellStart"/>
      <w:r w:rsidRPr="00855154">
        <w:rPr>
          <w:rFonts w:ascii="Verdana" w:eastAsia="Times New Roman" w:hAnsi="Verdana" w:cs="Times New Roman"/>
          <w:color w:val="000000"/>
          <w:sz w:val="20"/>
          <w:szCs w:val="20"/>
          <w:highlight w:val="green"/>
        </w:rPr>
        <w:t>ServletContextEvent</w:t>
      </w:r>
      <w:proofErr w:type="spellEnd"/>
      <w:r w:rsidRPr="00855154">
        <w:rPr>
          <w:rFonts w:ascii="Verdana" w:eastAsia="Times New Roman" w:hAnsi="Verdana" w:cs="Times New Roman"/>
          <w:color w:val="000000"/>
          <w:sz w:val="20"/>
          <w:szCs w:val="20"/>
          <w:highlight w:val="green"/>
        </w:rPr>
        <w:t xml:space="preserve"> is notified when web application is deployed on the server.</w:t>
      </w:r>
    </w:p>
    <w:p w:rsidR="00CD0A27" w:rsidRPr="00CD0A27" w:rsidRDefault="00CD0A27" w:rsidP="00CD0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rPr>
        <w:t xml:space="preserve">If you want to </w:t>
      </w:r>
      <w:r w:rsidRPr="00855154">
        <w:rPr>
          <w:rFonts w:ascii="Verdana" w:eastAsia="Times New Roman" w:hAnsi="Verdana" w:cs="Times New Roman"/>
          <w:color w:val="000000"/>
          <w:sz w:val="20"/>
          <w:szCs w:val="20"/>
          <w:highlight w:val="lightGray"/>
        </w:rPr>
        <w:t>perform some action at the time of deploying the web application</w:t>
      </w:r>
      <w:r w:rsidRPr="00CD0A27">
        <w:rPr>
          <w:rFonts w:ascii="Verdana" w:eastAsia="Times New Roman" w:hAnsi="Verdana" w:cs="Times New Roman"/>
          <w:color w:val="000000"/>
          <w:sz w:val="20"/>
          <w:szCs w:val="20"/>
        </w:rPr>
        <w:t xml:space="preserve"> such as creating database connection, creating all the tables of the project etc, you need to implement </w:t>
      </w:r>
      <w:proofErr w:type="spellStart"/>
      <w:r w:rsidRPr="00CD0A27">
        <w:rPr>
          <w:rFonts w:ascii="Verdana" w:eastAsia="Times New Roman" w:hAnsi="Verdana" w:cs="Times New Roman"/>
          <w:color w:val="000000"/>
          <w:sz w:val="20"/>
          <w:szCs w:val="20"/>
        </w:rPr>
        <w:t>ServletContextListener</w:t>
      </w:r>
      <w:proofErr w:type="spellEnd"/>
      <w:r w:rsidRPr="00CD0A27">
        <w:rPr>
          <w:rFonts w:ascii="Verdana" w:eastAsia="Times New Roman" w:hAnsi="Verdana" w:cs="Times New Roman"/>
          <w:color w:val="000000"/>
          <w:sz w:val="20"/>
          <w:szCs w:val="20"/>
        </w:rPr>
        <w:t xml:space="preserve"> interface and provide the implementation of its methods.</w:t>
      </w:r>
    </w:p>
    <w:p w:rsidR="00CD0A27" w:rsidRPr="00CD0A27" w:rsidRDefault="00CD0A27" w:rsidP="00CD0A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D0A27">
        <w:rPr>
          <w:rFonts w:ascii="Helvetica" w:eastAsia="Times New Roman" w:hAnsi="Helvetica" w:cs="Times New Roman"/>
          <w:color w:val="610B4B"/>
          <w:sz w:val="32"/>
          <w:szCs w:val="32"/>
        </w:rPr>
        <w:t xml:space="preserve">Method of </w:t>
      </w:r>
      <w:proofErr w:type="spellStart"/>
      <w:r w:rsidRPr="00CD0A27">
        <w:rPr>
          <w:rFonts w:ascii="Helvetica" w:eastAsia="Times New Roman" w:hAnsi="Helvetica" w:cs="Times New Roman"/>
          <w:color w:val="610B4B"/>
          <w:sz w:val="32"/>
          <w:szCs w:val="32"/>
        </w:rPr>
        <w:t>ServletContextEvent</w:t>
      </w:r>
      <w:proofErr w:type="spellEnd"/>
      <w:r w:rsidRPr="00CD0A27">
        <w:rPr>
          <w:rFonts w:ascii="Helvetica" w:eastAsia="Times New Roman" w:hAnsi="Helvetica" w:cs="Times New Roman"/>
          <w:color w:val="610B4B"/>
          <w:sz w:val="32"/>
          <w:szCs w:val="32"/>
        </w:rPr>
        <w:t xml:space="preserve"> class</w:t>
      </w:r>
    </w:p>
    <w:p w:rsidR="00CD0A27" w:rsidRPr="00CD0A27" w:rsidRDefault="00CD0A27" w:rsidP="00CD0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rPr>
        <w:t xml:space="preserve">There is only one method defined in the </w:t>
      </w:r>
      <w:proofErr w:type="spellStart"/>
      <w:r w:rsidRPr="00CD0A27">
        <w:rPr>
          <w:rFonts w:ascii="Verdana" w:eastAsia="Times New Roman" w:hAnsi="Verdana" w:cs="Times New Roman"/>
          <w:color w:val="000000"/>
          <w:sz w:val="20"/>
          <w:szCs w:val="20"/>
        </w:rPr>
        <w:t>ServletContextEvent</w:t>
      </w:r>
      <w:proofErr w:type="spellEnd"/>
      <w:r w:rsidRPr="00CD0A27">
        <w:rPr>
          <w:rFonts w:ascii="Verdana" w:eastAsia="Times New Roman" w:hAnsi="Verdana" w:cs="Times New Roman"/>
          <w:color w:val="000000"/>
          <w:sz w:val="20"/>
          <w:szCs w:val="20"/>
        </w:rPr>
        <w:t xml:space="preserve"> class:</w:t>
      </w:r>
    </w:p>
    <w:p w:rsidR="00CD0A27" w:rsidRPr="00CD0A27" w:rsidRDefault="00CD0A27" w:rsidP="00CD0A27">
      <w:pPr>
        <w:numPr>
          <w:ilvl w:val="0"/>
          <w:numId w:val="22"/>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D0A27">
        <w:rPr>
          <w:rFonts w:ascii="Verdana" w:eastAsia="Times New Roman" w:hAnsi="Verdana" w:cs="Times New Roman"/>
          <w:b/>
          <w:bCs/>
          <w:color w:val="000000"/>
          <w:sz w:val="20"/>
        </w:rPr>
        <w:t>public</w:t>
      </w:r>
      <w:proofErr w:type="gramEnd"/>
      <w:r w:rsidRPr="00CD0A27">
        <w:rPr>
          <w:rFonts w:ascii="Verdana" w:eastAsia="Times New Roman" w:hAnsi="Verdana" w:cs="Times New Roman"/>
          <w:b/>
          <w:bCs/>
          <w:color w:val="000000"/>
          <w:sz w:val="20"/>
        </w:rPr>
        <w:t xml:space="preserve"> </w:t>
      </w:r>
      <w:proofErr w:type="spellStart"/>
      <w:r w:rsidRPr="00CD0A27">
        <w:rPr>
          <w:rFonts w:ascii="Verdana" w:eastAsia="Times New Roman" w:hAnsi="Verdana" w:cs="Times New Roman"/>
          <w:b/>
          <w:bCs/>
          <w:color w:val="000000"/>
          <w:sz w:val="20"/>
        </w:rPr>
        <w:t>ServletContext</w:t>
      </w:r>
      <w:proofErr w:type="spellEnd"/>
      <w:r w:rsidRPr="00CD0A27">
        <w:rPr>
          <w:rFonts w:ascii="Verdana" w:eastAsia="Times New Roman" w:hAnsi="Verdana" w:cs="Times New Roman"/>
          <w:b/>
          <w:bCs/>
          <w:color w:val="000000"/>
          <w:sz w:val="20"/>
        </w:rPr>
        <w:t xml:space="preserve"> </w:t>
      </w:r>
      <w:proofErr w:type="spellStart"/>
      <w:r w:rsidRPr="00CD0A27">
        <w:rPr>
          <w:rFonts w:ascii="Verdana" w:eastAsia="Times New Roman" w:hAnsi="Verdana" w:cs="Times New Roman"/>
          <w:b/>
          <w:bCs/>
          <w:color w:val="000000"/>
          <w:sz w:val="20"/>
        </w:rPr>
        <w:t>getServletContext</w:t>
      </w:r>
      <w:proofErr w:type="spellEnd"/>
      <w:r w:rsidRPr="00CD0A27">
        <w:rPr>
          <w:rFonts w:ascii="Verdana" w:eastAsia="Times New Roman" w:hAnsi="Verdana" w:cs="Times New Roman"/>
          <w:b/>
          <w:bCs/>
          <w:color w:val="000000"/>
          <w:sz w:val="20"/>
        </w:rPr>
        <w:t>()</w:t>
      </w:r>
      <w:r w:rsidRPr="00CD0A27">
        <w:rPr>
          <w:rFonts w:ascii="Verdana" w:eastAsia="Times New Roman" w:hAnsi="Verdana" w:cs="Times New Roman"/>
          <w:color w:val="000000"/>
          <w:sz w:val="20"/>
          <w:szCs w:val="20"/>
        </w:rPr>
        <w:t xml:space="preserve">: returns the instance of </w:t>
      </w:r>
      <w:proofErr w:type="spellStart"/>
      <w:r w:rsidRPr="00CD0A27">
        <w:rPr>
          <w:rFonts w:ascii="Verdana" w:eastAsia="Times New Roman" w:hAnsi="Verdana" w:cs="Times New Roman"/>
          <w:color w:val="000000"/>
          <w:sz w:val="20"/>
          <w:szCs w:val="20"/>
        </w:rPr>
        <w:t>ServletContext</w:t>
      </w:r>
      <w:proofErr w:type="spellEnd"/>
      <w:r w:rsidRPr="00CD0A27">
        <w:rPr>
          <w:rFonts w:ascii="Verdana" w:eastAsia="Times New Roman" w:hAnsi="Verdana" w:cs="Times New Roman"/>
          <w:color w:val="000000"/>
          <w:sz w:val="20"/>
          <w:szCs w:val="20"/>
        </w:rPr>
        <w:t>.</w:t>
      </w:r>
    </w:p>
    <w:p w:rsidR="00CD0A27" w:rsidRPr="00CD0A27" w:rsidRDefault="00190A17" w:rsidP="00CD0A27">
      <w:pPr>
        <w:spacing w:after="0" w:line="240" w:lineRule="auto"/>
        <w:rPr>
          <w:rFonts w:ascii="Times New Roman" w:eastAsia="Times New Roman" w:hAnsi="Times New Roman" w:cs="Times New Roman"/>
          <w:sz w:val="24"/>
          <w:szCs w:val="24"/>
        </w:rPr>
      </w:pPr>
      <w:r w:rsidRPr="00190A17">
        <w:rPr>
          <w:rFonts w:ascii="Times New Roman" w:eastAsia="Times New Roman" w:hAnsi="Times New Roman" w:cs="Times New Roman"/>
          <w:sz w:val="24"/>
          <w:szCs w:val="24"/>
        </w:rPr>
        <w:pict>
          <v:rect id="_x0000_i1055" style="width:0;height:.75pt" o:hrstd="t" o:hrnoshade="t" o:hr="t" fillcolor="#d4d4d4" stroked="f"/>
        </w:pict>
      </w:r>
    </w:p>
    <w:p w:rsidR="00CD0A27" w:rsidRPr="00CD0A27" w:rsidRDefault="00CD0A27" w:rsidP="00CD0A2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D0A27">
        <w:rPr>
          <w:rFonts w:ascii="Helvetica" w:eastAsia="Times New Roman" w:hAnsi="Helvetica" w:cs="Times New Roman"/>
          <w:color w:val="610B4B"/>
          <w:sz w:val="32"/>
          <w:szCs w:val="32"/>
        </w:rPr>
        <w:t xml:space="preserve">Methods of </w:t>
      </w:r>
      <w:proofErr w:type="spellStart"/>
      <w:r w:rsidRPr="00CD0A27">
        <w:rPr>
          <w:rFonts w:ascii="Helvetica" w:eastAsia="Times New Roman" w:hAnsi="Helvetica" w:cs="Times New Roman"/>
          <w:color w:val="610B4B"/>
          <w:sz w:val="32"/>
          <w:szCs w:val="32"/>
        </w:rPr>
        <w:t>ServletContextListener</w:t>
      </w:r>
      <w:proofErr w:type="spellEnd"/>
      <w:r w:rsidRPr="00CD0A27">
        <w:rPr>
          <w:rFonts w:ascii="Helvetica" w:eastAsia="Times New Roman" w:hAnsi="Helvetica" w:cs="Times New Roman"/>
          <w:color w:val="610B4B"/>
          <w:sz w:val="32"/>
          <w:szCs w:val="32"/>
        </w:rPr>
        <w:t xml:space="preserve"> interface</w:t>
      </w:r>
    </w:p>
    <w:p w:rsidR="00CD0A27" w:rsidRPr="00CD0A27" w:rsidRDefault="00CD0A27" w:rsidP="00CD0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rPr>
        <w:t xml:space="preserve">There are two methods declared in the </w:t>
      </w:r>
      <w:proofErr w:type="spellStart"/>
      <w:r w:rsidRPr="00CD0A27">
        <w:rPr>
          <w:rFonts w:ascii="Verdana" w:eastAsia="Times New Roman" w:hAnsi="Verdana" w:cs="Times New Roman"/>
          <w:color w:val="000000"/>
          <w:sz w:val="20"/>
          <w:szCs w:val="20"/>
        </w:rPr>
        <w:t>ServletContextListener</w:t>
      </w:r>
      <w:proofErr w:type="spellEnd"/>
      <w:r w:rsidRPr="00CD0A27">
        <w:rPr>
          <w:rFonts w:ascii="Verdana" w:eastAsia="Times New Roman" w:hAnsi="Verdana" w:cs="Times New Roman"/>
          <w:color w:val="000000"/>
          <w:sz w:val="20"/>
          <w:szCs w:val="20"/>
        </w:rPr>
        <w:t xml:space="preserve"> interface which must be implemented by the </w:t>
      </w:r>
      <w:proofErr w:type="spellStart"/>
      <w:r w:rsidRPr="00CD0A27">
        <w:rPr>
          <w:rFonts w:ascii="Verdana" w:eastAsia="Times New Roman" w:hAnsi="Verdana" w:cs="Times New Roman"/>
          <w:color w:val="000000"/>
          <w:sz w:val="20"/>
          <w:szCs w:val="20"/>
        </w:rPr>
        <w:t>servlet</w:t>
      </w:r>
      <w:proofErr w:type="spellEnd"/>
      <w:r w:rsidRPr="00CD0A27">
        <w:rPr>
          <w:rFonts w:ascii="Verdana" w:eastAsia="Times New Roman" w:hAnsi="Verdana" w:cs="Times New Roman"/>
          <w:color w:val="000000"/>
          <w:sz w:val="20"/>
          <w:szCs w:val="20"/>
        </w:rPr>
        <w:t xml:space="preserve"> programmer to perform some action such as creating database connection etc.</w:t>
      </w:r>
    </w:p>
    <w:p w:rsidR="00CD0A27" w:rsidRPr="00CD0A27" w:rsidRDefault="00CD0A27" w:rsidP="00CD0A27">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D0A27">
        <w:rPr>
          <w:rFonts w:ascii="Verdana" w:eastAsia="Times New Roman" w:hAnsi="Verdana" w:cs="Times New Roman"/>
          <w:b/>
          <w:bCs/>
          <w:color w:val="000000"/>
          <w:sz w:val="20"/>
        </w:rPr>
        <w:t>public</w:t>
      </w:r>
      <w:proofErr w:type="gramEnd"/>
      <w:r w:rsidRPr="00CD0A27">
        <w:rPr>
          <w:rFonts w:ascii="Verdana" w:eastAsia="Times New Roman" w:hAnsi="Verdana" w:cs="Times New Roman"/>
          <w:b/>
          <w:bCs/>
          <w:color w:val="000000"/>
          <w:sz w:val="20"/>
        </w:rPr>
        <w:t xml:space="preserve"> void </w:t>
      </w:r>
      <w:proofErr w:type="spellStart"/>
      <w:r w:rsidRPr="00CD0A27">
        <w:rPr>
          <w:rFonts w:ascii="Verdana" w:eastAsia="Times New Roman" w:hAnsi="Verdana" w:cs="Times New Roman"/>
          <w:b/>
          <w:bCs/>
          <w:color w:val="000000"/>
          <w:sz w:val="20"/>
        </w:rPr>
        <w:t>contextInitialized</w:t>
      </w:r>
      <w:proofErr w:type="spellEnd"/>
      <w:r w:rsidRPr="00CD0A27">
        <w:rPr>
          <w:rFonts w:ascii="Verdana" w:eastAsia="Times New Roman" w:hAnsi="Verdana" w:cs="Times New Roman"/>
          <w:b/>
          <w:bCs/>
          <w:color w:val="000000"/>
          <w:sz w:val="20"/>
        </w:rPr>
        <w:t>(</w:t>
      </w:r>
      <w:proofErr w:type="spellStart"/>
      <w:r w:rsidRPr="00CD0A27">
        <w:rPr>
          <w:rFonts w:ascii="Verdana" w:eastAsia="Times New Roman" w:hAnsi="Verdana" w:cs="Times New Roman"/>
          <w:b/>
          <w:bCs/>
          <w:color w:val="000000"/>
          <w:sz w:val="20"/>
        </w:rPr>
        <w:t>ServletContextEvent</w:t>
      </w:r>
      <w:proofErr w:type="spellEnd"/>
      <w:r w:rsidRPr="00CD0A27">
        <w:rPr>
          <w:rFonts w:ascii="Verdana" w:eastAsia="Times New Roman" w:hAnsi="Verdana" w:cs="Times New Roman"/>
          <w:b/>
          <w:bCs/>
          <w:color w:val="000000"/>
          <w:sz w:val="20"/>
        </w:rPr>
        <w:t xml:space="preserve"> e)</w:t>
      </w:r>
      <w:r w:rsidRPr="00CD0A27">
        <w:rPr>
          <w:rFonts w:ascii="Verdana" w:eastAsia="Times New Roman" w:hAnsi="Verdana" w:cs="Times New Roman"/>
          <w:color w:val="000000"/>
          <w:sz w:val="20"/>
          <w:szCs w:val="20"/>
        </w:rPr>
        <w:t>: is invoked when application is deployed on the server.</w:t>
      </w:r>
    </w:p>
    <w:p w:rsidR="00CD0A27" w:rsidRPr="00CD0A27" w:rsidRDefault="00CD0A27" w:rsidP="00CD0A27">
      <w:pPr>
        <w:numPr>
          <w:ilvl w:val="0"/>
          <w:numId w:val="2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D0A27">
        <w:rPr>
          <w:rFonts w:ascii="Verdana" w:eastAsia="Times New Roman" w:hAnsi="Verdana" w:cs="Times New Roman"/>
          <w:b/>
          <w:bCs/>
          <w:color w:val="000000"/>
          <w:sz w:val="20"/>
        </w:rPr>
        <w:t>public</w:t>
      </w:r>
      <w:proofErr w:type="gramEnd"/>
      <w:r w:rsidRPr="00CD0A27">
        <w:rPr>
          <w:rFonts w:ascii="Verdana" w:eastAsia="Times New Roman" w:hAnsi="Verdana" w:cs="Times New Roman"/>
          <w:b/>
          <w:bCs/>
          <w:color w:val="000000"/>
          <w:sz w:val="20"/>
        </w:rPr>
        <w:t xml:space="preserve"> void </w:t>
      </w:r>
      <w:proofErr w:type="spellStart"/>
      <w:r w:rsidRPr="00CD0A27">
        <w:rPr>
          <w:rFonts w:ascii="Verdana" w:eastAsia="Times New Roman" w:hAnsi="Verdana" w:cs="Times New Roman"/>
          <w:b/>
          <w:bCs/>
          <w:color w:val="000000"/>
          <w:sz w:val="20"/>
        </w:rPr>
        <w:t>contextDestroyed</w:t>
      </w:r>
      <w:proofErr w:type="spellEnd"/>
      <w:r w:rsidRPr="00CD0A27">
        <w:rPr>
          <w:rFonts w:ascii="Verdana" w:eastAsia="Times New Roman" w:hAnsi="Verdana" w:cs="Times New Roman"/>
          <w:b/>
          <w:bCs/>
          <w:color w:val="000000"/>
          <w:sz w:val="20"/>
        </w:rPr>
        <w:t>(</w:t>
      </w:r>
      <w:proofErr w:type="spellStart"/>
      <w:r w:rsidRPr="00CD0A27">
        <w:rPr>
          <w:rFonts w:ascii="Verdana" w:eastAsia="Times New Roman" w:hAnsi="Verdana" w:cs="Times New Roman"/>
          <w:b/>
          <w:bCs/>
          <w:color w:val="000000"/>
          <w:sz w:val="20"/>
        </w:rPr>
        <w:t>ServletContextEvent</w:t>
      </w:r>
      <w:proofErr w:type="spellEnd"/>
      <w:r w:rsidRPr="00CD0A27">
        <w:rPr>
          <w:rFonts w:ascii="Verdana" w:eastAsia="Times New Roman" w:hAnsi="Verdana" w:cs="Times New Roman"/>
          <w:b/>
          <w:bCs/>
          <w:color w:val="000000"/>
          <w:sz w:val="20"/>
        </w:rPr>
        <w:t xml:space="preserve"> e)</w:t>
      </w:r>
      <w:r w:rsidRPr="00CD0A27">
        <w:rPr>
          <w:rFonts w:ascii="Verdana" w:eastAsia="Times New Roman" w:hAnsi="Verdana" w:cs="Times New Roman"/>
          <w:color w:val="000000"/>
          <w:sz w:val="20"/>
          <w:szCs w:val="20"/>
        </w:rPr>
        <w:t xml:space="preserve">: is invoked when application is </w:t>
      </w:r>
      <w:proofErr w:type="spellStart"/>
      <w:r w:rsidRPr="00CD0A27">
        <w:rPr>
          <w:rFonts w:ascii="Verdana" w:eastAsia="Times New Roman" w:hAnsi="Verdana" w:cs="Times New Roman"/>
          <w:color w:val="000000"/>
          <w:sz w:val="20"/>
          <w:szCs w:val="20"/>
        </w:rPr>
        <w:t>undeployed</w:t>
      </w:r>
      <w:proofErr w:type="spellEnd"/>
      <w:r w:rsidRPr="00CD0A27">
        <w:rPr>
          <w:rFonts w:ascii="Verdana" w:eastAsia="Times New Roman" w:hAnsi="Verdana" w:cs="Times New Roman"/>
          <w:color w:val="000000"/>
          <w:sz w:val="20"/>
          <w:szCs w:val="20"/>
        </w:rPr>
        <w:t xml:space="preserve"> from the server.</w:t>
      </w:r>
    </w:p>
    <w:tbl>
      <w:tblPr>
        <w:tblStyle w:val="TableGrid"/>
        <w:tblW w:w="0" w:type="auto"/>
        <w:tblLook w:val="04A0"/>
      </w:tblPr>
      <w:tblGrid>
        <w:gridCol w:w="9576"/>
      </w:tblGrid>
      <w:tr w:rsidR="00CD0A27" w:rsidTr="00CD0A27">
        <w:tc>
          <w:tcPr>
            <w:tcW w:w="9576" w:type="dxa"/>
          </w:tcPr>
          <w:p w:rsidR="00CD0A27" w:rsidRDefault="00CD0A27" w:rsidP="00CD0A27">
            <w:r>
              <w:lastRenderedPageBreak/>
              <w:t xml:space="preserve">1.Insert data  </w:t>
            </w:r>
            <w:proofErr w:type="spellStart"/>
            <w:r>
              <w:t>data</w:t>
            </w:r>
            <w:proofErr w:type="spellEnd"/>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public</w:t>
            </w: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class</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MyListener</w:t>
            </w:r>
            <w:proofErr w:type="spellEnd"/>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implements</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ServletContextListener</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public</w:t>
            </w: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void</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contextInitialized</w:t>
            </w:r>
            <w:proofErr w:type="spellEnd"/>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ServletContextEvent</w:t>
            </w:r>
            <w:proofErr w:type="spellEnd"/>
            <w:r w:rsidRPr="00CD0A27">
              <w:rPr>
                <w:rFonts w:ascii="Verdana" w:eastAsia="Times New Roman" w:hAnsi="Verdana" w:cs="Times New Roman"/>
                <w:color w:val="000000"/>
                <w:sz w:val="20"/>
                <w:szCs w:val="20"/>
                <w:bdr w:val="none" w:sz="0" w:space="0" w:color="auto" w:frame="1"/>
              </w:rPr>
              <w:t> event) {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try</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Class.forName</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w:t>
            </w:r>
            <w:proofErr w:type="spellStart"/>
            <w:r w:rsidRPr="00CD0A27">
              <w:rPr>
                <w:rFonts w:ascii="Verdana" w:eastAsia="Times New Roman" w:hAnsi="Verdana" w:cs="Times New Roman"/>
                <w:color w:val="0000FF"/>
                <w:sz w:val="20"/>
              </w:rPr>
              <w:t>oracle.jdbc.driver.OracleDriver</w:t>
            </w:r>
            <w:proofErr w:type="spellEnd"/>
            <w:r w:rsidRPr="00CD0A27">
              <w:rPr>
                <w:rFonts w:ascii="Verdana" w:eastAsia="Times New Roman" w:hAnsi="Verdana" w:cs="Times New Roman"/>
                <w:color w:val="0000FF"/>
                <w:sz w:val="20"/>
              </w:rPr>
              <w:t>"</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Connection con=</w:t>
            </w:r>
            <w:proofErr w:type="spellStart"/>
            <w:r w:rsidRPr="00CD0A27">
              <w:rPr>
                <w:rFonts w:ascii="Verdana" w:eastAsia="Times New Roman" w:hAnsi="Verdana" w:cs="Times New Roman"/>
                <w:color w:val="000000"/>
                <w:sz w:val="20"/>
                <w:szCs w:val="20"/>
                <w:bdr w:val="none" w:sz="0" w:space="0" w:color="auto" w:frame="1"/>
              </w:rPr>
              <w:t>DriverManager.getConnection</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FF"/>
                <w:sz w:val="20"/>
              </w:rPr>
              <w:t>"</w:t>
            </w:r>
            <w:proofErr w:type="spellStart"/>
            <w:r w:rsidRPr="00CD0A27">
              <w:rPr>
                <w:rFonts w:ascii="Verdana" w:eastAsia="Times New Roman" w:hAnsi="Verdana" w:cs="Times New Roman"/>
                <w:color w:val="0000FF"/>
                <w:sz w:val="20"/>
              </w:rPr>
              <w:t>jdbc:oracle:thin</w:t>
            </w:r>
            <w:proofErr w:type="spellEnd"/>
            <w:r w:rsidRPr="00CD0A27">
              <w:rPr>
                <w:rFonts w:ascii="Verdana" w:eastAsia="Times New Roman" w:hAnsi="Verdana" w:cs="Times New Roman"/>
                <w:color w:val="0000FF"/>
                <w:sz w:val="20"/>
              </w:rPr>
              <w:t>:@localhost:1521:xe"</w:t>
            </w:r>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"system"</w:t>
            </w:r>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"oracle"</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8200"/>
                <w:sz w:val="20"/>
              </w:rPr>
              <w:t>//storing connection object as an attribute in </w:t>
            </w:r>
            <w:proofErr w:type="spellStart"/>
            <w:r w:rsidRPr="00CD0A27">
              <w:rPr>
                <w:rFonts w:ascii="Verdana" w:eastAsia="Times New Roman" w:hAnsi="Verdana" w:cs="Times New Roman"/>
                <w:color w:val="008200"/>
                <w:sz w:val="20"/>
              </w:rPr>
              <w:t>ServletContext</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ServletContext</w:t>
            </w:r>
            <w:proofErr w:type="spellEnd"/>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ctx</w:t>
            </w:r>
            <w:proofErr w:type="spellEnd"/>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event.getServletContext</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ctx.setAttribute</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w:t>
            </w:r>
            <w:proofErr w:type="spellStart"/>
            <w:r w:rsidRPr="00CD0A27">
              <w:rPr>
                <w:rFonts w:ascii="Verdana" w:eastAsia="Times New Roman" w:hAnsi="Verdana" w:cs="Times New Roman"/>
                <w:color w:val="0000FF"/>
                <w:sz w:val="20"/>
              </w:rPr>
              <w:t>mycon</w:t>
            </w:r>
            <w:proofErr w:type="spellEnd"/>
            <w:r w:rsidRPr="00CD0A27">
              <w:rPr>
                <w:rFonts w:ascii="Verdana" w:eastAsia="Times New Roman" w:hAnsi="Verdana" w:cs="Times New Roman"/>
                <w:color w:val="0000FF"/>
                <w:sz w:val="20"/>
              </w:rPr>
              <w:t>"</w:t>
            </w:r>
            <w:r w:rsidRPr="00CD0A27">
              <w:rPr>
                <w:rFonts w:ascii="Verdana" w:eastAsia="Times New Roman" w:hAnsi="Verdana" w:cs="Times New Roman"/>
                <w:color w:val="000000"/>
                <w:sz w:val="20"/>
                <w:szCs w:val="20"/>
                <w:bdr w:val="none" w:sz="0" w:space="0" w:color="auto" w:frame="1"/>
              </w:rPr>
              <w:t>, con);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b/>
                <w:bCs/>
                <w:color w:val="006699"/>
                <w:sz w:val="20"/>
              </w:rPr>
              <w:t>catch</w:t>
            </w:r>
            <w:r w:rsidRPr="00CD0A27">
              <w:rPr>
                <w:rFonts w:ascii="Verdana" w:eastAsia="Times New Roman" w:hAnsi="Verdana" w:cs="Times New Roman"/>
                <w:color w:val="000000"/>
                <w:sz w:val="20"/>
                <w:szCs w:val="20"/>
                <w:bdr w:val="none" w:sz="0" w:space="0" w:color="auto" w:frame="1"/>
              </w:rPr>
              <w:t>(Exception e){</w:t>
            </w:r>
            <w:proofErr w:type="spellStart"/>
            <w:r w:rsidRPr="00CD0A27">
              <w:rPr>
                <w:rFonts w:ascii="Verdana" w:eastAsia="Times New Roman" w:hAnsi="Verdana" w:cs="Times New Roman"/>
                <w:color w:val="000000"/>
                <w:sz w:val="20"/>
                <w:szCs w:val="20"/>
                <w:bdr w:val="none" w:sz="0" w:space="0" w:color="auto" w:frame="1"/>
              </w:rPr>
              <w:t>e.printStackTrace</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public</w:t>
            </w: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void</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contextDestroyed</w:t>
            </w:r>
            <w:proofErr w:type="spellEnd"/>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ServletContextEvent</w:t>
            </w:r>
            <w:proofErr w:type="spellEnd"/>
            <w:r w:rsidRPr="00CD0A27">
              <w:rPr>
                <w:rFonts w:ascii="Verdana" w:eastAsia="Times New Roman" w:hAnsi="Verdana" w:cs="Times New Roman"/>
                <w:color w:val="000000"/>
                <w:sz w:val="20"/>
                <w:szCs w:val="20"/>
                <w:bdr w:val="none" w:sz="0" w:space="0" w:color="auto" w:frame="1"/>
              </w:rPr>
              <w:t> arg0) {}  </w:t>
            </w:r>
          </w:p>
          <w:p w:rsidR="00CD0A27" w:rsidRPr="00CD0A27" w:rsidRDefault="00CD0A27" w:rsidP="00CD0A27">
            <w:pPr>
              <w:numPr>
                <w:ilvl w:val="0"/>
                <w:numId w:val="24"/>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w:t>
            </w:r>
          </w:p>
          <w:p w:rsidR="00CD0A27" w:rsidRDefault="00CD0A27" w:rsidP="00416974"/>
        </w:tc>
      </w:tr>
      <w:tr w:rsidR="00CD0A27" w:rsidTr="00CD0A27">
        <w:tc>
          <w:tcPr>
            <w:tcW w:w="9576" w:type="dxa"/>
          </w:tcPr>
          <w:p w:rsidR="00CD0A27" w:rsidRDefault="00CD0A27" w:rsidP="00416974">
            <w:r>
              <w:t>2.fetch data</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public</w:t>
            </w: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class</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FetchData</w:t>
            </w:r>
            <w:proofErr w:type="spellEnd"/>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extends</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HttpServlet</w:t>
            </w:r>
            <w:proofErr w:type="spellEnd"/>
            <w:r w:rsidRPr="00CD0A27">
              <w:rPr>
                <w:rFonts w:ascii="Verdana" w:eastAsia="Times New Roman" w:hAnsi="Verdana" w:cs="Times New Roman"/>
                <w:color w:val="000000"/>
                <w:sz w:val="20"/>
                <w:szCs w:val="20"/>
                <w:bdr w:val="none" w:sz="0" w:space="0" w:color="auto" w:frame="1"/>
              </w:rPr>
              <w:t> {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public</w:t>
            </w: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void</w:t>
            </w:r>
            <w:r w:rsidRPr="00CD0A27">
              <w:rPr>
                <w:rFonts w:ascii="Verdana" w:eastAsia="Times New Roman" w:hAnsi="Verdana" w:cs="Times New Roman"/>
                <w:color w:val="000000"/>
                <w:sz w:val="20"/>
                <w:szCs w:val="20"/>
                <w:bdr w:val="none" w:sz="0" w:space="0" w:color="auto" w:frame="1"/>
              </w:rPr>
              <w:t> doGet(HttpServletRequest request, HttpServletResponse response)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r w:rsidRPr="00CD0A27">
              <w:rPr>
                <w:rFonts w:ascii="Verdana" w:eastAsia="Times New Roman" w:hAnsi="Verdana" w:cs="Times New Roman"/>
                <w:b/>
                <w:bCs/>
                <w:color w:val="006699"/>
                <w:sz w:val="20"/>
              </w:rPr>
              <w:t>throws</w:t>
            </w:r>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ServletException</w:t>
            </w:r>
            <w:proofErr w:type="spellEnd"/>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IOException</w:t>
            </w:r>
            <w:proofErr w:type="spellEnd"/>
            <w:r w:rsidRPr="00CD0A27">
              <w:rPr>
                <w:rFonts w:ascii="Verdana" w:eastAsia="Times New Roman" w:hAnsi="Verdana" w:cs="Times New Roman"/>
                <w:color w:val="000000"/>
                <w:sz w:val="20"/>
                <w:szCs w:val="20"/>
                <w:bdr w:val="none" w:sz="0" w:space="0" w:color="auto" w:frame="1"/>
              </w:rPr>
              <w:t> {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response.setContentType</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"text/html"</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PrintWriter</w:t>
            </w:r>
            <w:proofErr w:type="spellEnd"/>
            <w:r w:rsidRPr="00CD0A27">
              <w:rPr>
                <w:rFonts w:ascii="Verdana" w:eastAsia="Times New Roman" w:hAnsi="Verdana" w:cs="Times New Roman"/>
                <w:color w:val="000000"/>
                <w:sz w:val="20"/>
                <w:szCs w:val="20"/>
                <w:bdr w:val="none" w:sz="0" w:space="0" w:color="auto" w:frame="1"/>
              </w:rPr>
              <w:t> out = </w:t>
            </w:r>
            <w:proofErr w:type="spellStart"/>
            <w:r w:rsidRPr="00CD0A27">
              <w:rPr>
                <w:rFonts w:ascii="Verdana" w:eastAsia="Times New Roman" w:hAnsi="Verdana" w:cs="Times New Roman"/>
                <w:color w:val="000000"/>
                <w:sz w:val="20"/>
                <w:szCs w:val="20"/>
                <w:bdr w:val="none" w:sz="0" w:space="0" w:color="auto" w:frame="1"/>
              </w:rPr>
              <w:t>response.getWriter</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t>try</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8200"/>
                <w:sz w:val="20"/>
              </w:rPr>
              <w:t>//Retrieving connection object from </w:t>
            </w:r>
            <w:proofErr w:type="spellStart"/>
            <w:r w:rsidRPr="00CD0A27">
              <w:rPr>
                <w:rFonts w:ascii="Verdana" w:eastAsia="Times New Roman" w:hAnsi="Verdana" w:cs="Times New Roman"/>
                <w:color w:val="008200"/>
                <w:sz w:val="20"/>
              </w:rPr>
              <w:t>ServletContext</w:t>
            </w:r>
            <w:proofErr w:type="spellEnd"/>
            <w:r w:rsidRPr="00CD0A27">
              <w:rPr>
                <w:rFonts w:ascii="Verdana" w:eastAsia="Times New Roman" w:hAnsi="Verdana" w:cs="Times New Roman"/>
                <w:color w:val="008200"/>
                <w:sz w:val="20"/>
              </w:rPr>
              <w:t> object</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ServletContext</w:t>
            </w:r>
            <w:proofErr w:type="spellEnd"/>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ctx</w:t>
            </w:r>
            <w:proofErr w:type="spellEnd"/>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getServletContext</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Connection con=(Connection)</w:t>
            </w:r>
            <w:proofErr w:type="spellStart"/>
            <w:r w:rsidRPr="00CD0A27">
              <w:rPr>
                <w:rFonts w:ascii="Verdana" w:eastAsia="Times New Roman" w:hAnsi="Verdana" w:cs="Times New Roman"/>
                <w:color w:val="000000"/>
                <w:sz w:val="20"/>
                <w:szCs w:val="20"/>
                <w:bdr w:val="none" w:sz="0" w:space="0" w:color="auto" w:frame="1"/>
              </w:rPr>
              <w:t>ctx.getAttribute</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w:t>
            </w:r>
            <w:proofErr w:type="spellStart"/>
            <w:r w:rsidRPr="00CD0A27">
              <w:rPr>
                <w:rFonts w:ascii="Verdana" w:eastAsia="Times New Roman" w:hAnsi="Verdana" w:cs="Times New Roman"/>
                <w:color w:val="0000FF"/>
                <w:sz w:val="20"/>
              </w:rPr>
              <w:t>mycon</w:t>
            </w:r>
            <w:proofErr w:type="spellEnd"/>
            <w:r w:rsidRPr="00CD0A27">
              <w:rPr>
                <w:rFonts w:ascii="Verdana" w:eastAsia="Times New Roman" w:hAnsi="Verdana" w:cs="Times New Roman"/>
                <w:color w:val="0000FF"/>
                <w:sz w:val="20"/>
              </w:rPr>
              <w:t>"</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8200"/>
                <w:sz w:val="20"/>
              </w:rPr>
              <w:t>//</w:t>
            </w:r>
            <w:proofErr w:type="spellStart"/>
            <w:r w:rsidRPr="00CD0A27">
              <w:rPr>
                <w:rFonts w:ascii="Verdana" w:eastAsia="Times New Roman" w:hAnsi="Verdana" w:cs="Times New Roman"/>
                <w:color w:val="008200"/>
                <w:sz w:val="20"/>
              </w:rPr>
              <w:t>retieving</w:t>
            </w:r>
            <w:proofErr w:type="spellEnd"/>
            <w:r w:rsidRPr="00CD0A27">
              <w:rPr>
                <w:rFonts w:ascii="Verdana" w:eastAsia="Times New Roman" w:hAnsi="Verdana" w:cs="Times New Roman"/>
                <w:color w:val="008200"/>
                <w:sz w:val="20"/>
              </w:rPr>
              <w:t> data  from emp32 table      </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PreparedStatement ps=con.prepareStatement(</w:t>
            </w:r>
            <w:r w:rsidRPr="00CD0A27">
              <w:rPr>
                <w:rFonts w:ascii="Verdana" w:eastAsia="Times New Roman" w:hAnsi="Verdana" w:cs="Times New Roman"/>
                <w:color w:val="0000FF"/>
                <w:sz w:val="20"/>
              </w:rPr>
              <w:t>"select * from emp32"</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ResultSet.TYPE_SCROLL_SENSITIVE,ResultSet.CONCUR_UPDATABLE</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ResultSet</w:t>
            </w:r>
            <w:proofErr w:type="spellEnd"/>
            <w:r w:rsidRPr="00CD0A27">
              <w:rPr>
                <w:rFonts w:ascii="Verdana" w:eastAsia="Times New Roman" w:hAnsi="Verdana" w:cs="Times New Roman"/>
                <w:color w:val="000000"/>
                <w:sz w:val="20"/>
                <w:szCs w:val="20"/>
                <w:bdr w:val="none" w:sz="0" w:space="0" w:color="auto" w:frame="1"/>
              </w:rPr>
              <w:t> </w:t>
            </w:r>
            <w:proofErr w:type="spellStart"/>
            <w:r w:rsidRPr="00CD0A27">
              <w:rPr>
                <w:rFonts w:ascii="Verdana" w:eastAsia="Times New Roman" w:hAnsi="Verdana" w:cs="Times New Roman"/>
                <w:color w:val="000000"/>
                <w:sz w:val="20"/>
                <w:szCs w:val="20"/>
                <w:bdr w:val="none" w:sz="0" w:space="0" w:color="auto" w:frame="1"/>
              </w:rPr>
              <w:t>rs</w:t>
            </w:r>
            <w:proofErr w:type="spellEnd"/>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ps.executeQuery</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b/>
                <w:bCs/>
                <w:color w:val="006699"/>
                <w:sz w:val="20"/>
              </w:rPr>
              <w:lastRenderedPageBreak/>
              <w:t>while</w:t>
            </w:r>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rs.next</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out.print</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"&lt;</w:t>
            </w:r>
            <w:proofErr w:type="spellStart"/>
            <w:r w:rsidRPr="00CD0A27">
              <w:rPr>
                <w:rFonts w:ascii="Verdana" w:eastAsia="Times New Roman" w:hAnsi="Verdana" w:cs="Times New Roman"/>
                <w:color w:val="0000FF"/>
                <w:sz w:val="20"/>
              </w:rPr>
              <w:t>br</w:t>
            </w:r>
            <w:proofErr w:type="spellEnd"/>
            <w:r w:rsidRPr="00CD0A27">
              <w:rPr>
                <w:rFonts w:ascii="Verdana" w:eastAsia="Times New Roman" w:hAnsi="Verdana" w:cs="Times New Roman"/>
                <w:color w:val="0000FF"/>
                <w:sz w:val="20"/>
              </w:rPr>
              <w:t>&gt;"</w:t>
            </w:r>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rs.getString</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C00000"/>
                <w:sz w:val="20"/>
              </w:rPr>
              <w:t>1</w:t>
            </w:r>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0000FF"/>
                <w:sz w:val="20"/>
              </w:rPr>
              <w:t>" "</w:t>
            </w:r>
            <w:r w:rsidRPr="00CD0A27">
              <w:rPr>
                <w:rFonts w:ascii="Verdana" w:eastAsia="Times New Roman" w:hAnsi="Verdana" w:cs="Times New Roman"/>
                <w:color w:val="000000"/>
                <w:sz w:val="20"/>
                <w:szCs w:val="20"/>
                <w:bdr w:val="none" w:sz="0" w:space="0" w:color="auto" w:frame="1"/>
              </w:rPr>
              <w:t>+</w:t>
            </w:r>
            <w:proofErr w:type="spellStart"/>
            <w:r w:rsidRPr="00CD0A27">
              <w:rPr>
                <w:rFonts w:ascii="Verdana" w:eastAsia="Times New Roman" w:hAnsi="Verdana" w:cs="Times New Roman"/>
                <w:color w:val="000000"/>
                <w:sz w:val="20"/>
                <w:szCs w:val="20"/>
                <w:bdr w:val="none" w:sz="0" w:space="0" w:color="auto" w:frame="1"/>
              </w:rPr>
              <w:t>rs.getString</w:t>
            </w:r>
            <w:proofErr w:type="spellEnd"/>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color w:val="C00000"/>
                <w:sz w:val="20"/>
              </w:rPr>
              <w:t>2</w:t>
            </w: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con.close</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w:t>
            </w:r>
            <w:r w:rsidRPr="00CD0A27">
              <w:rPr>
                <w:rFonts w:ascii="Verdana" w:eastAsia="Times New Roman" w:hAnsi="Verdana" w:cs="Times New Roman"/>
                <w:b/>
                <w:bCs/>
                <w:color w:val="006699"/>
                <w:sz w:val="20"/>
              </w:rPr>
              <w:t>catch</w:t>
            </w:r>
            <w:r w:rsidRPr="00CD0A27">
              <w:rPr>
                <w:rFonts w:ascii="Verdana" w:eastAsia="Times New Roman" w:hAnsi="Verdana" w:cs="Times New Roman"/>
                <w:color w:val="000000"/>
                <w:sz w:val="20"/>
                <w:szCs w:val="20"/>
                <w:bdr w:val="none" w:sz="0" w:space="0" w:color="auto" w:frame="1"/>
              </w:rPr>
              <w:t>(Exception e){</w:t>
            </w:r>
            <w:proofErr w:type="spellStart"/>
            <w:r w:rsidRPr="00CD0A27">
              <w:rPr>
                <w:rFonts w:ascii="Verdana" w:eastAsia="Times New Roman" w:hAnsi="Verdana" w:cs="Times New Roman"/>
                <w:color w:val="000000"/>
                <w:sz w:val="20"/>
                <w:szCs w:val="20"/>
                <w:bdr w:val="none" w:sz="0" w:space="0" w:color="auto" w:frame="1"/>
              </w:rPr>
              <w:t>e.printStackTrace</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proofErr w:type="spellStart"/>
            <w:r w:rsidRPr="00CD0A27">
              <w:rPr>
                <w:rFonts w:ascii="Verdana" w:eastAsia="Times New Roman" w:hAnsi="Verdana" w:cs="Times New Roman"/>
                <w:color w:val="000000"/>
                <w:sz w:val="20"/>
                <w:szCs w:val="20"/>
                <w:bdr w:val="none" w:sz="0" w:space="0" w:color="auto" w:frame="1"/>
              </w:rPr>
              <w:t>out.close</w:t>
            </w:r>
            <w:proofErr w:type="spellEnd"/>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Pr="00CD0A27" w:rsidRDefault="00CD0A27" w:rsidP="00CD0A27">
            <w:pPr>
              <w:numPr>
                <w:ilvl w:val="0"/>
                <w:numId w:val="25"/>
              </w:numPr>
              <w:shd w:val="clear" w:color="auto" w:fill="FFFFFF"/>
              <w:spacing w:line="345" w:lineRule="atLeast"/>
              <w:ind w:left="0"/>
              <w:jc w:val="both"/>
              <w:rPr>
                <w:rFonts w:ascii="Verdana" w:eastAsia="Times New Roman" w:hAnsi="Verdana" w:cs="Times New Roman"/>
                <w:color w:val="000000"/>
                <w:sz w:val="20"/>
                <w:szCs w:val="20"/>
              </w:rPr>
            </w:pPr>
            <w:r w:rsidRPr="00CD0A27">
              <w:rPr>
                <w:rFonts w:ascii="Verdana" w:eastAsia="Times New Roman" w:hAnsi="Verdana" w:cs="Times New Roman"/>
                <w:color w:val="000000"/>
                <w:sz w:val="20"/>
                <w:szCs w:val="20"/>
                <w:bdr w:val="none" w:sz="0" w:space="0" w:color="auto" w:frame="1"/>
              </w:rPr>
              <w:t>}  </w:t>
            </w:r>
          </w:p>
          <w:p w:rsidR="00CD0A27" w:rsidRDefault="00CD0A27" w:rsidP="00416974"/>
          <w:p w:rsidR="00CD0A27" w:rsidRDefault="00CD0A27" w:rsidP="00416974"/>
          <w:p w:rsidR="00CD0A27" w:rsidRDefault="00CD0A27" w:rsidP="00416974"/>
        </w:tc>
      </w:tr>
    </w:tbl>
    <w:p w:rsidR="00416974" w:rsidRDefault="00190A17" w:rsidP="00416974">
      <w:pPr>
        <w:rPr>
          <w:ins w:id="182" w:author="Unknown"/>
          <w:rFonts w:ascii="Times New Roman" w:hAnsi="Times New Roman"/>
          <w:sz w:val="24"/>
          <w:szCs w:val="24"/>
        </w:rPr>
      </w:pPr>
      <w:ins w:id="183" w:author="Unknown">
        <w:r>
          <w:lastRenderedPageBreak/>
          <w:fldChar w:fldCharType="begin"/>
        </w:r>
        <w:r w:rsidR="00416974">
          <w:instrText xml:space="preserve"> HYPERLINK "https://www.javatpoint.com/ServletContextEvent" </w:instrText>
        </w:r>
        <w:r>
          <w:fldChar w:fldCharType="end"/>
        </w:r>
      </w:ins>
    </w:p>
    <w:p w:rsidR="00416974" w:rsidRDefault="00190A17" w:rsidP="00416974">
      <w:pPr>
        <w:rPr>
          <w:ins w:id="184" w:author="Unknown"/>
        </w:rPr>
      </w:pPr>
      <w:ins w:id="185" w:author="Unknown">
        <w:r>
          <w:pict>
            <v:rect id="_x0000_i1056" style="width:0;height:.75pt" o:hrstd="t" o:hrnoshade="t" o:hr="t" fillcolor="#d4d4d4" stroked="f"/>
          </w:pict>
        </w:r>
      </w:ins>
    </w:p>
    <w:p w:rsidR="00416974" w:rsidRDefault="00416974" w:rsidP="00416974">
      <w:pPr>
        <w:pStyle w:val="Heading3"/>
        <w:shd w:val="clear" w:color="auto" w:fill="FFFFFF"/>
        <w:spacing w:line="312" w:lineRule="atLeast"/>
        <w:jc w:val="both"/>
        <w:rPr>
          <w:ins w:id="186" w:author="Unknown"/>
          <w:rFonts w:ascii="Helvetica" w:hAnsi="Helvetica"/>
          <w:b w:val="0"/>
          <w:bCs w:val="0"/>
          <w:color w:val="610B4B"/>
          <w:sz w:val="32"/>
          <w:szCs w:val="32"/>
        </w:rPr>
      </w:pPr>
      <w:ins w:id="187" w:author="Unknown">
        <w:r>
          <w:rPr>
            <w:rFonts w:ascii="Helvetica" w:hAnsi="Helvetica"/>
            <w:b w:val="0"/>
            <w:bCs w:val="0"/>
            <w:color w:val="610B4B"/>
            <w:sz w:val="32"/>
            <w:szCs w:val="32"/>
          </w:rPr>
          <w:t xml:space="preserve">27) Which event is fired at the time of session creation and </w:t>
        </w:r>
        <w:proofErr w:type="gramStart"/>
        <w:r>
          <w:rPr>
            <w:rFonts w:ascii="Helvetica" w:hAnsi="Helvetica"/>
            <w:b w:val="0"/>
            <w:bCs w:val="0"/>
            <w:color w:val="610B4B"/>
            <w:sz w:val="32"/>
            <w:szCs w:val="32"/>
          </w:rPr>
          <w:t>destroy</w:t>
        </w:r>
        <w:proofErr w:type="gram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188" w:author="Unknown"/>
          <w:rFonts w:ascii="Verdana" w:hAnsi="Verdana"/>
          <w:color w:val="000000"/>
          <w:sz w:val="20"/>
          <w:szCs w:val="20"/>
        </w:rPr>
      </w:pPr>
      <w:proofErr w:type="spellStart"/>
      <w:proofErr w:type="gramStart"/>
      <w:ins w:id="189" w:author="Unknown">
        <w:r>
          <w:rPr>
            <w:rFonts w:ascii="Verdana" w:hAnsi="Verdana"/>
            <w:color w:val="000000"/>
            <w:sz w:val="20"/>
            <w:szCs w:val="20"/>
          </w:rPr>
          <w:t>HttpSessionEvent</w:t>
        </w:r>
        <w:proofErr w:type="spellEnd"/>
        <w:r>
          <w:rPr>
            <w:rFonts w:ascii="Verdana" w:hAnsi="Verdana"/>
            <w:color w:val="000000"/>
            <w:sz w:val="20"/>
            <w:szCs w:val="20"/>
          </w:rPr>
          <w:t>.</w:t>
        </w:r>
        <w:proofErr w:type="gramEnd"/>
      </w:ins>
    </w:p>
    <w:p w:rsidR="00416974" w:rsidRDefault="00190A17" w:rsidP="00416974">
      <w:pPr>
        <w:rPr>
          <w:ins w:id="190" w:author="Unknown"/>
          <w:rFonts w:ascii="Times New Roman" w:hAnsi="Times New Roman"/>
          <w:sz w:val="24"/>
          <w:szCs w:val="24"/>
        </w:rPr>
      </w:pPr>
      <w:ins w:id="191" w:author="Unknown">
        <w:r>
          <w:fldChar w:fldCharType="begin"/>
        </w:r>
        <w:r w:rsidR="00416974">
          <w:instrText xml:space="preserve"> HYPERLINK "https://www.javatpoint.com/HttpSessionEvent" </w:instrText>
        </w:r>
        <w:r>
          <w:fldChar w:fldCharType="separate"/>
        </w:r>
        <w:proofErr w:type="gramStart"/>
        <w:r w:rsidR="00416974">
          <w:rPr>
            <w:rStyle w:val="Hyperlink"/>
            <w:rFonts w:ascii="Verdana" w:hAnsi="Verdana"/>
            <w:color w:val="008000"/>
            <w:sz w:val="20"/>
            <w:szCs w:val="20"/>
            <w:u w:val="none"/>
            <w:shd w:val="clear" w:color="auto" w:fill="FFFFFF"/>
          </w:rPr>
          <w:t>more</w:t>
        </w:r>
        <w:proofErr w:type="gramEnd"/>
        <w:r w:rsidR="00416974">
          <w:rPr>
            <w:rStyle w:val="Hyperlink"/>
            <w:rFonts w:ascii="Verdana" w:hAnsi="Verdana"/>
            <w:color w:val="008000"/>
            <w:sz w:val="20"/>
            <w:szCs w:val="20"/>
            <w:u w:val="none"/>
            <w:shd w:val="clear" w:color="auto" w:fill="FFFFFF"/>
          </w:rPr>
          <w:t xml:space="preserve"> details...</w:t>
        </w:r>
        <w:r>
          <w:fldChar w:fldCharType="end"/>
        </w:r>
      </w:ins>
    </w:p>
    <w:p w:rsidR="00416974" w:rsidRDefault="00190A17" w:rsidP="00416974">
      <w:pPr>
        <w:rPr>
          <w:ins w:id="192" w:author="Unknown"/>
        </w:rPr>
      </w:pPr>
      <w:ins w:id="193" w:author="Unknown">
        <w:r>
          <w:pict>
            <v:rect id="_x0000_i1057" style="width:0;height:.75pt" o:hrstd="t" o:hrnoshade="t" o:hr="t" fillcolor="#d4d4d4" stroked="f"/>
          </w:pict>
        </w:r>
      </w:ins>
    </w:p>
    <w:p w:rsidR="00416974" w:rsidRDefault="00416974" w:rsidP="00416974">
      <w:pPr>
        <w:pStyle w:val="Heading3"/>
        <w:shd w:val="clear" w:color="auto" w:fill="FFFFFF"/>
        <w:spacing w:line="312" w:lineRule="atLeast"/>
        <w:jc w:val="both"/>
        <w:rPr>
          <w:ins w:id="194" w:author="Unknown"/>
          <w:rFonts w:ascii="Helvetica" w:hAnsi="Helvetica"/>
          <w:b w:val="0"/>
          <w:bCs w:val="0"/>
          <w:color w:val="610B4B"/>
          <w:sz w:val="32"/>
          <w:szCs w:val="32"/>
        </w:rPr>
      </w:pPr>
      <w:ins w:id="195" w:author="Unknown">
        <w:r>
          <w:rPr>
            <w:rFonts w:ascii="Helvetica" w:hAnsi="Helvetica"/>
            <w:b w:val="0"/>
            <w:bCs w:val="0"/>
            <w:color w:val="610B4B"/>
            <w:sz w:val="32"/>
            <w:szCs w:val="32"/>
          </w:rPr>
          <w:t>28) Which event is fired at the time of setting, getting or removing attribute from application scope?</w:t>
        </w:r>
      </w:ins>
    </w:p>
    <w:p w:rsidR="00416974" w:rsidRDefault="00416974" w:rsidP="00416974">
      <w:pPr>
        <w:pStyle w:val="NormalWeb"/>
        <w:shd w:val="clear" w:color="auto" w:fill="FFFFFF"/>
        <w:jc w:val="both"/>
        <w:rPr>
          <w:ins w:id="196" w:author="Unknown"/>
          <w:rFonts w:ascii="Verdana" w:hAnsi="Verdana"/>
          <w:color w:val="000000"/>
          <w:sz w:val="20"/>
          <w:szCs w:val="20"/>
        </w:rPr>
      </w:pPr>
      <w:proofErr w:type="spellStart"/>
      <w:proofErr w:type="gramStart"/>
      <w:ins w:id="197" w:author="Unknown">
        <w:r>
          <w:rPr>
            <w:rFonts w:ascii="Verdana" w:hAnsi="Verdana"/>
            <w:color w:val="000000"/>
            <w:sz w:val="20"/>
            <w:szCs w:val="20"/>
          </w:rPr>
          <w:t>ServletContextAttributeEvent</w:t>
        </w:r>
        <w:proofErr w:type="spellEnd"/>
        <w:r>
          <w:rPr>
            <w:rFonts w:ascii="Verdana" w:hAnsi="Verdana"/>
            <w:color w:val="000000"/>
            <w:sz w:val="20"/>
            <w:szCs w:val="20"/>
          </w:rPr>
          <w:t>.</w:t>
        </w:r>
        <w:proofErr w:type="gramEnd"/>
      </w:ins>
    </w:p>
    <w:p w:rsidR="00416974" w:rsidRDefault="00190A17" w:rsidP="00416974">
      <w:pPr>
        <w:rPr>
          <w:ins w:id="198" w:author="Unknown"/>
          <w:rFonts w:ascii="Times New Roman" w:hAnsi="Times New Roman"/>
          <w:sz w:val="24"/>
          <w:szCs w:val="24"/>
        </w:rPr>
      </w:pPr>
      <w:ins w:id="199" w:author="Unknown">
        <w:r>
          <w:pict>
            <v:rect id="_x0000_i1058" style="width:0;height:.75pt" o:hrstd="t" o:hrnoshade="t" o:hr="t" fillcolor="#d4d4d4" stroked="f"/>
          </w:pict>
        </w:r>
      </w:ins>
    </w:p>
    <w:p w:rsidR="00416974" w:rsidRDefault="00416974" w:rsidP="00416974">
      <w:pPr>
        <w:pStyle w:val="Heading3"/>
        <w:shd w:val="clear" w:color="auto" w:fill="FFFFFF"/>
        <w:spacing w:line="312" w:lineRule="atLeast"/>
        <w:jc w:val="both"/>
        <w:rPr>
          <w:ins w:id="200" w:author="Unknown"/>
          <w:rFonts w:ascii="Helvetica" w:hAnsi="Helvetica"/>
          <w:b w:val="0"/>
          <w:bCs w:val="0"/>
          <w:color w:val="610B4B"/>
          <w:sz w:val="32"/>
          <w:szCs w:val="32"/>
        </w:rPr>
      </w:pPr>
      <w:ins w:id="201" w:author="Unknown">
        <w:r>
          <w:rPr>
            <w:rFonts w:ascii="Helvetica" w:hAnsi="Helvetica"/>
            <w:b w:val="0"/>
            <w:bCs w:val="0"/>
            <w:color w:val="610B4B"/>
            <w:sz w:val="32"/>
            <w:szCs w:val="32"/>
          </w:rPr>
          <w:t>29) What is the use of welcome-file-list?</w:t>
        </w:r>
      </w:ins>
    </w:p>
    <w:p w:rsidR="00416974" w:rsidRDefault="00416974" w:rsidP="00416974">
      <w:pPr>
        <w:pStyle w:val="NormalWeb"/>
        <w:shd w:val="clear" w:color="auto" w:fill="FFFFFF"/>
        <w:jc w:val="both"/>
        <w:rPr>
          <w:ins w:id="202" w:author="Unknown"/>
          <w:rFonts w:ascii="Verdana" w:hAnsi="Verdana"/>
          <w:color w:val="000000"/>
          <w:sz w:val="20"/>
          <w:szCs w:val="20"/>
        </w:rPr>
      </w:pPr>
      <w:ins w:id="203" w:author="Unknown">
        <w:r>
          <w:rPr>
            <w:rFonts w:ascii="Verdana" w:hAnsi="Verdana"/>
            <w:color w:val="000000"/>
            <w:sz w:val="20"/>
            <w:szCs w:val="20"/>
          </w:rPr>
          <w:t>It is used to specify the welcome file for the project.</w:t>
        </w:r>
      </w:ins>
    </w:p>
    <w:p w:rsidR="005D19A1" w:rsidRPr="005D19A1" w:rsidRDefault="005D19A1" w:rsidP="005D19A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proofErr w:type="gramStart"/>
      <w:r w:rsidRPr="005D19A1">
        <w:rPr>
          <w:rFonts w:ascii="Helvetica" w:eastAsia="Times New Roman" w:hAnsi="Helvetica" w:cs="Times New Roman"/>
          <w:color w:val="610B38"/>
          <w:kern w:val="36"/>
          <w:sz w:val="44"/>
          <w:szCs w:val="44"/>
        </w:rPr>
        <w:t>welcome-file-list</w:t>
      </w:r>
      <w:proofErr w:type="gramEnd"/>
      <w:r w:rsidRPr="005D19A1">
        <w:rPr>
          <w:rFonts w:ascii="Helvetica" w:eastAsia="Times New Roman" w:hAnsi="Helvetica" w:cs="Times New Roman"/>
          <w:color w:val="610B38"/>
          <w:kern w:val="36"/>
          <w:sz w:val="44"/>
          <w:szCs w:val="44"/>
        </w:rPr>
        <w:t xml:space="preserve"> in web.xml</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The </w:t>
      </w:r>
      <w:r w:rsidRPr="005D19A1">
        <w:rPr>
          <w:rFonts w:ascii="Verdana" w:eastAsia="Times New Roman" w:hAnsi="Verdana" w:cs="Times New Roman"/>
          <w:b/>
          <w:bCs/>
          <w:color w:val="000000"/>
          <w:sz w:val="20"/>
          <w:szCs w:val="20"/>
        </w:rPr>
        <w:t>welcome-file-list</w:t>
      </w:r>
      <w:r w:rsidRPr="005D19A1">
        <w:rPr>
          <w:rFonts w:ascii="Verdana" w:eastAsia="Times New Roman" w:hAnsi="Verdana" w:cs="Times New Roman"/>
          <w:color w:val="000000"/>
          <w:sz w:val="20"/>
          <w:szCs w:val="20"/>
        </w:rPr>
        <w:t> element of </w:t>
      </w:r>
      <w:r w:rsidRPr="005D19A1">
        <w:rPr>
          <w:rFonts w:ascii="Verdana" w:eastAsia="Times New Roman" w:hAnsi="Verdana" w:cs="Times New Roman"/>
          <w:b/>
          <w:bCs/>
          <w:color w:val="000000"/>
          <w:sz w:val="20"/>
          <w:szCs w:val="20"/>
        </w:rPr>
        <w:t>web-</w:t>
      </w:r>
      <w:proofErr w:type="gramStart"/>
      <w:r w:rsidRPr="005D19A1">
        <w:rPr>
          <w:rFonts w:ascii="Verdana" w:eastAsia="Times New Roman" w:hAnsi="Verdana" w:cs="Times New Roman"/>
          <w:b/>
          <w:bCs/>
          <w:color w:val="000000"/>
          <w:sz w:val="20"/>
          <w:szCs w:val="20"/>
        </w:rPr>
        <w:t>app</w:t>
      </w:r>
      <w:r w:rsidRPr="005D19A1">
        <w:rPr>
          <w:rFonts w:ascii="Verdana" w:eastAsia="Times New Roman" w:hAnsi="Verdana" w:cs="Times New Roman"/>
          <w:color w:val="000000"/>
          <w:sz w:val="20"/>
          <w:szCs w:val="20"/>
        </w:rPr>
        <w:t>,</w:t>
      </w:r>
      <w:proofErr w:type="gramEnd"/>
      <w:r w:rsidRPr="005D19A1">
        <w:rPr>
          <w:rFonts w:ascii="Verdana" w:eastAsia="Times New Roman" w:hAnsi="Verdana" w:cs="Times New Roman"/>
          <w:color w:val="000000"/>
          <w:sz w:val="20"/>
          <w:szCs w:val="20"/>
        </w:rPr>
        <w:t xml:space="preserve"> is used to define a list of welcome files. Its sub element is </w:t>
      </w:r>
      <w:r w:rsidRPr="005D19A1">
        <w:rPr>
          <w:rFonts w:ascii="Verdana" w:eastAsia="Times New Roman" w:hAnsi="Verdana" w:cs="Times New Roman"/>
          <w:b/>
          <w:bCs/>
          <w:color w:val="000000"/>
          <w:sz w:val="20"/>
          <w:szCs w:val="20"/>
        </w:rPr>
        <w:t>welcome-file</w:t>
      </w:r>
      <w:r w:rsidRPr="005D19A1">
        <w:rPr>
          <w:rFonts w:ascii="Verdana" w:eastAsia="Times New Roman" w:hAnsi="Verdana" w:cs="Times New Roman"/>
          <w:color w:val="000000"/>
          <w:sz w:val="20"/>
          <w:szCs w:val="20"/>
        </w:rPr>
        <w:t> that is used to define the welcome file.</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lastRenderedPageBreak/>
        <w:t>A </w:t>
      </w:r>
      <w:r w:rsidRPr="005D19A1">
        <w:rPr>
          <w:rFonts w:ascii="Verdana" w:eastAsia="Times New Roman" w:hAnsi="Verdana" w:cs="Times New Roman"/>
          <w:b/>
          <w:bCs/>
          <w:color w:val="000000"/>
          <w:sz w:val="20"/>
          <w:szCs w:val="20"/>
        </w:rPr>
        <w:t>welcome file</w:t>
      </w:r>
      <w:r w:rsidRPr="005D19A1">
        <w:rPr>
          <w:rFonts w:ascii="Verdana" w:eastAsia="Times New Roman" w:hAnsi="Verdana" w:cs="Times New Roman"/>
          <w:color w:val="000000"/>
          <w:sz w:val="20"/>
          <w:szCs w:val="20"/>
        </w:rPr>
        <w:t> is the file that is invoked automatically by the server, if you don't specify any file name.</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By default server looks for the welcome file in following order:</w:t>
      </w:r>
    </w:p>
    <w:p w:rsidR="005D19A1" w:rsidRPr="005D19A1" w:rsidRDefault="005D19A1" w:rsidP="005D19A1">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welcome-file-list in web.xml</w:t>
      </w:r>
    </w:p>
    <w:p w:rsidR="005D19A1" w:rsidRPr="005D19A1" w:rsidRDefault="005D19A1" w:rsidP="005D19A1">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index.html</w:t>
      </w:r>
    </w:p>
    <w:p w:rsidR="005D19A1" w:rsidRPr="005D19A1" w:rsidRDefault="005D19A1" w:rsidP="005D19A1">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index.htm</w:t>
      </w:r>
    </w:p>
    <w:p w:rsidR="005D19A1" w:rsidRPr="005D19A1" w:rsidRDefault="005D19A1" w:rsidP="005D19A1">
      <w:pPr>
        <w:numPr>
          <w:ilvl w:val="0"/>
          <w:numId w:val="2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index.jsp</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 xml:space="preserve">If none of these files are found, server renders 404 </w:t>
      </w:r>
      <w:proofErr w:type="gramStart"/>
      <w:r w:rsidRPr="005D19A1">
        <w:rPr>
          <w:rFonts w:ascii="Verdana" w:eastAsia="Times New Roman" w:hAnsi="Verdana" w:cs="Times New Roman"/>
          <w:color w:val="000000"/>
          <w:sz w:val="20"/>
          <w:szCs w:val="20"/>
        </w:rPr>
        <w:t>error</w:t>
      </w:r>
      <w:proofErr w:type="gramEnd"/>
      <w:r w:rsidRPr="005D19A1">
        <w:rPr>
          <w:rFonts w:ascii="Verdana" w:eastAsia="Times New Roman" w:hAnsi="Verdana" w:cs="Times New Roman"/>
          <w:color w:val="000000"/>
          <w:sz w:val="20"/>
          <w:szCs w:val="20"/>
        </w:rPr>
        <w:t>.</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If you have specified welcome-file in web.xml, and all the files index.html, index.htm and index.jsp exists, priority goes to welcome-file.</w:t>
      </w:r>
    </w:p>
    <w:p w:rsidR="005D19A1" w:rsidRPr="005D19A1" w:rsidRDefault="005D19A1" w:rsidP="005D19A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If welcome-file-list entry doesn't exist in web.xml file, priority goes to index.html file then index.htm and at last index.jsp file.</w:t>
      </w:r>
    </w:p>
    <w:p w:rsidR="00416974" w:rsidRDefault="00416974" w:rsidP="00416974">
      <w:pPr>
        <w:rPr>
          <w:ins w:id="204" w:author="Unknown"/>
          <w:rFonts w:ascii="Times New Roman" w:hAnsi="Times New Roman"/>
          <w:sz w:val="24"/>
          <w:szCs w:val="24"/>
        </w:rPr>
      </w:pPr>
    </w:p>
    <w:p w:rsidR="00416974" w:rsidRDefault="00190A17" w:rsidP="00416974">
      <w:pPr>
        <w:rPr>
          <w:ins w:id="205" w:author="Unknown"/>
        </w:rPr>
      </w:pPr>
      <w:ins w:id="206" w:author="Unknown">
        <w:r>
          <w:pict>
            <v:rect id="_x0000_i1059" style="width:0;height:.75pt" o:hrstd="t" o:hrnoshade="t" o:hr="t" fillcolor="#d4d4d4" stroked="f"/>
          </w:pict>
        </w:r>
      </w:ins>
    </w:p>
    <w:p w:rsidR="00416974" w:rsidRDefault="00416974" w:rsidP="00416974">
      <w:pPr>
        <w:pStyle w:val="Heading3"/>
        <w:shd w:val="clear" w:color="auto" w:fill="FFFFFF"/>
        <w:spacing w:line="312" w:lineRule="atLeast"/>
        <w:jc w:val="both"/>
        <w:rPr>
          <w:ins w:id="207" w:author="Unknown"/>
          <w:rFonts w:ascii="Helvetica" w:hAnsi="Helvetica"/>
          <w:b w:val="0"/>
          <w:bCs w:val="0"/>
          <w:color w:val="610B4B"/>
          <w:sz w:val="32"/>
          <w:szCs w:val="32"/>
        </w:rPr>
      </w:pPr>
      <w:ins w:id="208" w:author="Unknown">
        <w:r>
          <w:rPr>
            <w:rFonts w:ascii="Helvetica" w:hAnsi="Helvetica"/>
            <w:b w:val="0"/>
            <w:bCs w:val="0"/>
            <w:color w:val="610B4B"/>
            <w:sz w:val="32"/>
            <w:szCs w:val="32"/>
          </w:rPr>
          <w:t xml:space="preserve">30) What is the use of attribute in </w:t>
        </w:r>
        <w:proofErr w:type="spellStart"/>
        <w:r>
          <w:rPr>
            <w:rFonts w:ascii="Helvetica" w:hAnsi="Helvetica"/>
            <w:b w:val="0"/>
            <w:bCs w:val="0"/>
            <w:color w:val="610B4B"/>
            <w:sz w:val="32"/>
            <w:szCs w:val="32"/>
          </w:rPr>
          <w:t>servlets</w:t>
        </w:r>
        <w:proofErr w:type="spellEnd"/>
        <w:r>
          <w:rPr>
            <w:rFonts w:ascii="Helvetica" w:hAnsi="Helvetica"/>
            <w:b w:val="0"/>
            <w:bCs w:val="0"/>
            <w:color w:val="610B4B"/>
            <w:sz w:val="32"/>
            <w:szCs w:val="32"/>
          </w:rPr>
          <w:t>?</w:t>
        </w:r>
      </w:ins>
    </w:p>
    <w:p w:rsidR="00416974" w:rsidRDefault="00416974" w:rsidP="00416974">
      <w:pPr>
        <w:pStyle w:val="NormalWeb"/>
        <w:shd w:val="clear" w:color="auto" w:fill="FFFFFF"/>
        <w:jc w:val="both"/>
        <w:rPr>
          <w:ins w:id="209" w:author="Unknown"/>
          <w:rFonts w:ascii="Verdana" w:hAnsi="Verdana"/>
          <w:color w:val="000000"/>
          <w:sz w:val="20"/>
          <w:szCs w:val="20"/>
        </w:rPr>
      </w:pPr>
      <w:ins w:id="210" w:author="Unknown">
        <w:r>
          <w:rPr>
            <w:rFonts w:ascii="Verdana" w:hAnsi="Verdana"/>
            <w:color w:val="000000"/>
            <w:sz w:val="20"/>
            <w:szCs w:val="20"/>
          </w:rPr>
          <w:t xml:space="preserve">Attribute is a map object that can be used to set, get or remove in request, session or application scope. It is mainly used to share information between one </w:t>
        </w:r>
        <w:proofErr w:type="spellStart"/>
        <w:r>
          <w:rPr>
            <w:rFonts w:ascii="Verdana" w:hAnsi="Verdana"/>
            <w:color w:val="000000"/>
            <w:sz w:val="20"/>
            <w:szCs w:val="20"/>
          </w:rPr>
          <w:t>servlet</w:t>
        </w:r>
        <w:proofErr w:type="spellEnd"/>
        <w:r>
          <w:rPr>
            <w:rFonts w:ascii="Verdana" w:hAnsi="Verdana"/>
            <w:color w:val="000000"/>
            <w:sz w:val="20"/>
            <w:szCs w:val="20"/>
          </w:rPr>
          <w:t xml:space="preserve"> to another.</w:t>
        </w:r>
      </w:ins>
    </w:p>
    <w:p w:rsidR="005D19A1" w:rsidRDefault="005D19A1" w:rsidP="005D19A1">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Attribute in </w:t>
      </w:r>
      <w:proofErr w:type="spellStart"/>
      <w:r>
        <w:rPr>
          <w:rFonts w:ascii="Helvetica" w:hAnsi="Helvetica"/>
          <w:b w:val="0"/>
          <w:bCs w:val="0"/>
          <w:color w:val="610B38"/>
          <w:sz w:val="44"/>
          <w:szCs w:val="44"/>
        </w:rPr>
        <w:t>Servlet</w:t>
      </w:r>
      <w:proofErr w:type="spellEnd"/>
    </w:p>
    <w:p w:rsidR="005D19A1" w:rsidRDefault="00190A17" w:rsidP="005D19A1">
      <w:pPr>
        <w:numPr>
          <w:ilvl w:val="0"/>
          <w:numId w:val="27"/>
        </w:numPr>
        <w:shd w:val="clear" w:color="auto" w:fill="FFFFFF"/>
        <w:spacing w:before="60" w:after="100" w:afterAutospacing="1" w:line="345" w:lineRule="atLeast"/>
        <w:jc w:val="both"/>
        <w:rPr>
          <w:rFonts w:ascii="Verdana" w:hAnsi="Verdana"/>
          <w:color w:val="000000"/>
          <w:sz w:val="20"/>
          <w:szCs w:val="20"/>
        </w:rPr>
      </w:pPr>
      <w:hyperlink r:id="rId18" w:history="1">
        <w:r w:rsidR="005D19A1">
          <w:rPr>
            <w:rStyle w:val="Hyperlink"/>
            <w:color w:val="008000"/>
            <w:sz w:val="23"/>
            <w:szCs w:val="23"/>
          </w:rPr>
          <w:t xml:space="preserve">Attribute in </w:t>
        </w:r>
        <w:proofErr w:type="spellStart"/>
        <w:r w:rsidR="005D19A1">
          <w:rPr>
            <w:rStyle w:val="Hyperlink"/>
            <w:color w:val="008000"/>
            <w:sz w:val="23"/>
            <w:szCs w:val="23"/>
          </w:rPr>
          <w:t>Servlet</w:t>
        </w:r>
        <w:proofErr w:type="spellEnd"/>
      </w:hyperlink>
    </w:p>
    <w:p w:rsidR="005D19A1" w:rsidRDefault="00190A17" w:rsidP="005D19A1">
      <w:pPr>
        <w:numPr>
          <w:ilvl w:val="0"/>
          <w:numId w:val="27"/>
        </w:numPr>
        <w:shd w:val="clear" w:color="auto" w:fill="FFFFFF"/>
        <w:spacing w:before="60" w:after="100" w:afterAutospacing="1" w:line="345" w:lineRule="atLeast"/>
        <w:jc w:val="both"/>
        <w:rPr>
          <w:rFonts w:ascii="Verdana" w:hAnsi="Verdana"/>
          <w:color w:val="000000"/>
          <w:sz w:val="20"/>
          <w:szCs w:val="20"/>
        </w:rPr>
      </w:pPr>
      <w:hyperlink r:id="rId19" w:anchor="attributemethod" w:history="1">
        <w:r w:rsidR="005D19A1">
          <w:rPr>
            <w:rStyle w:val="Hyperlink"/>
            <w:color w:val="008000"/>
            <w:sz w:val="23"/>
            <w:szCs w:val="23"/>
          </w:rPr>
          <w:t>Attribute specific methods</w:t>
        </w:r>
      </w:hyperlink>
    </w:p>
    <w:p w:rsidR="005D19A1" w:rsidRDefault="00190A17" w:rsidP="005D19A1">
      <w:pPr>
        <w:numPr>
          <w:ilvl w:val="0"/>
          <w:numId w:val="27"/>
        </w:numPr>
        <w:shd w:val="clear" w:color="auto" w:fill="FFFFFF"/>
        <w:spacing w:before="60" w:after="100" w:afterAutospacing="1" w:line="345" w:lineRule="atLeast"/>
        <w:jc w:val="both"/>
        <w:rPr>
          <w:rFonts w:ascii="Verdana" w:hAnsi="Verdana"/>
          <w:color w:val="000000"/>
          <w:sz w:val="20"/>
          <w:szCs w:val="20"/>
        </w:rPr>
      </w:pPr>
      <w:hyperlink r:id="rId20" w:anchor="attributeex" w:history="1">
        <w:r w:rsidR="005D19A1">
          <w:rPr>
            <w:rStyle w:val="Hyperlink"/>
            <w:color w:val="008000"/>
            <w:sz w:val="23"/>
            <w:szCs w:val="23"/>
          </w:rPr>
          <w:t xml:space="preserve">Example of </w:t>
        </w:r>
        <w:proofErr w:type="spellStart"/>
        <w:r w:rsidR="005D19A1">
          <w:rPr>
            <w:rStyle w:val="Hyperlink"/>
            <w:color w:val="008000"/>
            <w:sz w:val="23"/>
            <w:szCs w:val="23"/>
          </w:rPr>
          <w:t>ServletContext</w:t>
        </w:r>
        <w:proofErr w:type="spellEnd"/>
        <w:r w:rsidR="005D19A1">
          <w:rPr>
            <w:rStyle w:val="Hyperlink"/>
            <w:color w:val="008000"/>
            <w:sz w:val="23"/>
            <w:szCs w:val="23"/>
          </w:rPr>
          <w:t xml:space="preserve"> to set and get attribute</w:t>
        </w:r>
      </w:hyperlink>
    </w:p>
    <w:p w:rsidR="005D19A1" w:rsidRDefault="00190A17" w:rsidP="005D19A1">
      <w:pPr>
        <w:numPr>
          <w:ilvl w:val="0"/>
          <w:numId w:val="27"/>
        </w:numPr>
        <w:shd w:val="clear" w:color="auto" w:fill="FFFFFF"/>
        <w:spacing w:before="60" w:after="100" w:afterAutospacing="1" w:line="345" w:lineRule="atLeast"/>
        <w:jc w:val="both"/>
        <w:rPr>
          <w:rFonts w:ascii="Verdana" w:hAnsi="Verdana"/>
          <w:color w:val="000000"/>
          <w:sz w:val="20"/>
          <w:szCs w:val="20"/>
        </w:rPr>
      </w:pPr>
      <w:hyperlink r:id="rId21" w:anchor="diffcontext" w:history="1">
        <w:r w:rsidR="005D19A1">
          <w:rPr>
            <w:rStyle w:val="Hyperlink"/>
            <w:color w:val="008000"/>
            <w:sz w:val="23"/>
            <w:szCs w:val="23"/>
          </w:rPr>
          <w:t xml:space="preserve">Difference between </w:t>
        </w:r>
        <w:proofErr w:type="spellStart"/>
        <w:r w:rsidR="005D19A1">
          <w:rPr>
            <w:rStyle w:val="Hyperlink"/>
            <w:color w:val="008000"/>
            <w:sz w:val="23"/>
            <w:szCs w:val="23"/>
          </w:rPr>
          <w:t>ServletConfig</w:t>
        </w:r>
        <w:proofErr w:type="spellEnd"/>
        <w:r w:rsidR="005D19A1">
          <w:rPr>
            <w:rStyle w:val="Hyperlink"/>
            <w:color w:val="008000"/>
            <w:sz w:val="23"/>
            <w:szCs w:val="23"/>
          </w:rPr>
          <w:t xml:space="preserve"> and </w:t>
        </w:r>
        <w:proofErr w:type="spellStart"/>
        <w:r w:rsidR="005D19A1">
          <w:rPr>
            <w:rStyle w:val="Hyperlink"/>
            <w:color w:val="008000"/>
            <w:sz w:val="23"/>
            <w:szCs w:val="23"/>
          </w:rPr>
          <w:t>ServletContext</w:t>
        </w:r>
        <w:proofErr w:type="spellEnd"/>
      </w:hyperlink>
    </w:p>
    <w:p w:rsidR="005D19A1" w:rsidRDefault="005D19A1" w:rsidP="005D19A1">
      <w:pPr>
        <w:pStyle w:val="NormalWeb"/>
        <w:shd w:val="clear" w:color="auto" w:fill="FFFFFF"/>
        <w:jc w:val="both"/>
        <w:rPr>
          <w:rFonts w:ascii="Verdana" w:hAnsi="Verdana"/>
          <w:color w:val="000000"/>
          <w:sz w:val="20"/>
          <w:szCs w:val="20"/>
        </w:rPr>
      </w:pPr>
      <w:r>
        <w:rPr>
          <w:rFonts w:ascii="Verdana" w:hAnsi="Verdana"/>
          <w:color w:val="000000"/>
          <w:sz w:val="20"/>
          <w:szCs w:val="20"/>
        </w:rPr>
        <w:t>An </w:t>
      </w:r>
      <w:r>
        <w:rPr>
          <w:rFonts w:ascii="Verdana" w:hAnsi="Verdana"/>
          <w:b/>
          <w:bCs/>
          <w:color w:val="000000"/>
          <w:sz w:val="20"/>
          <w:szCs w:val="20"/>
        </w:rPr>
        <w:t xml:space="preserve">attribute in </w:t>
      </w:r>
      <w:proofErr w:type="spellStart"/>
      <w:r>
        <w:rPr>
          <w:rFonts w:ascii="Verdana" w:hAnsi="Verdana"/>
          <w:b/>
          <w:bCs/>
          <w:color w:val="000000"/>
          <w:sz w:val="20"/>
          <w:szCs w:val="20"/>
        </w:rPr>
        <w:t>servlet</w:t>
      </w:r>
      <w:proofErr w:type="spellEnd"/>
      <w:r>
        <w:rPr>
          <w:rFonts w:ascii="Verdana" w:hAnsi="Verdana"/>
          <w:color w:val="000000"/>
          <w:sz w:val="20"/>
          <w:szCs w:val="20"/>
        </w:rPr>
        <w:t> is an object that can be set, get or removed from one of the following scopes:</w:t>
      </w:r>
    </w:p>
    <w:p w:rsidR="005D19A1" w:rsidRDefault="005D19A1" w:rsidP="005D19A1">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request scope</w:t>
      </w:r>
    </w:p>
    <w:p w:rsidR="005D19A1" w:rsidRDefault="005D19A1" w:rsidP="005D19A1">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session scope</w:t>
      </w:r>
    </w:p>
    <w:p w:rsidR="005D19A1" w:rsidRDefault="005D19A1" w:rsidP="005D19A1">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application scope</w:t>
      </w:r>
    </w:p>
    <w:p w:rsidR="005D19A1" w:rsidRDefault="005D19A1" w:rsidP="005D19A1">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w:t>
      </w:r>
      <w:proofErr w:type="spellStart"/>
      <w:r>
        <w:rPr>
          <w:rFonts w:ascii="Verdana" w:hAnsi="Verdana"/>
          <w:color w:val="000000"/>
          <w:sz w:val="20"/>
          <w:szCs w:val="20"/>
        </w:rPr>
        <w:t>servlet</w:t>
      </w:r>
      <w:proofErr w:type="spellEnd"/>
      <w:r>
        <w:rPr>
          <w:rFonts w:ascii="Verdana" w:hAnsi="Verdana"/>
          <w:color w:val="000000"/>
          <w:sz w:val="20"/>
          <w:szCs w:val="20"/>
        </w:rPr>
        <w:t xml:space="preserve"> programmer can pass </w:t>
      </w:r>
      <w:proofErr w:type="spellStart"/>
      <w:r>
        <w:rPr>
          <w:rFonts w:ascii="Verdana" w:hAnsi="Verdana"/>
          <w:color w:val="000000"/>
          <w:sz w:val="20"/>
          <w:szCs w:val="20"/>
        </w:rPr>
        <w:t>informations</w:t>
      </w:r>
      <w:proofErr w:type="spellEnd"/>
      <w:r>
        <w:rPr>
          <w:rFonts w:ascii="Verdana" w:hAnsi="Verdana"/>
          <w:color w:val="000000"/>
          <w:sz w:val="20"/>
          <w:szCs w:val="20"/>
        </w:rPr>
        <w:t xml:space="preserve"> from one </w:t>
      </w:r>
      <w:proofErr w:type="spellStart"/>
      <w:r>
        <w:rPr>
          <w:rFonts w:ascii="Verdana" w:hAnsi="Verdana"/>
          <w:color w:val="000000"/>
          <w:sz w:val="20"/>
          <w:szCs w:val="20"/>
        </w:rPr>
        <w:t>servlet</w:t>
      </w:r>
      <w:proofErr w:type="spellEnd"/>
      <w:r>
        <w:rPr>
          <w:rFonts w:ascii="Verdana" w:hAnsi="Verdana"/>
          <w:color w:val="000000"/>
          <w:sz w:val="20"/>
          <w:szCs w:val="20"/>
        </w:rPr>
        <w:t xml:space="preserve"> to another using attributes. It is just like passing object from one class to another so that we can reuse the same object again and again.</w:t>
      </w:r>
    </w:p>
    <w:p w:rsidR="005D19A1" w:rsidRDefault="005D19A1" w:rsidP="005D19A1">
      <w:pPr>
        <w:pStyle w:val="Heading3"/>
        <w:spacing w:line="312" w:lineRule="atLeast"/>
        <w:rPr>
          <w:rFonts w:ascii="Helvetica" w:hAnsi="Helvetica"/>
          <w:b w:val="0"/>
          <w:bCs w:val="0"/>
          <w:color w:val="610B4B"/>
          <w:sz w:val="32"/>
          <w:szCs w:val="32"/>
          <w:shd w:val="clear" w:color="auto" w:fill="FFFFFF"/>
        </w:rPr>
      </w:pPr>
      <w:bookmarkStart w:id="211" w:name="attributemethod"/>
      <w:r>
        <w:rPr>
          <w:rFonts w:ascii="Helvetica" w:hAnsi="Helvetica"/>
          <w:b w:val="0"/>
          <w:bCs w:val="0"/>
          <w:color w:val="610B4B"/>
          <w:sz w:val="32"/>
          <w:szCs w:val="32"/>
          <w:shd w:val="clear" w:color="auto" w:fill="FFFFFF"/>
        </w:rPr>
        <w:t xml:space="preserve">Attribute specific methods of </w:t>
      </w:r>
      <w:proofErr w:type="spellStart"/>
      <w:r>
        <w:rPr>
          <w:rFonts w:ascii="Helvetica" w:hAnsi="Helvetica"/>
          <w:b w:val="0"/>
          <w:bCs w:val="0"/>
          <w:color w:val="610B4B"/>
          <w:sz w:val="32"/>
          <w:szCs w:val="32"/>
          <w:shd w:val="clear" w:color="auto" w:fill="FFFFFF"/>
        </w:rPr>
        <w:t>ServletRequest</w:t>
      </w:r>
      <w:proofErr w:type="spellEnd"/>
      <w:r>
        <w:rPr>
          <w:rFonts w:ascii="Helvetica" w:hAnsi="Helvetica"/>
          <w:b w:val="0"/>
          <w:bCs w:val="0"/>
          <w:color w:val="610B4B"/>
          <w:sz w:val="32"/>
          <w:szCs w:val="32"/>
          <w:shd w:val="clear" w:color="auto" w:fill="FFFFFF"/>
        </w:rPr>
        <w:t xml:space="preserve">, </w:t>
      </w:r>
      <w:proofErr w:type="spellStart"/>
      <w:r>
        <w:rPr>
          <w:rFonts w:ascii="Helvetica" w:hAnsi="Helvetica"/>
          <w:b w:val="0"/>
          <w:bCs w:val="0"/>
          <w:color w:val="610B4B"/>
          <w:sz w:val="32"/>
          <w:szCs w:val="32"/>
          <w:shd w:val="clear" w:color="auto" w:fill="FFFFFF"/>
        </w:rPr>
        <w:t>HttpSession</w:t>
      </w:r>
      <w:proofErr w:type="spellEnd"/>
      <w:r>
        <w:rPr>
          <w:rFonts w:ascii="Helvetica" w:hAnsi="Helvetica"/>
          <w:b w:val="0"/>
          <w:bCs w:val="0"/>
          <w:color w:val="610B4B"/>
          <w:sz w:val="32"/>
          <w:szCs w:val="32"/>
          <w:shd w:val="clear" w:color="auto" w:fill="FFFFFF"/>
        </w:rPr>
        <w:t xml:space="preserve"> and </w:t>
      </w:r>
      <w:proofErr w:type="spellStart"/>
      <w:r>
        <w:rPr>
          <w:rFonts w:ascii="Helvetica" w:hAnsi="Helvetica"/>
          <w:b w:val="0"/>
          <w:bCs w:val="0"/>
          <w:color w:val="610B4B"/>
          <w:sz w:val="32"/>
          <w:szCs w:val="32"/>
          <w:shd w:val="clear" w:color="auto" w:fill="FFFFFF"/>
        </w:rPr>
        <w:t>ServletContext</w:t>
      </w:r>
      <w:proofErr w:type="spellEnd"/>
      <w:r>
        <w:rPr>
          <w:rFonts w:ascii="Helvetica" w:hAnsi="Helvetica"/>
          <w:b w:val="0"/>
          <w:bCs w:val="0"/>
          <w:color w:val="610B4B"/>
          <w:sz w:val="32"/>
          <w:szCs w:val="32"/>
          <w:shd w:val="clear" w:color="auto" w:fill="FFFFFF"/>
        </w:rPr>
        <w:t xml:space="preserve"> interface</w:t>
      </w:r>
    </w:p>
    <w:tbl>
      <w:tblPr>
        <w:tblW w:w="0" w:type="auto"/>
        <w:tblCellSpacing w:w="15" w:type="dxa"/>
        <w:tblCellMar>
          <w:top w:w="15" w:type="dxa"/>
          <w:left w:w="15" w:type="dxa"/>
          <w:bottom w:w="15" w:type="dxa"/>
          <w:right w:w="15" w:type="dxa"/>
        </w:tblCellMar>
        <w:tblLook w:val="04A0"/>
      </w:tblPr>
      <w:tblGrid>
        <w:gridCol w:w="9450"/>
      </w:tblGrid>
      <w:tr w:rsidR="005D19A1" w:rsidTr="005D19A1">
        <w:trPr>
          <w:tblCellSpacing w:w="15" w:type="dxa"/>
        </w:trPr>
        <w:tc>
          <w:tcPr>
            <w:tcW w:w="0" w:type="auto"/>
            <w:vAlign w:val="center"/>
            <w:hideMark/>
          </w:tcPr>
          <w:p w:rsidR="005D19A1" w:rsidRDefault="005D19A1">
            <w:pPr>
              <w:spacing w:line="345" w:lineRule="atLeast"/>
              <w:ind w:left="300"/>
              <w:jc w:val="both"/>
              <w:rPr>
                <w:rFonts w:ascii="Verdana" w:hAnsi="Verdana"/>
                <w:color w:val="000000"/>
                <w:sz w:val="20"/>
                <w:szCs w:val="20"/>
              </w:rPr>
            </w:pPr>
            <w:r>
              <w:rPr>
                <w:rFonts w:ascii="Verdana" w:hAnsi="Verdana"/>
                <w:color w:val="000000"/>
                <w:sz w:val="20"/>
                <w:szCs w:val="20"/>
              </w:rPr>
              <w:t>There are following 4 attribute specific methods. They are as follows:</w:t>
            </w:r>
          </w:p>
          <w:p w:rsidR="005D19A1" w:rsidRDefault="005D19A1" w:rsidP="005D19A1">
            <w:pPr>
              <w:numPr>
                <w:ilvl w:val="0"/>
                <w:numId w:val="2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setAttribute</w:t>
            </w:r>
            <w:proofErr w:type="spell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name,Object</w:t>
            </w:r>
            <w:proofErr w:type="spellEnd"/>
            <w:r>
              <w:rPr>
                <w:rStyle w:val="Strong"/>
                <w:rFonts w:ascii="Verdana" w:hAnsi="Verdana"/>
                <w:color w:val="000000"/>
                <w:sz w:val="20"/>
                <w:szCs w:val="20"/>
              </w:rPr>
              <w:t xml:space="preserve"> object):</w:t>
            </w:r>
            <w:r>
              <w:rPr>
                <w:rFonts w:ascii="Verdana" w:hAnsi="Verdana"/>
                <w:color w:val="000000"/>
                <w:sz w:val="20"/>
                <w:szCs w:val="20"/>
              </w:rPr>
              <w:t>sets the given object in the application scope.</w:t>
            </w:r>
          </w:p>
          <w:p w:rsidR="005D19A1" w:rsidRDefault="005D19A1" w:rsidP="005D19A1">
            <w:pPr>
              <w:numPr>
                <w:ilvl w:val="0"/>
                <w:numId w:val="2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Object </w:t>
            </w:r>
            <w:proofErr w:type="spellStart"/>
            <w:r>
              <w:rPr>
                <w:rStyle w:val="Strong"/>
                <w:rFonts w:ascii="Verdana" w:hAnsi="Verdana"/>
                <w:color w:val="000000"/>
                <w:sz w:val="20"/>
                <w:szCs w:val="20"/>
              </w:rPr>
              <w:t>getAttribute</w:t>
            </w:r>
            <w:proofErr w:type="spellEnd"/>
            <w:r>
              <w:rPr>
                <w:rStyle w:val="Strong"/>
                <w:rFonts w:ascii="Verdana" w:hAnsi="Verdana"/>
                <w:color w:val="000000"/>
                <w:sz w:val="20"/>
                <w:szCs w:val="20"/>
              </w:rPr>
              <w:t>(String name):</w:t>
            </w:r>
            <w:r>
              <w:rPr>
                <w:rFonts w:ascii="Verdana" w:hAnsi="Verdana"/>
                <w:color w:val="000000"/>
                <w:sz w:val="20"/>
                <w:szCs w:val="20"/>
              </w:rPr>
              <w:t>Returns the attribute for the specified name.</w:t>
            </w:r>
          </w:p>
          <w:p w:rsidR="005D19A1" w:rsidRDefault="005D19A1" w:rsidP="005D19A1">
            <w:pPr>
              <w:numPr>
                <w:ilvl w:val="0"/>
                <w:numId w:val="2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Enumeration </w:t>
            </w:r>
            <w:proofErr w:type="spellStart"/>
            <w:r>
              <w:rPr>
                <w:rStyle w:val="Strong"/>
                <w:rFonts w:ascii="Verdana" w:hAnsi="Verdana"/>
                <w:color w:val="000000"/>
                <w:sz w:val="20"/>
                <w:szCs w:val="20"/>
              </w:rPr>
              <w:t>getInitParameterNames</w:t>
            </w:r>
            <w:proofErr w:type="spellEnd"/>
            <w:r>
              <w:rPr>
                <w:rStyle w:val="Strong"/>
                <w:rFonts w:ascii="Verdana" w:hAnsi="Verdana"/>
                <w:color w:val="000000"/>
                <w:sz w:val="20"/>
                <w:szCs w:val="20"/>
              </w:rPr>
              <w:t>():</w:t>
            </w:r>
            <w:r>
              <w:rPr>
                <w:rFonts w:ascii="Verdana" w:hAnsi="Verdana"/>
                <w:color w:val="000000"/>
                <w:sz w:val="20"/>
                <w:szCs w:val="20"/>
              </w:rPr>
              <w:t>Returns the names of the context's initialization parameters as an Enumeration of String objects.</w:t>
            </w:r>
          </w:p>
          <w:p w:rsidR="005D19A1" w:rsidRDefault="005D19A1" w:rsidP="005D19A1">
            <w:pPr>
              <w:numPr>
                <w:ilvl w:val="0"/>
                <w:numId w:val="29"/>
              </w:numPr>
              <w:spacing w:before="60" w:after="100" w:afterAutospacing="1" w:line="345" w:lineRule="atLeast"/>
              <w:ind w:left="1020"/>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removeAttribute</w:t>
            </w:r>
            <w:proofErr w:type="spellEnd"/>
            <w:r>
              <w:rPr>
                <w:rStyle w:val="Strong"/>
                <w:rFonts w:ascii="Verdana" w:hAnsi="Verdana"/>
                <w:color w:val="000000"/>
                <w:sz w:val="20"/>
                <w:szCs w:val="20"/>
              </w:rPr>
              <w:t>(String name):</w:t>
            </w:r>
            <w:r>
              <w:rPr>
                <w:rFonts w:ascii="Verdana" w:hAnsi="Verdana"/>
                <w:color w:val="000000"/>
                <w:sz w:val="20"/>
                <w:szCs w:val="20"/>
              </w:rPr>
              <w:t xml:space="preserve">Removes the attribute with the given name from the </w:t>
            </w:r>
            <w:proofErr w:type="spellStart"/>
            <w:r>
              <w:rPr>
                <w:rFonts w:ascii="Verdana" w:hAnsi="Verdana"/>
                <w:color w:val="000000"/>
                <w:sz w:val="20"/>
                <w:szCs w:val="20"/>
              </w:rPr>
              <w:t>servlet</w:t>
            </w:r>
            <w:proofErr w:type="spellEnd"/>
            <w:r>
              <w:rPr>
                <w:rFonts w:ascii="Verdana" w:hAnsi="Verdana"/>
                <w:color w:val="000000"/>
                <w:sz w:val="20"/>
                <w:szCs w:val="20"/>
              </w:rPr>
              <w:t xml:space="preserve"> context.</w:t>
            </w:r>
          </w:p>
        </w:tc>
      </w:tr>
    </w:tbl>
    <w:p w:rsidR="005D19A1" w:rsidRDefault="00190A17" w:rsidP="005D19A1">
      <w:pPr>
        <w:rPr>
          <w:rFonts w:ascii="Verdana" w:hAnsi="Verdana"/>
          <w:color w:val="008000"/>
          <w:sz w:val="20"/>
          <w:szCs w:val="20"/>
          <w:shd w:val="clear" w:color="auto" w:fill="FFFFFF"/>
        </w:rPr>
      </w:pPr>
      <w:r w:rsidRPr="00190A17">
        <w:rPr>
          <w:rFonts w:ascii="Verdana" w:hAnsi="Verdana"/>
          <w:color w:val="008000"/>
          <w:sz w:val="20"/>
          <w:szCs w:val="20"/>
          <w:shd w:val="clear" w:color="auto" w:fill="FFFFFF"/>
        </w:rPr>
        <w:pict>
          <v:rect id="_x0000_i1060" style="width:0;height:.75pt" o:hralign="center" o:hrstd="t" o:hrnoshade="t" o:hr="t" fillcolor="#d4d4d4" stroked="f"/>
        </w:pict>
      </w:r>
    </w:p>
    <w:bookmarkEnd w:id="211"/>
    <w:p w:rsidR="005D19A1" w:rsidRDefault="005D19A1" w:rsidP="005D19A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ServletContext</w:t>
      </w:r>
      <w:proofErr w:type="spellEnd"/>
      <w:r>
        <w:rPr>
          <w:rFonts w:ascii="Tahoma" w:hAnsi="Tahoma" w:cs="Tahoma"/>
          <w:b w:val="0"/>
          <w:bCs w:val="0"/>
          <w:color w:val="610B4B"/>
          <w:sz w:val="33"/>
          <w:szCs w:val="33"/>
        </w:rPr>
        <w:t xml:space="preserve"> to set and get attribute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D19A1" w:rsidTr="005D19A1">
        <w:trPr>
          <w:tblCellSpacing w:w="15" w:type="dxa"/>
        </w:trPr>
        <w:tc>
          <w:tcPr>
            <w:tcW w:w="0" w:type="auto"/>
            <w:shd w:val="clear" w:color="auto" w:fill="FFFFFF"/>
            <w:vAlign w:val="center"/>
            <w:hideMark/>
          </w:tcPr>
          <w:p w:rsidR="005D19A1" w:rsidRDefault="005D19A1">
            <w:pPr>
              <w:spacing w:line="345" w:lineRule="atLeast"/>
              <w:ind w:left="300"/>
              <w:jc w:val="both"/>
              <w:rPr>
                <w:rFonts w:ascii="Verdana" w:hAnsi="Verdana"/>
                <w:color w:val="000000"/>
                <w:sz w:val="20"/>
                <w:szCs w:val="20"/>
              </w:rPr>
            </w:pPr>
            <w:r>
              <w:rPr>
                <w:rFonts w:ascii="Verdana" w:hAnsi="Verdana"/>
                <w:color w:val="000000"/>
                <w:sz w:val="20"/>
                <w:szCs w:val="20"/>
              </w:rPr>
              <w:t xml:space="preserve">In this example, we are setting the attribute in the application scope and getting that value from another </w:t>
            </w:r>
            <w:proofErr w:type="spellStart"/>
            <w:r>
              <w:rPr>
                <w:rFonts w:ascii="Verdana" w:hAnsi="Verdana"/>
                <w:color w:val="000000"/>
                <w:sz w:val="20"/>
                <w:szCs w:val="20"/>
              </w:rPr>
              <w:t>servlet</w:t>
            </w:r>
            <w:proofErr w:type="spellEnd"/>
            <w:r>
              <w:rPr>
                <w:rFonts w:ascii="Verdana" w:hAnsi="Verdana"/>
                <w:color w:val="000000"/>
                <w:sz w:val="20"/>
                <w:szCs w:val="20"/>
              </w:rPr>
              <w:t>.</w:t>
            </w:r>
          </w:p>
        </w:tc>
      </w:tr>
    </w:tbl>
    <w:p w:rsidR="005D19A1" w:rsidRDefault="005D19A1" w:rsidP="005D19A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DemoServlet1.java</w:t>
      </w:r>
    </w:p>
    <w:tbl>
      <w:tblPr>
        <w:tblStyle w:val="TableGrid"/>
        <w:tblW w:w="0" w:type="auto"/>
        <w:tblLook w:val="04A0"/>
      </w:tblPr>
      <w:tblGrid>
        <w:gridCol w:w="9576"/>
      </w:tblGrid>
      <w:tr w:rsidR="005D19A1" w:rsidTr="005D19A1">
        <w:tc>
          <w:tcPr>
            <w:tcW w:w="9576" w:type="dxa"/>
          </w:tcPr>
          <w:p w:rsidR="005D19A1" w:rsidRDefault="005D19A1" w:rsidP="005D19A1">
            <w:pPr>
              <w:pStyle w:val="Heading3"/>
              <w:spacing w:line="312" w:lineRule="atLeast"/>
              <w:jc w:val="both"/>
              <w:outlineLvl w:val="2"/>
              <w:rPr>
                <w:rFonts w:ascii="Helvetica" w:hAnsi="Helvetica"/>
                <w:b w:val="0"/>
                <w:bCs w:val="0"/>
                <w:color w:val="610B4B"/>
                <w:sz w:val="32"/>
                <w:szCs w:val="32"/>
              </w:rPr>
            </w:pPr>
          </w:p>
        </w:tc>
      </w:tr>
    </w:tbl>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javax.servlet.http</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DemoServlet1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HttpServlet</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req,HttpServletResponse res)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lastRenderedPageBreak/>
        <w:t>res.setContentType</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PrintWriter</w:t>
      </w:r>
      <w:proofErr w:type="spellEnd"/>
      <w:r>
        <w:rPr>
          <w:rFonts w:ascii="Verdana" w:hAnsi="Verdana"/>
          <w:color w:val="000000"/>
          <w:sz w:val="20"/>
          <w:szCs w:val="20"/>
          <w:bdr w:val="none" w:sz="0" w:space="0" w:color="auto" w:frame="1"/>
        </w:rPr>
        <w:t> out=</w:t>
      </w:r>
      <w:proofErr w:type="spellStart"/>
      <w:proofErr w:type="gramStart"/>
      <w:r>
        <w:rPr>
          <w:rFonts w:ascii="Verdana" w:hAnsi="Verdana"/>
          <w:color w:val="000000"/>
          <w:sz w:val="20"/>
          <w:szCs w:val="20"/>
          <w:bdr w:val="none" w:sz="0" w:space="0" w:color="auto" w:frame="1"/>
        </w:rPr>
        <w:t>res.getWriter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ServletContext</w:t>
      </w:r>
      <w:proofErr w:type="spellEnd"/>
      <w:r>
        <w:rPr>
          <w:rFonts w:ascii="Verdana" w:hAnsi="Verdana"/>
          <w:color w:val="000000"/>
          <w:sz w:val="20"/>
          <w:szCs w:val="20"/>
          <w:bdr w:val="none" w:sz="0" w:space="0" w:color="auto" w:frame="1"/>
        </w:rPr>
        <w:t> context=</w:t>
      </w:r>
      <w:proofErr w:type="spellStart"/>
      <w:proofErr w:type="gramStart"/>
      <w:r>
        <w:rPr>
          <w:rFonts w:ascii="Verdana" w:hAnsi="Verdana"/>
          <w:color w:val="000000"/>
          <w:sz w:val="20"/>
          <w:szCs w:val="20"/>
          <w:bdr w:val="none" w:sz="0" w:space="0" w:color="auto" w:frame="1"/>
        </w:rPr>
        <w:t>getServletContext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context.setAttribute</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company"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"IBM</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"Welcome to first </w:t>
      </w:r>
      <w:proofErr w:type="spellStart"/>
      <w:r>
        <w:rPr>
          <w:rStyle w:val="string"/>
          <w:rFonts w:ascii="Verdana" w:hAnsi="Verdana"/>
          <w:color w:val="0000FF"/>
          <w:sz w:val="20"/>
          <w:szCs w:val="20"/>
          <w:bdr w:val="none" w:sz="0" w:space="0" w:color="auto" w:frame="1"/>
        </w:rPr>
        <w:t>servlet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"&lt;a </w:t>
      </w:r>
      <w:proofErr w:type="spellStart"/>
      <w:r>
        <w:rPr>
          <w:rStyle w:val="string"/>
          <w:rFonts w:ascii="Verdana" w:hAnsi="Verdana"/>
          <w:color w:val="0000FF"/>
          <w:sz w:val="20"/>
          <w:szCs w:val="20"/>
          <w:bdr w:val="none" w:sz="0" w:space="0" w:color="auto" w:frame="1"/>
        </w:rPr>
        <w:t>href</w:t>
      </w:r>
      <w:proofErr w:type="spellEnd"/>
      <w:r>
        <w:rPr>
          <w:rStyle w:val="string"/>
          <w:rFonts w:ascii="Verdana" w:hAnsi="Verdana"/>
          <w:color w:val="0000FF"/>
          <w:sz w:val="20"/>
          <w:szCs w:val="20"/>
          <w:bdr w:val="none" w:sz="0" w:space="0" w:color="auto" w:frame="1"/>
        </w:rPr>
        <w:t>='servlet2'&gt;visit&lt;/a&gt;"</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out.close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(e);}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pStyle w:val="Heading3"/>
        <w:shd w:val="clear" w:color="auto" w:fill="FFFFFF"/>
        <w:spacing w:line="312" w:lineRule="atLeast"/>
        <w:jc w:val="both"/>
        <w:rPr>
          <w:rFonts w:ascii="Helvetica" w:hAnsi="Helvetica"/>
          <w:b w:val="0"/>
          <w:bCs w:val="0"/>
          <w:color w:val="610B4B"/>
          <w:sz w:val="32"/>
          <w:szCs w:val="32"/>
        </w:rPr>
      </w:pPr>
    </w:p>
    <w:p w:rsidR="005D19A1" w:rsidRDefault="005D19A1" w:rsidP="005D19A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DemoServlet2.java</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java.io.*;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javax.servlet.http</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DemoServlet2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HttpServlet</w:t>
      </w:r>
      <w:proofErr w:type="spell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doGet(HttpServletRequest req,HttpServletResponse res)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res.setContentType</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"text/html"</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PrintWriter</w:t>
      </w:r>
      <w:proofErr w:type="spellEnd"/>
      <w:r>
        <w:rPr>
          <w:rFonts w:ascii="Verdana" w:hAnsi="Verdana"/>
          <w:color w:val="000000"/>
          <w:sz w:val="20"/>
          <w:szCs w:val="20"/>
          <w:bdr w:val="none" w:sz="0" w:space="0" w:color="auto" w:frame="1"/>
        </w:rPr>
        <w:t> out=</w:t>
      </w:r>
      <w:proofErr w:type="spellStart"/>
      <w:proofErr w:type="gramStart"/>
      <w:r>
        <w:rPr>
          <w:rFonts w:ascii="Verdana" w:hAnsi="Verdana"/>
          <w:color w:val="000000"/>
          <w:sz w:val="20"/>
          <w:szCs w:val="20"/>
          <w:bdr w:val="none" w:sz="0" w:space="0" w:color="auto" w:frame="1"/>
        </w:rPr>
        <w:t>res.getWriter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r>
        <w:rPr>
          <w:rFonts w:ascii="Verdana" w:hAnsi="Verdana"/>
          <w:color w:val="000000"/>
          <w:sz w:val="20"/>
          <w:szCs w:val="20"/>
          <w:bdr w:val="none" w:sz="0" w:space="0" w:color="auto" w:frame="1"/>
        </w:rPr>
        <w:t>ServletContext</w:t>
      </w:r>
      <w:proofErr w:type="spellEnd"/>
      <w:r>
        <w:rPr>
          <w:rFonts w:ascii="Verdana" w:hAnsi="Verdana"/>
          <w:color w:val="000000"/>
          <w:sz w:val="20"/>
          <w:szCs w:val="20"/>
          <w:bdr w:val="none" w:sz="0" w:space="0" w:color="auto" w:frame="1"/>
        </w:rPr>
        <w:t> context=</w:t>
      </w:r>
      <w:proofErr w:type="spellStart"/>
      <w:proofErr w:type="gramStart"/>
      <w:r>
        <w:rPr>
          <w:rFonts w:ascii="Verdana" w:hAnsi="Verdana"/>
          <w:color w:val="000000"/>
          <w:sz w:val="20"/>
          <w:szCs w:val="20"/>
          <w:bdr w:val="none" w:sz="0" w:space="0" w:color="auto" w:frame="1"/>
        </w:rPr>
        <w:t>getServletContext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String n</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String)</w:t>
      </w:r>
      <w:proofErr w:type="spellStart"/>
      <w:r>
        <w:rPr>
          <w:rFonts w:ascii="Verdana" w:hAnsi="Verdana"/>
          <w:color w:val="000000"/>
          <w:sz w:val="20"/>
          <w:szCs w:val="20"/>
          <w:bdr w:val="none" w:sz="0" w:space="0" w:color="auto" w:frame="1"/>
        </w:rPr>
        <w:t>context.getAttribute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"company"</w:t>
      </w: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"Welcome to "</w:t>
      </w:r>
      <w:r>
        <w:rPr>
          <w:rFonts w:ascii="Verdana" w:hAnsi="Verdana"/>
          <w:color w:val="000000"/>
          <w:sz w:val="20"/>
          <w:szCs w:val="20"/>
          <w:bdr w:val="none" w:sz="0" w:space="0" w:color="auto" w:frame="1"/>
        </w:rPr>
        <w:t>+n);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out.close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proofErr w:type="gramStart"/>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catch</w:t>
      </w:r>
      <w:proofErr w:type="gramEnd"/>
      <w:r>
        <w:rPr>
          <w:rFonts w:ascii="Verdana" w:hAnsi="Verdana"/>
          <w:color w:val="000000"/>
          <w:sz w:val="20"/>
          <w:szCs w:val="20"/>
          <w:bdr w:val="none" w:sz="0" w:space="0" w:color="auto" w:frame="1"/>
        </w:rPr>
        <w:t>(Exception e){</w:t>
      </w:r>
      <w:proofErr w:type="spellStart"/>
      <w:r>
        <w:rPr>
          <w:rFonts w:ascii="Verdana" w:hAnsi="Verdana"/>
          <w:color w:val="000000"/>
          <w:sz w:val="20"/>
          <w:szCs w:val="20"/>
          <w:bdr w:val="none" w:sz="0" w:space="0" w:color="auto" w:frame="1"/>
        </w:rPr>
        <w:t>out.println</w:t>
      </w:r>
      <w:proofErr w:type="spellEnd"/>
      <w:r>
        <w:rPr>
          <w:rFonts w:ascii="Verdana" w:hAnsi="Verdana"/>
          <w:color w:val="000000"/>
          <w:sz w:val="20"/>
          <w:szCs w:val="20"/>
          <w:bdr w:val="none" w:sz="0" w:space="0" w:color="auto" w:frame="1"/>
        </w:rPr>
        <w:t>(e);}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web.xml</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gramStart"/>
      <w:r>
        <w:rPr>
          <w:rFonts w:ascii="Verdana" w:hAnsi="Verdana"/>
          <w:color w:val="000000"/>
          <w:sz w:val="20"/>
          <w:szCs w:val="20"/>
          <w:bdr w:val="none" w:sz="0" w:space="0" w:color="auto" w:frame="1"/>
        </w:rPr>
        <w:t>web-app</w:t>
      </w:r>
      <w:proofErr w:type="gram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servlet</w:t>
      </w:r>
      <w:proofErr w:type="spellEnd"/>
      <w:proofErr w:type="gram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-name&gt;s1&lt;/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&gt;DemoServlet1&lt;/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w:t>
      </w:r>
      <w:proofErr w:type="gram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-name&gt;s1&lt;/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-pattern&gt;/servlet1&lt;/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servlet</w:t>
      </w:r>
      <w:proofErr w:type="spellEnd"/>
      <w:proofErr w:type="gram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-name&gt;s2&lt;/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&gt;DemoServlet2&lt;/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proofErr w:type="gram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w:t>
      </w:r>
      <w:proofErr w:type="gramEnd"/>
      <w:r>
        <w:rPr>
          <w:rFonts w:ascii="Verdana" w:hAnsi="Verdana"/>
          <w:color w:val="000000"/>
          <w:sz w:val="20"/>
          <w:szCs w:val="20"/>
          <w:bdr w:val="none" w:sz="0" w:space="0" w:color="auto" w:frame="1"/>
        </w:rPr>
        <w:t>&gt;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-name&gt;s2&lt;/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-name&gt;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-pattern&gt;/servlet2&lt;/</w:t>
      </w:r>
      <w:proofErr w:type="spellStart"/>
      <w:r>
        <w:rPr>
          <w:rFonts w:ascii="Verdana" w:hAnsi="Verdana"/>
          <w:color w:val="000000"/>
          <w:sz w:val="20"/>
          <w:szCs w:val="20"/>
          <w:bdr w:val="none" w:sz="0" w:space="0" w:color="auto" w:frame="1"/>
        </w:rPr>
        <w:t>url</w:t>
      </w:r>
      <w:proofErr w:type="spellEnd"/>
      <w:r>
        <w:rPr>
          <w:rFonts w:ascii="Verdana" w:hAnsi="Verdana"/>
          <w:color w:val="000000"/>
          <w:sz w:val="20"/>
          <w:szCs w:val="20"/>
          <w:bdr w:val="none" w:sz="0" w:space="0" w:color="auto" w:frame="1"/>
        </w:rPr>
        <w:t>-pattern&gt;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servlet</w:t>
      </w:r>
      <w:proofErr w:type="spellEnd"/>
      <w:r>
        <w:rPr>
          <w:rFonts w:ascii="Verdana" w:hAnsi="Verdana"/>
          <w:color w:val="000000"/>
          <w:sz w:val="20"/>
          <w:szCs w:val="20"/>
          <w:bdr w:val="none" w:sz="0" w:space="0" w:color="auto" w:frame="1"/>
        </w:rPr>
        <w:t>-mapping&gt;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  </w:t>
      </w:r>
    </w:p>
    <w:p w:rsidR="005D19A1" w:rsidRDefault="005D19A1" w:rsidP="005D19A1">
      <w:p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&lt;/web-app&gt;  </w:t>
      </w:r>
    </w:p>
    <w:p w:rsidR="00416974" w:rsidRDefault="00416974" w:rsidP="005D19A1"/>
    <w:p w:rsidR="005D19A1" w:rsidRDefault="005D19A1"/>
    <w:p w:rsidR="005D19A1" w:rsidRPr="005D19A1" w:rsidRDefault="005D19A1" w:rsidP="005D19A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D19A1">
        <w:rPr>
          <w:rFonts w:ascii="Helvetica" w:eastAsia="Times New Roman" w:hAnsi="Helvetica" w:cs="Times New Roman"/>
          <w:color w:val="610B4B"/>
          <w:sz w:val="32"/>
          <w:szCs w:val="32"/>
        </w:rPr>
        <w:t xml:space="preserve">Difference between </w:t>
      </w:r>
      <w:proofErr w:type="spellStart"/>
      <w:r w:rsidRPr="005D19A1">
        <w:rPr>
          <w:rFonts w:ascii="Helvetica" w:eastAsia="Times New Roman" w:hAnsi="Helvetica" w:cs="Times New Roman"/>
          <w:color w:val="610B4B"/>
          <w:sz w:val="32"/>
          <w:szCs w:val="32"/>
        </w:rPr>
        <w:t>ServletConfig</w:t>
      </w:r>
      <w:proofErr w:type="spellEnd"/>
      <w:r w:rsidRPr="005D19A1">
        <w:rPr>
          <w:rFonts w:ascii="Helvetica" w:eastAsia="Times New Roman" w:hAnsi="Helvetica" w:cs="Times New Roman"/>
          <w:color w:val="610B4B"/>
          <w:sz w:val="32"/>
          <w:szCs w:val="32"/>
        </w:rPr>
        <w:t xml:space="preserve"> and </w:t>
      </w:r>
      <w:proofErr w:type="spellStart"/>
      <w:r w:rsidRPr="005D19A1">
        <w:rPr>
          <w:rFonts w:ascii="Helvetica" w:eastAsia="Times New Roman" w:hAnsi="Helvetica" w:cs="Times New Roman"/>
          <w:color w:val="610B4B"/>
          <w:sz w:val="32"/>
          <w:szCs w:val="32"/>
        </w:rPr>
        <w:t>ServletContext</w:t>
      </w:r>
      <w:proofErr w:type="spellEnd"/>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D19A1" w:rsidRPr="005D19A1" w:rsidTr="005D19A1">
        <w:trPr>
          <w:tblCellSpacing w:w="15" w:type="dxa"/>
        </w:trPr>
        <w:tc>
          <w:tcPr>
            <w:tcW w:w="0" w:type="auto"/>
            <w:shd w:val="clear" w:color="auto" w:fill="FFFFFF"/>
            <w:vAlign w:val="center"/>
            <w:hideMark/>
          </w:tcPr>
          <w:p w:rsidR="005D19A1" w:rsidRPr="005D19A1" w:rsidRDefault="005D19A1" w:rsidP="005D19A1">
            <w:pPr>
              <w:spacing w:after="0" w:line="345" w:lineRule="atLeast"/>
              <w:ind w:left="300"/>
              <w:jc w:val="both"/>
              <w:rPr>
                <w:rFonts w:ascii="Verdana" w:eastAsia="Times New Roman" w:hAnsi="Verdana" w:cs="Times New Roman"/>
                <w:color w:val="000000"/>
                <w:sz w:val="20"/>
                <w:szCs w:val="20"/>
              </w:rPr>
            </w:pPr>
            <w:r w:rsidRPr="005D19A1">
              <w:rPr>
                <w:rFonts w:ascii="Verdana" w:eastAsia="Times New Roman" w:hAnsi="Verdana" w:cs="Times New Roman"/>
                <w:color w:val="000000"/>
                <w:sz w:val="20"/>
                <w:szCs w:val="20"/>
              </w:rPr>
              <w:t xml:space="preserve">The </w:t>
            </w:r>
            <w:proofErr w:type="spellStart"/>
            <w:r w:rsidRPr="00D4753D">
              <w:rPr>
                <w:rFonts w:ascii="Verdana" w:eastAsia="Times New Roman" w:hAnsi="Verdana" w:cs="Times New Roman"/>
                <w:color w:val="000000"/>
                <w:sz w:val="20"/>
                <w:szCs w:val="20"/>
                <w:highlight w:val="yellow"/>
              </w:rPr>
              <w:t>servletconfig</w:t>
            </w:r>
            <w:proofErr w:type="spellEnd"/>
            <w:r w:rsidRPr="00D4753D">
              <w:rPr>
                <w:rFonts w:ascii="Verdana" w:eastAsia="Times New Roman" w:hAnsi="Verdana" w:cs="Times New Roman"/>
                <w:color w:val="000000"/>
                <w:sz w:val="20"/>
                <w:szCs w:val="20"/>
                <w:highlight w:val="yellow"/>
              </w:rPr>
              <w:t xml:space="preserve"> object refers to the single</w:t>
            </w:r>
            <w:r w:rsidRPr="005D19A1">
              <w:rPr>
                <w:rFonts w:ascii="Verdana" w:eastAsia="Times New Roman" w:hAnsi="Verdana" w:cs="Times New Roman"/>
                <w:color w:val="000000"/>
                <w:sz w:val="20"/>
                <w:szCs w:val="20"/>
              </w:rPr>
              <w:t xml:space="preserve"> </w:t>
            </w:r>
            <w:proofErr w:type="spellStart"/>
            <w:r w:rsidRPr="005D19A1">
              <w:rPr>
                <w:rFonts w:ascii="Verdana" w:eastAsia="Times New Roman" w:hAnsi="Verdana" w:cs="Times New Roman"/>
                <w:color w:val="000000"/>
                <w:sz w:val="20"/>
                <w:szCs w:val="20"/>
              </w:rPr>
              <w:t>servlet</w:t>
            </w:r>
            <w:proofErr w:type="spellEnd"/>
            <w:r w:rsidRPr="005D19A1">
              <w:rPr>
                <w:rFonts w:ascii="Verdana" w:eastAsia="Times New Roman" w:hAnsi="Verdana" w:cs="Times New Roman"/>
                <w:color w:val="000000"/>
                <w:sz w:val="20"/>
                <w:szCs w:val="20"/>
              </w:rPr>
              <w:t xml:space="preserve"> whereas </w:t>
            </w:r>
            <w:proofErr w:type="spellStart"/>
            <w:r w:rsidRPr="00D4753D">
              <w:rPr>
                <w:rFonts w:ascii="Verdana" w:eastAsia="Times New Roman" w:hAnsi="Verdana" w:cs="Times New Roman"/>
                <w:color w:val="000000"/>
                <w:sz w:val="20"/>
                <w:szCs w:val="20"/>
                <w:highlight w:val="yellow"/>
              </w:rPr>
              <w:t>servletcontext</w:t>
            </w:r>
            <w:proofErr w:type="spellEnd"/>
            <w:r w:rsidRPr="00D4753D">
              <w:rPr>
                <w:rFonts w:ascii="Verdana" w:eastAsia="Times New Roman" w:hAnsi="Verdana" w:cs="Times New Roman"/>
                <w:color w:val="000000"/>
                <w:sz w:val="20"/>
                <w:szCs w:val="20"/>
                <w:highlight w:val="yellow"/>
              </w:rPr>
              <w:t xml:space="preserve"> object refers to the whole web application</w:t>
            </w:r>
            <w:r w:rsidRPr="005D19A1">
              <w:rPr>
                <w:rFonts w:ascii="Verdana" w:eastAsia="Times New Roman" w:hAnsi="Verdana" w:cs="Times New Roman"/>
                <w:color w:val="000000"/>
                <w:sz w:val="20"/>
                <w:szCs w:val="20"/>
              </w:rPr>
              <w:t>.</w:t>
            </w:r>
          </w:p>
        </w:tc>
      </w:tr>
    </w:tbl>
    <w:p w:rsidR="005D19A1" w:rsidRDefault="005D19A1"/>
    <w:p w:rsidR="005D19A1" w:rsidRDefault="005D19A1"/>
    <w:sectPr w:rsidR="005D19A1" w:rsidSect="007558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79FC"/>
    <w:multiLevelType w:val="multilevel"/>
    <w:tmpl w:val="09B8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C07C3"/>
    <w:multiLevelType w:val="multilevel"/>
    <w:tmpl w:val="6CFC8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F1D57"/>
    <w:multiLevelType w:val="multilevel"/>
    <w:tmpl w:val="960E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E3029"/>
    <w:multiLevelType w:val="multilevel"/>
    <w:tmpl w:val="9F00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350FDB"/>
    <w:multiLevelType w:val="multilevel"/>
    <w:tmpl w:val="021C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1E78DD"/>
    <w:multiLevelType w:val="multilevel"/>
    <w:tmpl w:val="1F50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14A7A"/>
    <w:multiLevelType w:val="multilevel"/>
    <w:tmpl w:val="FEE2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82A1F"/>
    <w:multiLevelType w:val="multilevel"/>
    <w:tmpl w:val="4C8A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837522"/>
    <w:multiLevelType w:val="multilevel"/>
    <w:tmpl w:val="DA82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3627D"/>
    <w:multiLevelType w:val="multilevel"/>
    <w:tmpl w:val="2CF89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0D71AA0"/>
    <w:multiLevelType w:val="multilevel"/>
    <w:tmpl w:val="1F06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E6437"/>
    <w:multiLevelType w:val="multilevel"/>
    <w:tmpl w:val="99BA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5816DE"/>
    <w:multiLevelType w:val="multilevel"/>
    <w:tmpl w:val="DB2C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351282"/>
    <w:multiLevelType w:val="multilevel"/>
    <w:tmpl w:val="5FD8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F06AF"/>
    <w:multiLevelType w:val="multilevel"/>
    <w:tmpl w:val="3F4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477C54"/>
    <w:multiLevelType w:val="multilevel"/>
    <w:tmpl w:val="E686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AD13E5"/>
    <w:multiLevelType w:val="multilevel"/>
    <w:tmpl w:val="D386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D55C83"/>
    <w:multiLevelType w:val="multilevel"/>
    <w:tmpl w:val="9DC2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B4BF9"/>
    <w:multiLevelType w:val="multilevel"/>
    <w:tmpl w:val="85C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341175"/>
    <w:multiLevelType w:val="multilevel"/>
    <w:tmpl w:val="BB24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0F4450"/>
    <w:multiLevelType w:val="multilevel"/>
    <w:tmpl w:val="F08C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5E36D9"/>
    <w:multiLevelType w:val="multilevel"/>
    <w:tmpl w:val="B87046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D920E4"/>
    <w:multiLevelType w:val="multilevel"/>
    <w:tmpl w:val="25C0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BC5D4F"/>
    <w:multiLevelType w:val="multilevel"/>
    <w:tmpl w:val="D8CA5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CBC6721"/>
    <w:multiLevelType w:val="multilevel"/>
    <w:tmpl w:val="369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DF2BCF"/>
    <w:multiLevelType w:val="multilevel"/>
    <w:tmpl w:val="BA22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A51A33"/>
    <w:multiLevelType w:val="multilevel"/>
    <w:tmpl w:val="AF9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E172B8"/>
    <w:multiLevelType w:val="multilevel"/>
    <w:tmpl w:val="9EBE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75682A"/>
    <w:multiLevelType w:val="multilevel"/>
    <w:tmpl w:val="D472B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39B49EE"/>
    <w:multiLevelType w:val="multilevel"/>
    <w:tmpl w:val="CDA6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CD6001"/>
    <w:multiLevelType w:val="multilevel"/>
    <w:tmpl w:val="A26A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2F1FE7"/>
    <w:multiLevelType w:val="multilevel"/>
    <w:tmpl w:val="1008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677856"/>
    <w:multiLevelType w:val="multilevel"/>
    <w:tmpl w:val="892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7"/>
  </w:num>
  <w:num w:numId="4">
    <w:abstractNumId w:val="11"/>
  </w:num>
  <w:num w:numId="5">
    <w:abstractNumId w:val="18"/>
  </w:num>
  <w:num w:numId="6">
    <w:abstractNumId w:val="28"/>
  </w:num>
  <w:num w:numId="7">
    <w:abstractNumId w:val="7"/>
  </w:num>
  <w:num w:numId="8">
    <w:abstractNumId w:val="22"/>
  </w:num>
  <w:num w:numId="9">
    <w:abstractNumId w:val="3"/>
  </w:num>
  <w:num w:numId="10">
    <w:abstractNumId w:val="2"/>
  </w:num>
  <w:num w:numId="11">
    <w:abstractNumId w:val="23"/>
  </w:num>
  <w:num w:numId="12">
    <w:abstractNumId w:val="16"/>
  </w:num>
  <w:num w:numId="13">
    <w:abstractNumId w:val="8"/>
  </w:num>
  <w:num w:numId="14">
    <w:abstractNumId w:val="26"/>
  </w:num>
  <w:num w:numId="15">
    <w:abstractNumId w:val="4"/>
  </w:num>
  <w:num w:numId="16">
    <w:abstractNumId w:val="9"/>
  </w:num>
  <w:num w:numId="17">
    <w:abstractNumId w:val="12"/>
  </w:num>
  <w:num w:numId="18">
    <w:abstractNumId w:val="15"/>
  </w:num>
  <w:num w:numId="19">
    <w:abstractNumId w:val="6"/>
  </w:num>
  <w:num w:numId="20">
    <w:abstractNumId w:val="17"/>
  </w:num>
  <w:num w:numId="21">
    <w:abstractNumId w:val="31"/>
  </w:num>
  <w:num w:numId="22">
    <w:abstractNumId w:val="13"/>
  </w:num>
  <w:num w:numId="23">
    <w:abstractNumId w:val="32"/>
  </w:num>
  <w:num w:numId="24">
    <w:abstractNumId w:val="24"/>
  </w:num>
  <w:num w:numId="25">
    <w:abstractNumId w:val="0"/>
  </w:num>
  <w:num w:numId="26">
    <w:abstractNumId w:val="29"/>
  </w:num>
  <w:num w:numId="27">
    <w:abstractNumId w:val="19"/>
  </w:num>
  <w:num w:numId="28">
    <w:abstractNumId w:val="25"/>
  </w:num>
  <w:num w:numId="29">
    <w:abstractNumId w:val="20"/>
  </w:num>
  <w:num w:numId="30">
    <w:abstractNumId w:val="10"/>
  </w:num>
  <w:num w:numId="31">
    <w:abstractNumId w:val="5"/>
  </w:num>
  <w:num w:numId="32">
    <w:abstractNumId w:val="30"/>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7084"/>
    <w:rsid w:val="000305CD"/>
    <w:rsid w:val="00092346"/>
    <w:rsid w:val="00104988"/>
    <w:rsid w:val="00176B54"/>
    <w:rsid w:val="00190A17"/>
    <w:rsid w:val="00215873"/>
    <w:rsid w:val="00234A68"/>
    <w:rsid w:val="00252D30"/>
    <w:rsid w:val="002950EB"/>
    <w:rsid w:val="002C5B63"/>
    <w:rsid w:val="00363450"/>
    <w:rsid w:val="0037602D"/>
    <w:rsid w:val="00405D75"/>
    <w:rsid w:val="00416974"/>
    <w:rsid w:val="00481188"/>
    <w:rsid w:val="004C1878"/>
    <w:rsid w:val="005C7084"/>
    <w:rsid w:val="005D19A1"/>
    <w:rsid w:val="005E1B84"/>
    <w:rsid w:val="00715CA6"/>
    <w:rsid w:val="007203D0"/>
    <w:rsid w:val="00755843"/>
    <w:rsid w:val="007F4F1A"/>
    <w:rsid w:val="007F66E4"/>
    <w:rsid w:val="00845E5A"/>
    <w:rsid w:val="00855154"/>
    <w:rsid w:val="008728F6"/>
    <w:rsid w:val="008C5342"/>
    <w:rsid w:val="00AA019B"/>
    <w:rsid w:val="00B126EF"/>
    <w:rsid w:val="00B67F2C"/>
    <w:rsid w:val="00B86AC4"/>
    <w:rsid w:val="00BA45CD"/>
    <w:rsid w:val="00CD0A27"/>
    <w:rsid w:val="00D4753D"/>
    <w:rsid w:val="00D75E5C"/>
    <w:rsid w:val="00D94C86"/>
    <w:rsid w:val="00DB1790"/>
    <w:rsid w:val="00DE354D"/>
    <w:rsid w:val="00E36BED"/>
    <w:rsid w:val="00E46EF6"/>
    <w:rsid w:val="00E91015"/>
    <w:rsid w:val="00F03555"/>
    <w:rsid w:val="00F47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3"/>
  </w:style>
  <w:style w:type="paragraph" w:styleId="Heading1">
    <w:name w:val="heading 1"/>
    <w:basedOn w:val="Normal"/>
    <w:link w:val="Heading1Char"/>
    <w:uiPriority w:val="9"/>
    <w:qFormat/>
    <w:rsid w:val="005C7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0A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70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5E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70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C7084"/>
    <w:rPr>
      <w:color w:val="0000FF"/>
      <w:u w:val="single"/>
    </w:rPr>
  </w:style>
  <w:style w:type="paragraph" w:styleId="NormalWeb">
    <w:name w:val="Normal (Web)"/>
    <w:basedOn w:val="Normal"/>
    <w:uiPriority w:val="99"/>
    <w:unhideWhenUsed/>
    <w:rsid w:val="005C70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C7084"/>
  </w:style>
  <w:style w:type="paragraph" w:styleId="BalloonText">
    <w:name w:val="Balloon Text"/>
    <w:basedOn w:val="Normal"/>
    <w:link w:val="BalloonTextChar"/>
    <w:uiPriority w:val="99"/>
    <w:semiHidden/>
    <w:unhideWhenUsed/>
    <w:rsid w:val="005C7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084"/>
    <w:rPr>
      <w:rFonts w:ascii="Tahoma" w:hAnsi="Tahoma" w:cs="Tahoma"/>
      <w:sz w:val="16"/>
      <w:szCs w:val="16"/>
    </w:rPr>
  </w:style>
  <w:style w:type="character" w:customStyle="1" w:styleId="attribute">
    <w:name w:val="attribute"/>
    <w:basedOn w:val="DefaultParagraphFont"/>
    <w:rsid w:val="00416974"/>
  </w:style>
  <w:style w:type="character" w:customStyle="1" w:styleId="attribute-value">
    <w:name w:val="attribute-value"/>
    <w:basedOn w:val="DefaultParagraphFont"/>
    <w:rsid w:val="00416974"/>
  </w:style>
  <w:style w:type="character" w:styleId="Strong">
    <w:name w:val="Strong"/>
    <w:basedOn w:val="DefaultParagraphFont"/>
    <w:uiPriority w:val="22"/>
    <w:qFormat/>
    <w:rsid w:val="00104988"/>
    <w:rPr>
      <w:b/>
      <w:bCs/>
    </w:rPr>
  </w:style>
  <w:style w:type="paragraph" w:styleId="ListParagraph">
    <w:name w:val="List Paragraph"/>
    <w:basedOn w:val="Normal"/>
    <w:uiPriority w:val="34"/>
    <w:qFormat/>
    <w:rsid w:val="007203D0"/>
    <w:pPr>
      <w:ind w:left="720"/>
      <w:contextualSpacing/>
    </w:pPr>
  </w:style>
  <w:style w:type="character" w:customStyle="1" w:styleId="Heading4Char">
    <w:name w:val="Heading 4 Char"/>
    <w:basedOn w:val="DefaultParagraphFont"/>
    <w:link w:val="Heading4"/>
    <w:uiPriority w:val="9"/>
    <w:semiHidden/>
    <w:rsid w:val="00845E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36B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g">
    <w:name w:val="tag"/>
    <w:basedOn w:val="DefaultParagraphFont"/>
    <w:rsid w:val="00E36BED"/>
  </w:style>
  <w:style w:type="character" w:customStyle="1" w:styleId="tag-name">
    <w:name w:val="tag-name"/>
    <w:basedOn w:val="DefaultParagraphFont"/>
    <w:rsid w:val="00E36BED"/>
  </w:style>
  <w:style w:type="character" w:customStyle="1" w:styleId="Heading2Char">
    <w:name w:val="Heading 2 Char"/>
    <w:basedOn w:val="DefaultParagraphFont"/>
    <w:link w:val="Heading2"/>
    <w:uiPriority w:val="9"/>
    <w:semiHidden/>
    <w:rsid w:val="00CD0A27"/>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CD0A27"/>
  </w:style>
  <w:style w:type="character" w:customStyle="1" w:styleId="comment">
    <w:name w:val="comment"/>
    <w:basedOn w:val="DefaultParagraphFont"/>
    <w:rsid w:val="00CD0A27"/>
  </w:style>
  <w:style w:type="character" w:customStyle="1" w:styleId="number">
    <w:name w:val="number"/>
    <w:basedOn w:val="DefaultParagraphFont"/>
    <w:rsid w:val="00CD0A27"/>
  </w:style>
</w:styles>
</file>

<file path=word/webSettings.xml><?xml version="1.0" encoding="utf-8"?>
<w:webSettings xmlns:r="http://schemas.openxmlformats.org/officeDocument/2006/relationships" xmlns:w="http://schemas.openxmlformats.org/wordprocessingml/2006/main">
  <w:divs>
    <w:div w:id="31536218">
      <w:bodyDiv w:val="1"/>
      <w:marLeft w:val="0"/>
      <w:marRight w:val="0"/>
      <w:marTop w:val="0"/>
      <w:marBottom w:val="0"/>
      <w:divBdr>
        <w:top w:val="none" w:sz="0" w:space="0" w:color="auto"/>
        <w:left w:val="none" w:sz="0" w:space="0" w:color="auto"/>
        <w:bottom w:val="none" w:sz="0" w:space="0" w:color="auto"/>
        <w:right w:val="none" w:sz="0" w:space="0" w:color="auto"/>
      </w:divBdr>
    </w:div>
    <w:div w:id="169955529">
      <w:bodyDiv w:val="1"/>
      <w:marLeft w:val="0"/>
      <w:marRight w:val="0"/>
      <w:marTop w:val="0"/>
      <w:marBottom w:val="0"/>
      <w:divBdr>
        <w:top w:val="none" w:sz="0" w:space="0" w:color="auto"/>
        <w:left w:val="none" w:sz="0" w:space="0" w:color="auto"/>
        <w:bottom w:val="none" w:sz="0" w:space="0" w:color="auto"/>
        <w:right w:val="none" w:sz="0" w:space="0" w:color="auto"/>
      </w:divBdr>
    </w:div>
    <w:div w:id="218631663">
      <w:bodyDiv w:val="1"/>
      <w:marLeft w:val="0"/>
      <w:marRight w:val="0"/>
      <w:marTop w:val="0"/>
      <w:marBottom w:val="0"/>
      <w:divBdr>
        <w:top w:val="none" w:sz="0" w:space="0" w:color="auto"/>
        <w:left w:val="none" w:sz="0" w:space="0" w:color="auto"/>
        <w:bottom w:val="none" w:sz="0" w:space="0" w:color="auto"/>
        <w:right w:val="none" w:sz="0" w:space="0" w:color="auto"/>
      </w:divBdr>
    </w:div>
    <w:div w:id="396588682">
      <w:bodyDiv w:val="1"/>
      <w:marLeft w:val="0"/>
      <w:marRight w:val="0"/>
      <w:marTop w:val="0"/>
      <w:marBottom w:val="0"/>
      <w:divBdr>
        <w:top w:val="none" w:sz="0" w:space="0" w:color="auto"/>
        <w:left w:val="none" w:sz="0" w:space="0" w:color="auto"/>
        <w:bottom w:val="none" w:sz="0" w:space="0" w:color="auto"/>
        <w:right w:val="none" w:sz="0" w:space="0" w:color="auto"/>
      </w:divBdr>
    </w:div>
    <w:div w:id="455609977">
      <w:bodyDiv w:val="1"/>
      <w:marLeft w:val="0"/>
      <w:marRight w:val="0"/>
      <w:marTop w:val="0"/>
      <w:marBottom w:val="0"/>
      <w:divBdr>
        <w:top w:val="none" w:sz="0" w:space="0" w:color="auto"/>
        <w:left w:val="none" w:sz="0" w:space="0" w:color="auto"/>
        <w:bottom w:val="none" w:sz="0" w:space="0" w:color="auto"/>
        <w:right w:val="none" w:sz="0" w:space="0" w:color="auto"/>
      </w:divBdr>
    </w:div>
    <w:div w:id="458766738">
      <w:bodyDiv w:val="1"/>
      <w:marLeft w:val="0"/>
      <w:marRight w:val="0"/>
      <w:marTop w:val="0"/>
      <w:marBottom w:val="0"/>
      <w:divBdr>
        <w:top w:val="none" w:sz="0" w:space="0" w:color="auto"/>
        <w:left w:val="none" w:sz="0" w:space="0" w:color="auto"/>
        <w:bottom w:val="none" w:sz="0" w:space="0" w:color="auto"/>
        <w:right w:val="none" w:sz="0" w:space="0" w:color="auto"/>
      </w:divBdr>
      <w:divsChild>
        <w:div w:id="1010449421">
          <w:marLeft w:val="0"/>
          <w:marRight w:val="0"/>
          <w:marTop w:val="0"/>
          <w:marBottom w:val="120"/>
          <w:divBdr>
            <w:top w:val="single" w:sz="6" w:space="0" w:color="D5DDC6"/>
            <w:left w:val="single" w:sz="24" w:space="0" w:color="66BB55"/>
            <w:bottom w:val="single" w:sz="6" w:space="0" w:color="D5DDC6"/>
            <w:right w:val="single" w:sz="6" w:space="0" w:color="D5DDC6"/>
          </w:divBdr>
        </w:div>
        <w:div w:id="12252910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66432420">
      <w:bodyDiv w:val="1"/>
      <w:marLeft w:val="0"/>
      <w:marRight w:val="0"/>
      <w:marTop w:val="0"/>
      <w:marBottom w:val="0"/>
      <w:divBdr>
        <w:top w:val="none" w:sz="0" w:space="0" w:color="auto"/>
        <w:left w:val="none" w:sz="0" w:space="0" w:color="auto"/>
        <w:bottom w:val="none" w:sz="0" w:space="0" w:color="auto"/>
        <w:right w:val="none" w:sz="0" w:space="0" w:color="auto"/>
      </w:divBdr>
    </w:div>
    <w:div w:id="469447525">
      <w:bodyDiv w:val="1"/>
      <w:marLeft w:val="0"/>
      <w:marRight w:val="0"/>
      <w:marTop w:val="0"/>
      <w:marBottom w:val="0"/>
      <w:divBdr>
        <w:top w:val="none" w:sz="0" w:space="0" w:color="auto"/>
        <w:left w:val="none" w:sz="0" w:space="0" w:color="auto"/>
        <w:bottom w:val="none" w:sz="0" w:space="0" w:color="auto"/>
        <w:right w:val="none" w:sz="0" w:space="0" w:color="auto"/>
      </w:divBdr>
    </w:div>
    <w:div w:id="523130100">
      <w:bodyDiv w:val="1"/>
      <w:marLeft w:val="0"/>
      <w:marRight w:val="0"/>
      <w:marTop w:val="0"/>
      <w:marBottom w:val="0"/>
      <w:divBdr>
        <w:top w:val="none" w:sz="0" w:space="0" w:color="auto"/>
        <w:left w:val="none" w:sz="0" w:space="0" w:color="auto"/>
        <w:bottom w:val="none" w:sz="0" w:space="0" w:color="auto"/>
        <w:right w:val="none" w:sz="0" w:space="0" w:color="auto"/>
      </w:divBdr>
    </w:div>
    <w:div w:id="523593207">
      <w:bodyDiv w:val="1"/>
      <w:marLeft w:val="0"/>
      <w:marRight w:val="0"/>
      <w:marTop w:val="0"/>
      <w:marBottom w:val="0"/>
      <w:divBdr>
        <w:top w:val="none" w:sz="0" w:space="0" w:color="auto"/>
        <w:left w:val="none" w:sz="0" w:space="0" w:color="auto"/>
        <w:bottom w:val="none" w:sz="0" w:space="0" w:color="auto"/>
        <w:right w:val="none" w:sz="0" w:space="0" w:color="auto"/>
      </w:divBdr>
      <w:divsChild>
        <w:div w:id="356085570">
          <w:marLeft w:val="150"/>
          <w:marRight w:val="0"/>
          <w:marTop w:val="0"/>
          <w:marBottom w:val="0"/>
          <w:divBdr>
            <w:top w:val="single" w:sz="6" w:space="0" w:color="FFC0CB"/>
            <w:left w:val="single" w:sz="6" w:space="1" w:color="FFC0CB"/>
            <w:bottom w:val="single" w:sz="6" w:space="1" w:color="FFC0CB"/>
            <w:right w:val="single" w:sz="6" w:space="1" w:color="FFC0CB"/>
          </w:divBdr>
        </w:div>
        <w:div w:id="511921962">
          <w:marLeft w:val="0"/>
          <w:marRight w:val="0"/>
          <w:marTop w:val="0"/>
          <w:marBottom w:val="120"/>
          <w:divBdr>
            <w:top w:val="single" w:sz="6" w:space="0" w:color="D5DDC6"/>
            <w:left w:val="single" w:sz="24" w:space="0" w:color="66BB55"/>
            <w:bottom w:val="single" w:sz="6" w:space="0" w:color="D5DDC6"/>
            <w:right w:val="single" w:sz="6" w:space="0" w:color="D5DDC6"/>
          </w:divBdr>
        </w:div>
        <w:div w:id="1855224477">
          <w:marLeft w:val="0"/>
          <w:marRight w:val="0"/>
          <w:marTop w:val="0"/>
          <w:marBottom w:val="120"/>
          <w:divBdr>
            <w:top w:val="single" w:sz="6" w:space="0" w:color="D5DDC6"/>
            <w:left w:val="single" w:sz="24" w:space="0" w:color="66BB55"/>
            <w:bottom w:val="single" w:sz="6" w:space="0" w:color="D5DDC6"/>
            <w:right w:val="single" w:sz="6" w:space="0" w:color="D5DDC6"/>
          </w:divBdr>
        </w:div>
        <w:div w:id="9397228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30074426">
      <w:bodyDiv w:val="1"/>
      <w:marLeft w:val="0"/>
      <w:marRight w:val="0"/>
      <w:marTop w:val="0"/>
      <w:marBottom w:val="0"/>
      <w:divBdr>
        <w:top w:val="none" w:sz="0" w:space="0" w:color="auto"/>
        <w:left w:val="none" w:sz="0" w:space="0" w:color="auto"/>
        <w:bottom w:val="none" w:sz="0" w:space="0" w:color="auto"/>
        <w:right w:val="none" w:sz="0" w:space="0" w:color="auto"/>
      </w:divBdr>
    </w:div>
    <w:div w:id="556554313">
      <w:bodyDiv w:val="1"/>
      <w:marLeft w:val="0"/>
      <w:marRight w:val="0"/>
      <w:marTop w:val="0"/>
      <w:marBottom w:val="0"/>
      <w:divBdr>
        <w:top w:val="none" w:sz="0" w:space="0" w:color="auto"/>
        <w:left w:val="none" w:sz="0" w:space="0" w:color="auto"/>
        <w:bottom w:val="none" w:sz="0" w:space="0" w:color="auto"/>
        <w:right w:val="none" w:sz="0" w:space="0" w:color="auto"/>
      </w:divBdr>
    </w:div>
    <w:div w:id="714889930">
      <w:bodyDiv w:val="1"/>
      <w:marLeft w:val="0"/>
      <w:marRight w:val="0"/>
      <w:marTop w:val="0"/>
      <w:marBottom w:val="0"/>
      <w:divBdr>
        <w:top w:val="none" w:sz="0" w:space="0" w:color="auto"/>
        <w:left w:val="none" w:sz="0" w:space="0" w:color="auto"/>
        <w:bottom w:val="none" w:sz="0" w:space="0" w:color="auto"/>
        <w:right w:val="none" w:sz="0" w:space="0" w:color="auto"/>
      </w:divBdr>
    </w:div>
    <w:div w:id="726954884">
      <w:bodyDiv w:val="1"/>
      <w:marLeft w:val="0"/>
      <w:marRight w:val="0"/>
      <w:marTop w:val="0"/>
      <w:marBottom w:val="0"/>
      <w:divBdr>
        <w:top w:val="none" w:sz="0" w:space="0" w:color="auto"/>
        <w:left w:val="none" w:sz="0" w:space="0" w:color="auto"/>
        <w:bottom w:val="none" w:sz="0" w:space="0" w:color="auto"/>
        <w:right w:val="none" w:sz="0" w:space="0" w:color="auto"/>
      </w:divBdr>
    </w:div>
    <w:div w:id="793869737">
      <w:bodyDiv w:val="1"/>
      <w:marLeft w:val="0"/>
      <w:marRight w:val="0"/>
      <w:marTop w:val="0"/>
      <w:marBottom w:val="0"/>
      <w:divBdr>
        <w:top w:val="none" w:sz="0" w:space="0" w:color="auto"/>
        <w:left w:val="none" w:sz="0" w:space="0" w:color="auto"/>
        <w:bottom w:val="none" w:sz="0" w:space="0" w:color="auto"/>
        <w:right w:val="none" w:sz="0" w:space="0" w:color="auto"/>
      </w:divBdr>
    </w:div>
    <w:div w:id="796726448">
      <w:bodyDiv w:val="1"/>
      <w:marLeft w:val="0"/>
      <w:marRight w:val="0"/>
      <w:marTop w:val="0"/>
      <w:marBottom w:val="0"/>
      <w:divBdr>
        <w:top w:val="none" w:sz="0" w:space="0" w:color="auto"/>
        <w:left w:val="none" w:sz="0" w:space="0" w:color="auto"/>
        <w:bottom w:val="none" w:sz="0" w:space="0" w:color="auto"/>
        <w:right w:val="none" w:sz="0" w:space="0" w:color="auto"/>
      </w:divBdr>
    </w:div>
    <w:div w:id="824123259">
      <w:bodyDiv w:val="1"/>
      <w:marLeft w:val="0"/>
      <w:marRight w:val="0"/>
      <w:marTop w:val="0"/>
      <w:marBottom w:val="0"/>
      <w:divBdr>
        <w:top w:val="none" w:sz="0" w:space="0" w:color="auto"/>
        <w:left w:val="none" w:sz="0" w:space="0" w:color="auto"/>
        <w:bottom w:val="none" w:sz="0" w:space="0" w:color="auto"/>
        <w:right w:val="none" w:sz="0" w:space="0" w:color="auto"/>
      </w:divBdr>
    </w:div>
    <w:div w:id="926499528">
      <w:bodyDiv w:val="1"/>
      <w:marLeft w:val="0"/>
      <w:marRight w:val="0"/>
      <w:marTop w:val="0"/>
      <w:marBottom w:val="0"/>
      <w:divBdr>
        <w:top w:val="none" w:sz="0" w:space="0" w:color="auto"/>
        <w:left w:val="none" w:sz="0" w:space="0" w:color="auto"/>
        <w:bottom w:val="none" w:sz="0" w:space="0" w:color="auto"/>
        <w:right w:val="none" w:sz="0" w:space="0" w:color="auto"/>
      </w:divBdr>
    </w:div>
    <w:div w:id="994068071">
      <w:bodyDiv w:val="1"/>
      <w:marLeft w:val="0"/>
      <w:marRight w:val="0"/>
      <w:marTop w:val="0"/>
      <w:marBottom w:val="0"/>
      <w:divBdr>
        <w:top w:val="none" w:sz="0" w:space="0" w:color="auto"/>
        <w:left w:val="none" w:sz="0" w:space="0" w:color="auto"/>
        <w:bottom w:val="none" w:sz="0" w:space="0" w:color="auto"/>
        <w:right w:val="none" w:sz="0" w:space="0" w:color="auto"/>
      </w:divBdr>
    </w:div>
    <w:div w:id="1097673638">
      <w:bodyDiv w:val="1"/>
      <w:marLeft w:val="0"/>
      <w:marRight w:val="0"/>
      <w:marTop w:val="0"/>
      <w:marBottom w:val="0"/>
      <w:divBdr>
        <w:top w:val="none" w:sz="0" w:space="0" w:color="auto"/>
        <w:left w:val="none" w:sz="0" w:space="0" w:color="auto"/>
        <w:bottom w:val="none" w:sz="0" w:space="0" w:color="auto"/>
        <w:right w:val="none" w:sz="0" w:space="0" w:color="auto"/>
      </w:divBdr>
    </w:div>
    <w:div w:id="1312561672">
      <w:bodyDiv w:val="1"/>
      <w:marLeft w:val="0"/>
      <w:marRight w:val="0"/>
      <w:marTop w:val="0"/>
      <w:marBottom w:val="0"/>
      <w:divBdr>
        <w:top w:val="none" w:sz="0" w:space="0" w:color="auto"/>
        <w:left w:val="none" w:sz="0" w:space="0" w:color="auto"/>
        <w:bottom w:val="none" w:sz="0" w:space="0" w:color="auto"/>
        <w:right w:val="none" w:sz="0" w:space="0" w:color="auto"/>
      </w:divBdr>
    </w:div>
    <w:div w:id="1322999083">
      <w:bodyDiv w:val="1"/>
      <w:marLeft w:val="0"/>
      <w:marRight w:val="0"/>
      <w:marTop w:val="0"/>
      <w:marBottom w:val="0"/>
      <w:divBdr>
        <w:top w:val="none" w:sz="0" w:space="0" w:color="auto"/>
        <w:left w:val="none" w:sz="0" w:space="0" w:color="auto"/>
        <w:bottom w:val="none" w:sz="0" w:space="0" w:color="auto"/>
        <w:right w:val="none" w:sz="0" w:space="0" w:color="auto"/>
      </w:divBdr>
    </w:div>
    <w:div w:id="1367288608">
      <w:bodyDiv w:val="1"/>
      <w:marLeft w:val="0"/>
      <w:marRight w:val="0"/>
      <w:marTop w:val="0"/>
      <w:marBottom w:val="0"/>
      <w:divBdr>
        <w:top w:val="none" w:sz="0" w:space="0" w:color="auto"/>
        <w:left w:val="none" w:sz="0" w:space="0" w:color="auto"/>
        <w:bottom w:val="none" w:sz="0" w:space="0" w:color="auto"/>
        <w:right w:val="none" w:sz="0" w:space="0" w:color="auto"/>
      </w:divBdr>
      <w:divsChild>
        <w:div w:id="978416500">
          <w:marLeft w:val="0"/>
          <w:marRight w:val="0"/>
          <w:marTop w:val="0"/>
          <w:marBottom w:val="0"/>
          <w:divBdr>
            <w:top w:val="none" w:sz="0" w:space="0" w:color="auto"/>
            <w:left w:val="none" w:sz="0" w:space="0" w:color="auto"/>
            <w:bottom w:val="none" w:sz="0" w:space="0" w:color="auto"/>
            <w:right w:val="none" w:sz="0" w:space="0" w:color="auto"/>
          </w:divBdr>
        </w:div>
      </w:divsChild>
    </w:div>
    <w:div w:id="1384476717">
      <w:bodyDiv w:val="1"/>
      <w:marLeft w:val="0"/>
      <w:marRight w:val="0"/>
      <w:marTop w:val="0"/>
      <w:marBottom w:val="0"/>
      <w:divBdr>
        <w:top w:val="none" w:sz="0" w:space="0" w:color="auto"/>
        <w:left w:val="none" w:sz="0" w:space="0" w:color="auto"/>
        <w:bottom w:val="none" w:sz="0" w:space="0" w:color="auto"/>
        <w:right w:val="none" w:sz="0" w:space="0" w:color="auto"/>
      </w:divBdr>
    </w:div>
    <w:div w:id="1405029731">
      <w:bodyDiv w:val="1"/>
      <w:marLeft w:val="0"/>
      <w:marRight w:val="0"/>
      <w:marTop w:val="0"/>
      <w:marBottom w:val="0"/>
      <w:divBdr>
        <w:top w:val="none" w:sz="0" w:space="0" w:color="auto"/>
        <w:left w:val="none" w:sz="0" w:space="0" w:color="auto"/>
        <w:bottom w:val="none" w:sz="0" w:space="0" w:color="auto"/>
        <w:right w:val="none" w:sz="0" w:space="0" w:color="auto"/>
      </w:divBdr>
    </w:div>
    <w:div w:id="1499735956">
      <w:bodyDiv w:val="1"/>
      <w:marLeft w:val="0"/>
      <w:marRight w:val="0"/>
      <w:marTop w:val="0"/>
      <w:marBottom w:val="0"/>
      <w:divBdr>
        <w:top w:val="none" w:sz="0" w:space="0" w:color="auto"/>
        <w:left w:val="none" w:sz="0" w:space="0" w:color="auto"/>
        <w:bottom w:val="none" w:sz="0" w:space="0" w:color="auto"/>
        <w:right w:val="none" w:sz="0" w:space="0" w:color="auto"/>
      </w:divBdr>
    </w:div>
    <w:div w:id="1509902284">
      <w:bodyDiv w:val="1"/>
      <w:marLeft w:val="0"/>
      <w:marRight w:val="0"/>
      <w:marTop w:val="0"/>
      <w:marBottom w:val="0"/>
      <w:divBdr>
        <w:top w:val="none" w:sz="0" w:space="0" w:color="auto"/>
        <w:left w:val="none" w:sz="0" w:space="0" w:color="auto"/>
        <w:bottom w:val="none" w:sz="0" w:space="0" w:color="auto"/>
        <w:right w:val="none" w:sz="0" w:space="0" w:color="auto"/>
      </w:divBdr>
    </w:div>
    <w:div w:id="1736245274">
      <w:bodyDiv w:val="1"/>
      <w:marLeft w:val="0"/>
      <w:marRight w:val="0"/>
      <w:marTop w:val="0"/>
      <w:marBottom w:val="0"/>
      <w:divBdr>
        <w:top w:val="none" w:sz="0" w:space="0" w:color="auto"/>
        <w:left w:val="none" w:sz="0" w:space="0" w:color="auto"/>
        <w:bottom w:val="none" w:sz="0" w:space="0" w:color="auto"/>
        <w:right w:val="none" w:sz="0" w:space="0" w:color="auto"/>
      </w:divBdr>
    </w:div>
    <w:div w:id="2000763568">
      <w:bodyDiv w:val="1"/>
      <w:marLeft w:val="0"/>
      <w:marRight w:val="0"/>
      <w:marTop w:val="0"/>
      <w:marBottom w:val="0"/>
      <w:divBdr>
        <w:top w:val="none" w:sz="0" w:space="0" w:color="auto"/>
        <w:left w:val="none" w:sz="0" w:space="0" w:color="auto"/>
        <w:bottom w:val="none" w:sz="0" w:space="0" w:color="auto"/>
        <w:right w:val="none" w:sz="0" w:space="0" w:color="auto"/>
      </w:divBdr>
    </w:div>
    <w:div w:id="2019652959">
      <w:bodyDiv w:val="1"/>
      <w:marLeft w:val="0"/>
      <w:marRight w:val="0"/>
      <w:marTop w:val="0"/>
      <w:marBottom w:val="0"/>
      <w:divBdr>
        <w:top w:val="none" w:sz="0" w:space="0" w:color="auto"/>
        <w:left w:val="none" w:sz="0" w:space="0" w:color="auto"/>
        <w:bottom w:val="none" w:sz="0" w:space="0" w:color="auto"/>
        <w:right w:val="none" w:sz="0" w:space="0" w:color="auto"/>
      </w:divBdr>
    </w:div>
    <w:div w:id="2066756383">
      <w:bodyDiv w:val="1"/>
      <w:marLeft w:val="0"/>
      <w:marRight w:val="0"/>
      <w:marTop w:val="0"/>
      <w:marBottom w:val="0"/>
      <w:divBdr>
        <w:top w:val="none" w:sz="0" w:space="0" w:color="auto"/>
        <w:left w:val="none" w:sz="0" w:space="0" w:color="auto"/>
        <w:bottom w:val="none" w:sz="0" w:space="0" w:color="auto"/>
        <w:right w:val="none" w:sz="0" w:space="0" w:color="auto"/>
      </w:divBdr>
    </w:div>
    <w:div w:id="2069499948">
      <w:bodyDiv w:val="1"/>
      <w:marLeft w:val="0"/>
      <w:marRight w:val="0"/>
      <w:marTop w:val="0"/>
      <w:marBottom w:val="0"/>
      <w:divBdr>
        <w:top w:val="none" w:sz="0" w:space="0" w:color="auto"/>
        <w:left w:val="none" w:sz="0" w:space="0" w:color="auto"/>
        <w:bottom w:val="none" w:sz="0" w:space="0" w:color="auto"/>
        <w:right w:val="none" w:sz="0" w:space="0" w:color="auto"/>
      </w:divBdr>
      <w:divsChild>
        <w:div w:id="618802484">
          <w:marLeft w:val="150"/>
          <w:marRight w:val="0"/>
          <w:marTop w:val="0"/>
          <w:marBottom w:val="0"/>
          <w:divBdr>
            <w:top w:val="single" w:sz="6" w:space="0" w:color="FFC0CB"/>
            <w:left w:val="single" w:sz="6" w:space="1" w:color="FFC0CB"/>
            <w:bottom w:val="single" w:sz="6" w:space="1" w:color="FFC0CB"/>
            <w:right w:val="single" w:sz="6" w:space="1" w:color="FFC0CB"/>
          </w:divBdr>
        </w:div>
        <w:div w:id="1771582365">
          <w:marLeft w:val="0"/>
          <w:marRight w:val="0"/>
          <w:marTop w:val="0"/>
          <w:marBottom w:val="120"/>
          <w:divBdr>
            <w:top w:val="single" w:sz="6" w:space="0" w:color="D5DDC6"/>
            <w:left w:val="single" w:sz="24" w:space="0" w:color="66BB55"/>
            <w:bottom w:val="single" w:sz="6" w:space="0" w:color="D5DDC6"/>
            <w:right w:val="single" w:sz="6" w:space="0" w:color="D5DDC6"/>
          </w:divBdr>
        </w:div>
        <w:div w:id="2104375502">
          <w:marLeft w:val="0"/>
          <w:marRight w:val="0"/>
          <w:marTop w:val="0"/>
          <w:marBottom w:val="120"/>
          <w:divBdr>
            <w:top w:val="single" w:sz="6" w:space="0" w:color="D5DDC6"/>
            <w:left w:val="single" w:sz="24" w:space="0" w:color="66BB55"/>
            <w:bottom w:val="single" w:sz="6" w:space="0" w:color="D5DDC6"/>
            <w:right w:val="single" w:sz="6" w:space="0" w:color="D5DDC6"/>
          </w:divBdr>
        </w:div>
        <w:div w:id="130338935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fe-cycle-of-a-servlet" TargetMode="External"/><Relationship Id="rId13" Type="http://schemas.openxmlformats.org/officeDocument/2006/relationships/image" Target="media/image3.jpeg"/><Relationship Id="rId18" Type="http://schemas.openxmlformats.org/officeDocument/2006/relationships/hyperlink" Target="https://www.javatpoint.com/attribute" TargetMode="External"/><Relationship Id="rId3" Type="http://schemas.openxmlformats.org/officeDocument/2006/relationships/settings" Target="settings.xml"/><Relationship Id="rId21" Type="http://schemas.openxmlformats.org/officeDocument/2006/relationships/hyperlink" Target="https://www.javatpoint.com/attribute" TargetMode="External"/><Relationship Id="rId7" Type="http://schemas.openxmlformats.org/officeDocument/2006/relationships/hyperlink" Target="https://www.javatpoint.com/life-cycle-of-a-servlet"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javatpoint.com/attribute" TargetMode="External"/><Relationship Id="rId1" Type="http://schemas.openxmlformats.org/officeDocument/2006/relationships/numbering" Target="numbering.xml"/><Relationship Id="rId6" Type="http://schemas.openxmlformats.org/officeDocument/2006/relationships/hyperlink" Target="https://www.javatpoint.com/life-cycle-of-a-servlet" TargetMode="External"/><Relationship Id="rId11" Type="http://schemas.openxmlformats.org/officeDocument/2006/relationships/image" Target="media/image1.jpeg"/><Relationship Id="rId5" Type="http://schemas.openxmlformats.org/officeDocument/2006/relationships/hyperlink" Target="https://www.javatpoint.com/life-cycle-of-a-servlet" TargetMode="Externa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www.javatpoint.com/life-cycle-of-a-servlet" TargetMode="External"/><Relationship Id="rId19" Type="http://schemas.openxmlformats.org/officeDocument/2006/relationships/hyperlink" Target="https://www.javatpoint.com/attribute" TargetMode="External"/><Relationship Id="rId4" Type="http://schemas.openxmlformats.org/officeDocument/2006/relationships/webSettings" Target="webSettings.xml"/><Relationship Id="rId9" Type="http://schemas.openxmlformats.org/officeDocument/2006/relationships/hyperlink" Target="https://www.javatpoint.com/life-cycle-of-a-servlet"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23</Pages>
  <Words>3404</Words>
  <Characters>19405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2017-10-10T06:13:00Z</dcterms:created>
  <dcterms:modified xsi:type="dcterms:W3CDTF">2017-12-17T03:38:00Z</dcterms:modified>
</cp:coreProperties>
</file>