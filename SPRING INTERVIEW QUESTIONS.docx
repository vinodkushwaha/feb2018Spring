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95B" w:rsidRDefault="002D695B" w:rsidP="002D695B">
      <w:pPr>
        <w:autoSpaceDE w:val="0"/>
        <w:autoSpaceDN w:val="0"/>
        <w:adjustRightInd w:val="0"/>
        <w:spacing w:after="0" w:line="240" w:lineRule="auto"/>
        <w:rPr>
          <w:rFonts w:ascii="NewBaskerville-Roman" w:hAnsi="NewBaskerville-Roman" w:cs="NewBaskerville-Roman"/>
          <w:sz w:val="28"/>
          <w:szCs w:val="28"/>
        </w:rPr>
      </w:pPr>
      <w:r>
        <w:rPr>
          <w:rFonts w:ascii="NewBaskerville-Roman" w:hAnsi="NewBaskerville-Roman" w:cs="NewBaskerville-Roman"/>
          <w:sz w:val="28"/>
          <w:szCs w:val="28"/>
        </w:rPr>
        <w:t>================INTERVIEW    QUESTIONS=============</w:t>
      </w:r>
    </w:p>
    <w:p w:rsidR="002D695B" w:rsidRDefault="002D695B" w:rsidP="002D695B">
      <w:pPr>
        <w:autoSpaceDE w:val="0"/>
        <w:autoSpaceDN w:val="0"/>
        <w:adjustRightInd w:val="0"/>
        <w:spacing w:after="0" w:line="240" w:lineRule="auto"/>
        <w:rPr>
          <w:rFonts w:ascii="NewBaskerville-Roman" w:hAnsi="NewBaskerville-Roman" w:cs="NewBaskerville-Roman"/>
          <w:sz w:val="28"/>
          <w:szCs w:val="28"/>
        </w:rPr>
      </w:pPr>
    </w:p>
    <w:p w:rsidR="002D695B" w:rsidRDefault="002D695B" w:rsidP="002D695B">
      <w:pPr>
        <w:pStyle w:val="Heading2"/>
        <w:shd w:val="clear" w:color="auto" w:fill="FFFFFF"/>
        <w:spacing w:before="0" w:beforeAutospacing="0" w:after="180" w:afterAutospacing="0"/>
        <w:jc w:val="both"/>
        <w:textAlignment w:val="baseline"/>
        <w:rPr>
          <w:rFonts w:ascii="Signika Negative" w:hAnsi="Signika Negative"/>
          <w:b w:val="0"/>
          <w:bCs w:val="0"/>
          <w:color w:val="000000"/>
          <w:sz w:val="42"/>
          <w:szCs w:val="42"/>
        </w:rPr>
      </w:pPr>
      <w:r>
        <w:rPr>
          <w:rFonts w:ascii="Signika Negative" w:hAnsi="Signika Negative"/>
          <w:b w:val="0"/>
          <w:bCs w:val="0"/>
          <w:color w:val="000000"/>
          <w:sz w:val="42"/>
          <w:szCs w:val="42"/>
        </w:rPr>
        <w:t>1) What is Spring Framework?</w:t>
      </w:r>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inherit" w:hAnsi="inherit"/>
          <w:b/>
          <w:bCs/>
          <w:i/>
          <w:iCs/>
          <w:color w:val="000000"/>
          <w:sz w:val="21"/>
          <w:szCs w:val="21"/>
          <w:bdr w:val="none" w:sz="0" w:space="0" w:color="auto" w:frame="1"/>
        </w:rPr>
        <w:t>Spring</w:t>
      </w:r>
      <w:r>
        <w:rPr>
          <w:rFonts w:ascii="Open Sans" w:hAnsi="Open Sans"/>
          <w:color w:val="000000"/>
          <w:sz w:val="21"/>
          <w:szCs w:val="21"/>
        </w:rPr>
        <w:t> is a lightweight inversion of control and aspect-oriented container framework. Spring Framework’s contribution towards java community is immense and spring community is the largest and most innovative community by size. They have numerous projects under their portfolio and have their own </w:t>
      </w:r>
      <w:hyperlink r:id="rId7" w:tgtFrame="_blank" w:history="1">
        <w:r>
          <w:rPr>
            <w:rStyle w:val="Hyperlink"/>
            <w:rFonts w:ascii="inherit" w:hAnsi="inherit"/>
            <w:color w:val="63B175"/>
            <w:sz w:val="21"/>
            <w:szCs w:val="21"/>
            <w:bdr w:val="none" w:sz="0" w:space="0" w:color="auto" w:frame="1"/>
          </w:rPr>
          <w:t>spring dmServer</w:t>
        </w:r>
      </w:hyperlink>
      <w:r>
        <w:rPr>
          <w:rFonts w:ascii="Open Sans" w:hAnsi="Open Sans"/>
          <w:color w:val="000000"/>
          <w:sz w:val="21"/>
          <w:szCs w:val="21"/>
        </w:rPr>
        <w:t> for running spring applications. This community is acquired by VMWare, a leading cloud compting company for enabling the java application in the cloud by using spring stacks. If you are looking to read more about the spring framework and its products, please read in their official site </w:t>
      </w:r>
      <w:hyperlink r:id="rId8" w:tgtFrame="_blank" w:history="1">
        <w:r>
          <w:rPr>
            <w:rStyle w:val="Hyperlink"/>
            <w:rFonts w:ascii="inherit" w:hAnsi="inherit"/>
            <w:color w:val="63B175"/>
            <w:sz w:val="21"/>
            <w:szCs w:val="21"/>
            <w:bdr w:val="none" w:sz="0" w:space="0" w:color="auto" w:frame="1"/>
          </w:rPr>
          <w:t>Spring Source</w:t>
        </w:r>
      </w:hyperlink>
      <w:r>
        <w:rPr>
          <w:rFonts w:ascii="Open Sans" w:hAnsi="Open Sans"/>
          <w:color w:val="000000"/>
          <w:sz w:val="21"/>
          <w:szCs w:val="21"/>
        </w:rPr>
        <w:t>.</w:t>
      </w:r>
    </w:p>
    <w:p w:rsidR="002D695B" w:rsidRDefault="002D695B" w:rsidP="002D695B">
      <w:pPr>
        <w:shd w:val="clear" w:color="auto" w:fill="F2F9FC"/>
        <w:jc w:val="both"/>
        <w:textAlignment w:val="baseline"/>
        <w:rPr>
          <w:ins w:id="0" w:author="Unknown"/>
          <w:rFonts w:ascii="Open Sans" w:hAnsi="Open Sans"/>
          <w:color w:val="000000"/>
          <w:sz w:val="21"/>
          <w:szCs w:val="21"/>
        </w:rPr>
      </w:pPr>
      <w:ins w:id="1" w:author="Unknown">
        <w:r>
          <w:rPr>
            <w:rFonts w:ascii="inherit" w:hAnsi="inherit"/>
            <w:b/>
            <w:bCs/>
            <w:color w:val="000000"/>
            <w:sz w:val="21"/>
            <w:szCs w:val="21"/>
            <w:bdr w:val="none" w:sz="0" w:space="0" w:color="auto" w:frame="1"/>
          </w:rPr>
          <w:t>Popular Tutorials</w:t>
        </w:r>
      </w:ins>
    </w:p>
    <w:p w:rsidR="002D695B" w:rsidRDefault="00E5198E" w:rsidP="002D695B">
      <w:pPr>
        <w:numPr>
          <w:ilvl w:val="0"/>
          <w:numId w:val="1"/>
        </w:numPr>
        <w:shd w:val="clear" w:color="auto" w:fill="F2F9FC"/>
        <w:spacing w:after="0" w:line="240" w:lineRule="auto"/>
        <w:ind w:left="600"/>
        <w:textAlignment w:val="baseline"/>
        <w:rPr>
          <w:ins w:id="2" w:author="Unknown"/>
          <w:rFonts w:ascii="inherit" w:hAnsi="inherit"/>
          <w:color w:val="000000"/>
          <w:sz w:val="21"/>
          <w:szCs w:val="21"/>
        </w:rPr>
      </w:pPr>
      <w:ins w:id="3"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"https://www.dineshonjava.com/2012/06/spring-30-baby-step-to-learn.html"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Spring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4" w:author="Unknown"/>
          <w:rFonts w:ascii="inherit" w:hAnsi="inherit"/>
          <w:color w:val="000000"/>
          <w:sz w:val="21"/>
          <w:szCs w:val="21"/>
        </w:rPr>
      </w:pPr>
      <w:ins w:id="5"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"https://www.dineshonjava.com/2012/12/spring-web-mvc-framework-chapter-38.html"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MVC Web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6" w:author="Unknown"/>
          <w:rFonts w:ascii="inherit" w:hAnsi="inherit"/>
          <w:color w:val="000000"/>
          <w:sz w:val="21"/>
          <w:szCs w:val="21"/>
        </w:rPr>
      </w:pPr>
      <w:ins w:id="7"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"https://www.dineshonjava.com/2016/06/introduction-to-spring-boot-a-spring-boot-complete-guide.html"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Spring Boot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8" w:author="Unknown"/>
          <w:rFonts w:ascii="inherit" w:hAnsi="inherit"/>
          <w:color w:val="000000"/>
          <w:sz w:val="21"/>
          <w:szCs w:val="21"/>
        </w:rPr>
      </w:pPr>
      <w:ins w:id="9"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"https://www.dineshonjava.com/2013/02/spring-security-take-baby-step-to-secure.html"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Security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10" w:author="Unknown"/>
          <w:rFonts w:ascii="inherit" w:hAnsi="inherit"/>
          <w:color w:val="000000"/>
          <w:sz w:val="21"/>
          <w:szCs w:val="21"/>
        </w:rPr>
      </w:pPr>
      <w:ins w:id="11"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"https://www.dineshonjava.com/2017/03/spring-aop-tutorial-with-example-aspect-advice-pointcut-joinpoint.html"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AOP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12" w:author="Unknown"/>
          <w:rFonts w:ascii="inherit" w:hAnsi="inherit"/>
          <w:color w:val="000000"/>
          <w:sz w:val="21"/>
          <w:szCs w:val="21"/>
        </w:rPr>
      </w:pPr>
      <w:ins w:id="13"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"https://www.dineshonjava.com/2012/12/using-spring-jdbc-framework-chapter-32.html"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JDBC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14" w:author="Unknown"/>
          <w:rFonts w:ascii="inherit" w:hAnsi="inherit"/>
          <w:color w:val="000000"/>
          <w:sz w:val="21"/>
          <w:szCs w:val="21"/>
        </w:rPr>
      </w:pPr>
      <w:ins w:id="15"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"https://www.dineshonjava.com/2017/01/spring-hateoas-hypermedia-driven-restful-web-service.html"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Spring HATEOAS</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16" w:author="Unknown"/>
          <w:rFonts w:ascii="inherit" w:hAnsi="inherit"/>
          <w:color w:val="000000"/>
          <w:sz w:val="21"/>
          <w:szCs w:val="21"/>
        </w:rPr>
      </w:pPr>
      <w:ins w:id="17"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"https://www.dineshonjava.com/2017/01/microservices-with-spring-boot.html"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Microservices with Spring Boot</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18" w:author="Unknown"/>
          <w:rFonts w:ascii="inherit" w:hAnsi="inherit"/>
          <w:color w:val="000000"/>
          <w:sz w:val="21"/>
          <w:szCs w:val="21"/>
        </w:rPr>
      </w:pPr>
      <w:ins w:id="19"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"https://www.dineshonjava.com/2013/06/jax-rs-web-service-tutorial.html"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REST Webservice</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20" w:author="Unknown"/>
          <w:rFonts w:ascii="inherit" w:hAnsi="inherit"/>
          <w:color w:val="000000"/>
          <w:sz w:val="21"/>
          <w:szCs w:val="21"/>
        </w:rPr>
      </w:pPr>
      <w:ins w:id="21"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"https://www.dineshonjava.com/2013/01/core-java-baby-step-to-be-best-java-ian.html"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Core Java</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22" w:author="Unknown"/>
          <w:rFonts w:ascii="inherit" w:hAnsi="inherit"/>
          <w:color w:val="000000"/>
          <w:sz w:val="21"/>
          <w:szCs w:val="21"/>
        </w:rPr>
      </w:pPr>
      <w:ins w:id="23"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"https://www.dineshonjava.com/2012/03/hibernate-3-on-baby-steps.html" </w:instrText>
        </w:r>
        <w:r>
          <w:rPr>
            <w:rFonts w:ascii="inherit" w:hAnsi="inherit"/>
            <w:b/>
            <w:bCs/>
            <w:color w:val="000000"/>
            <w:sz w:val="21"/>
            <w:szCs w:val="21"/>
            <w:bdr w:val="none" w:sz="0" w:space="0" w:color="auto" w:frame="1"/>
          </w:rPr>
          <w:fldChar w:fldCharType="separate"/>
        </w:r>
        <w:r w:rsidR="002D695B">
          <w:rPr>
            <w:rStyle w:val="Strong"/>
            <w:rFonts w:ascii="inherit" w:hAnsi="inherit"/>
            <w:i/>
            <w:iCs/>
            <w:color w:val="63B175"/>
            <w:sz w:val="21"/>
            <w:szCs w:val="21"/>
            <w:bdr w:val="none" w:sz="0" w:space="0" w:color="auto" w:frame="1"/>
          </w:rPr>
          <w:t>Hibernate Tutorial</w:t>
        </w:r>
        <w:r>
          <w:rPr>
            <w:rFonts w:ascii="inherit" w:hAnsi="inherit"/>
            <w:b/>
            <w:bCs/>
            <w:color w:val="000000"/>
            <w:sz w:val="21"/>
            <w:szCs w:val="21"/>
            <w:bdr w:val="none" w:sz="0" w:space="0" w:color="auto" w:frame="1"/>
          </w:rPr>
          <w:fldChar w:fldCharType="end"/>
        </w:r>
      </w:ins>
    </w:p>
    <w:p w:rsidR="002D695B" w:rsidRDefault="00E5198E" w:rsidP="002D695B">
      <w:pPr>
        <w:numPr>
          <w:ilvl w:val="0"/>
          <w:numId w:val="1"/>
        </w:numPr>
        <w:shd w:val="clear" w:color="auto" w:fill="F2F9FC"/>
        <w:spacing w:after="0" w:line="240" w:lineRule="auto"/>
        <w:ind w:left="600"/>
        <w:textAlignment w:val="baseline"/>
        <w:rPr>
          <w:ins w:id="24" w:author="Unknown"/>
          <w:rFonts w:ascii="inherit" w:hAnsi="inherit"/>
          <w:color w:val="000000"/>
          <w:sz w:val="21"/>
          <w:szCs w:val="21"/>
        </w:rPr>
      </w:pPr>
      <w:ins w:id="25" w:author="Unknown">
        <w:r>
          <w:rPr>
            <w:rFonts w:ascii="inherit" w:hAnsi="inherit"/>
            <w:b/>
            <w:bCs/>
            <w:color w:val="000000"/>
            <w:sz w:val="21"/>
            <w:szCs w:val="21"/>
            <w:bdr w:val="none" w:sz="0" w:space="0" w:color="auto" w:frame="1"/>
          </w:rPr>
          <w:fldChar w:fldCharType="begin"/>
        </w:r>
        <w:r w:rsidR="002D695B">
          <w:rPr>
            <w:rFonts w:ascii="inherit" w:hAnsi="inherit"/>
            <w:b/>
            <w:bCs/>
            <w:color w:val="000000"/>
            <w:sz w:val="21"/>
            <w:szCs w:val="21"/>
            <w:bdr w:val="none" w:sz="0" w:space="0" w:color="auto" w:frame="1"/>
          </w:rPr>
          <w:instrText xml:space="preserve"> HYPERLINK "https://www.dineshonjava.com/2012/12/spring-batch-process-with-example.html" </w:instrText>
        </w:r>
        <w:r>
          <w:rPr>
            <w:rFonts w:ascii="inherit" w:hAnsi="inherit"/>
            <w:b/>
            <w:bCs/>
            <w:color w:val="000000"/>
            <w:sz w:val="21"/>
            <w:szCs w:val="21"/>
            <w:bdr w:val="none" w:sz="0" w:space="0" w:color="auto" w:frame="1"/>
          </w:rPr>
          <w:fldChar w:fldCharType="separate"/>
        </w:r>
        <w:r w:rsidR="002D695B">
          <w:rPr>
            <w:rStyle w:val="Emphasis"/>
            <w:rFonts w:ascii="inherit" w:hAnsi="inherit"/>
            <w:b/>
            <w:bCs/>
            <w:color w:val="63B175"/>
            <w:sz w:val="21"/>
            <w:szCs w:val="21"/>
            <w:bdr w:val="none" w:sz="0" w:space="0" w:color="auto" w:frame="1"/>
          </w:rPr>
          <w:t>Spring Batch</w:t>
        </w:r>
        <w:r>
          <w:rPr>
            <w:rFonts w:ascii="inherit" w:hAnsi="inherit"/>
            <w:b/>
            <w:bCs/>
            <w:color w:val="000000"/>
            <w:sz w:val="21"/>
            <w:szCs w:val="21"/>
            <w:bdr w:val="none" w:sz="0" w:space="0" w:color="auto" w:frame="1"/>
          </w:rPr>
          <w:fldChar w:fldCharType="end"/>
        </w:r>
      </w:ins>
    </w:p>
    <w:p w:rsidR="002D695B" w:rsidRDefault="002D695B" w:rsidP="002D695B">
      <w:pPr>
        <w:pStyle w:val="Heading2"/>
        <w:shd w:val="clear" w:color="auto" w:fill="FFFFFF"/>
        <w:spacing w:before="0" w:beforeAutospacing="0" w:after="180" w:afterAutospacing="0"/>
        <w:jc w:val="both"/>
        <w:textAlignment w:val="baseline"/>
        <w:rPr>
          <w:ins w:id="26" w:author="Unknown"/>
          <w:rFonts w:ascii="Signika Negative" w:hAnsi="Signika Negative"/>
          <w:b w:val="0"/>
          <w:bCs w:val="0"/>
          <w:color w:val="000000"/>
          <w:sz w:val="42"/>
          <w:szCs w:val="42"/>
        </w:rPr>
      </w:pPr>
      <w:ins w:id="27" w:author="Unknown">
        <w:r>
          <w:rPr>
            <w:rFonts w:ascii="Signika Negative" w:hAnsi="Signika Negative"/>
            <w:b w:val="0"/>
            <w:bCs w:val="0"/>
            <w:color w:val="000000"/>
            <w:sz w:val="42"/>
            <w:szCs w:val="42"/>
          </w:rPr>
          <w:t>2) Explain Spring?</w:t>
        </w:r>
      </w:ins>
    </w:p>
    <w:p w:rsidR="002D695B" w:rsidRDefault="002D695B" w:rsidP="002D695B">
      <w:pPr>
        <w:numPr>
          <w:ilvl w:val="0"/>
          <w:numId w:val="2"/>
        </w:numPr>
        <w:shd w:val="clear" w:color="auto" w:fill="FFFFFF"/>
        <w:spacing w:after="0" w:line="240" w:lineRule="auto"/>
        <w:ind w:left="600"/>
        <w:jc w:val="both"/>
        <w:textAlignment w:val="baseline"/>
        <w:rPr>
          <w:ins w:id="28" w:author="Unknown"/>
          <w:rFonts w:ascii="inherit" w:hAnsi="inherit"/>
          <w:color w:val="000000"/>
          <w:sz w:val="21"/>
          <w:szCs w:val="21"/>
        </w:rPr>
      </w:pPr>
      <w:ins w:id="29" w:author="Unknown">
        <w:r>
          <w:rPr>
            <w:rFonts w:ascii="inherit" w:hAnsi="inherit"/>
            <w:b/>
            <w:bCs/>
            <w:color w:val="000000"/>
            <w:sz w:val="21"/>
            <w:szCs w:val="21"/>
            <w:bdr w:val="none" w:sz="0" w:space="0" w:color="auto" w:frame="1"/>
          </w:rPr>
          <w:t>Lightweight :</w:t>
        </w:r>
        <w:r>
          <w:rPr>
            <w:rFonts w:ascii="inherit" w:hAnsi="inherit"/>
            <w:color w:val="000000"/>
            <w:sz w:val="21"/>
            <w:szCs w:val="21"/>
          </w:rPr>
          <w:t> </w:t>
        </w:r>
        <w:r>
          <w:rPr>
            <w:rFonts w:ascii="inherit" w:hAnsi="inherit"/>
            <w:b/>
            <w:bCs/>
            <w:i/>
            <w:iCs/>
            <w:color w:val="000000"/>
            <w:sz w:val="21"/>
            <w:szCs w:val="21"/>
            <w:bdr w:val="none" w:sz="0" w:space="0" w:color="auto" w:frame="1"/>
          </w:rPr>
          <w:t>Spring</w:t>
        </w:r>
        <w:r>
          <w:rPr>
            <w:rFonts w:ascii="inherit" w:hAnsi="inherit"/>
            <w:color w:val="000000"/>
            <w:sz w:val="21"/>
            <w:szCs w:val="21"/>
          </w:rPr>
          <w:t> is lightweight when it comes to size and transparency. The basic version of spring framework is around 1MB. And the processing overhead is also very negligible.</w:t>
        </w:r>
      </w:ins>
    </w:p>
    <w:p w:rsidR="002D695B" w:rsidRDefault="002D695B" w:rsidP="002D695B">
      <w:pPr>
        <w:numPr>
          <w:ilvl w:val="0"/>
          <w:numId w:val="2"/>
        </w:numPr>
        <w:shd w:val="clear" w:color="auto" w:fill="FFFFFF"/>
        <w:spacing w:after="0" w:line="240" w:lineRule="auto"/>
        <w:ind w:left="600"/>
        <w:jc w:val="both"/>
        <w:textAlignment w:val="baseline"/>
        <w:rPr>
          <w:ins w:id="30" w:author="Unknown"/>
          <w:rFonts w:ascii="inherit" w:hAnsi="inherit"/>
          <w:color w:val="000000"/>
          <w:sz w:val="21"/>
          <w:szCs w:val="21"/>
        </w:rPr>
      </w:pPr>
      <w:ins w:id="31" w:author="Unknown">
        <w:r>
          <w:rPr>
            <w:rFonts w:ascii="inherit" w:hAnsi="inherit"/>
            <w:b/>
            <w:bCs/>
            <w:color w:val="000000"/>
            <w:sz w:val="21"/>
            <w:szCs w:val="21"/>
            <w:bdr w:val="none" w:sz="0" w:space="0" w:color="auto" w:frame="1"/>
          </w:rPr>
          <w:t>Inversion of control (IoC) :</w:t>
        </w:r>
        <w:r>
          <w:rPr>
            <w:rFonts w:ascii="inherit" w:hAnsi="inherit"/>
            <w:color w:val="000000"/>
            <w:sz w:val="21"/>
            <w:szCs w:val="21"/>
          </w:rPr>
          <w:t> Loose coupling is achieved in spring using the technique Inversion of Control. The objects give their dependencies instead of creating or looking for dependent objects.</w:t>
        </w:r>
      </w:ins>
    </w:p>
    <w:p w:rsidR="002D695B" w:rsidRDefault="002D695B" w:rsidP="002D695B">
      <w:pPr>
        <w:numPr>
          <w:ilvl w:val="0"/>
          <w:numId w:val="2"/>
        </w:numPr>
        <w:shd w:val="clear" w:color="auto" w:fill="FFFFFF"/>
        <w:spacing w:after="0" w:line="240" w:lineRule="auto"/>
        <w:ind w:left="600"/>
        <w:jc w:val="both"/>
        <w:textAlignment w:val="baseline"/>
        <w:rPr>
          <w:ins w:id="32" w:author="Unknown"/>
          <w:rFonts w:ascii="inherit" w:hAnsi="inherit"/>
          <w:color w:val="000000"/>
          <w:sz w:val="21"/>
          <w:szCs w:val="21"/>
        </w:rPr>
      </w:pPr>
      <w:ins w:id="33" w:author="Unknown">
        <w:r>
          <w:rPr>
            <w:rFonts w:ascii="inherit" w:hAnsi="inherit"/>
            <w:b/>
            <w:bCs/>
            <w:color w:val="000000"/>
            <w:sz w:val="21"/>
            <w:szCs w:val="21"/>
            <w:bdr w:val="none" w:sz="0" w:space="0" w:color="auto" w:frame="1"/>
          </w:rPr>
          <w:t>Aspect oriented (AOP) :</w:t>
        </w:r>
        <w:r>
          <w:rPr>
            <w:rFonts w:ascii="inherit" w:hAnsi="inherit"/>
            <w:color w:val="000000"/>
            <w:sz w:val="21"/>
            <w:szCs w:val="21"/>
          </w:rPr>
          <w:t> Spring supports Aspect oriented programming and enables cohesive development by separating application business logic from system services.</w:t>
        </w:r>
      </w:ins>
    </w:p>
    <w:p w:rsidR="002D695B" w:rsidRDefault="002D695B" w:rsidP="002D695B">
      <w:pPr>
        <w:numPr>
          <w:ilvl w:val="0"/>
          <w:numId w:val="2"/>
        </w:numPr>
        <w:shd w:val="clear" w:color="auto" w:fill="FFFFFF"/>
        <w:spacing w:after="0" w:line="240" w:lineRule="auto"/>
        <w:ind w:left="600"/>
        <w:jc w:val="both"/>
        <w:textAlignment w:val="baseline"/>
        <w:rPr>
          <w:ins w:id="34" w:author="Unknown"/>
          <w:rFonts w:ascii="inherit" w:hAnsi="inherit"/>
          <w:color w:val="000000"/>
          <w:sz w:val="21"/>
          <w:szCs w:val="21"/>
        </w:rPr>
      </w:pPr>
      <w:ins w:id="35" w:author="Unknown">
        <w:r>
          <w:rPr>
            <w:rFonts w:ascii="inherit" w:hAnsi="inherit"/>
            <w:b/>
            <w:bCs/>
            <w:color w:val="000000"/>
            <w:sz w:val="21"/>
            <w:szCs w:val="21"/>
            <w:bdr w:val="none" w:sz="0" w:space="0" w:color="auto" w:frame="1"/>
          </w:rPr>
          <w:t>Container :</w:t>
        </w:r>
        <w:r>
          <w:rPr>
            <w:rFonts w:ascii="inherit" w:hAnsi="inherit"/>
            <w:color w:val="000000"/>
            <w:sz w:val="21"/>
            <w:szCs w:val="21"/>
          </w:rPr>
          <w:t> </w:t>
        </w:r>
        <w:r>
          <w:rPr>
            <w:rFonts w:ascii="inherit" w:hAnsi="inherit"/>
            <w:b/>
            <w:bCs/>
            <w:i/>
            <w:iCs/>
            <w:color w:val="000000"/>
            <w:sz w:val="21"/>
            <w:szCs w:val="21"/>
            <w:bdr w:val="none" w:sz="0" w:space="0" w:color="auto" w:frame="1"/>
          </w:rPr>
          <w:t>Spring</w:t>
        </w:r>
        <w:r>
          <w:rPr>
            <w:rFonts w:ascii="inherit" w:hAnsi="inherit"/>
            <w:color w:val="000000"/>
            <w:sz w:val="21"/>
            <w:szCs w:val="21"/>
          </w:rPr>
          <w:t> contains and manages the life cycle and configuration of application objects.</w:t>
        </w:r>
      </w:ins>
    </w:p>
    <w:p w:rsidR="002D695B" w:rsidRDefault="002D695B" w:rsidP="002D695B">
      <w:pPr>
        <w:numPr>
          <w:ilvl w:val="0"/>
          <w:numId w:val="2"/>
        </w:numPr>
        <w:shd w:val="clear" w:color="auto" w:fill="FFFFFF"/>
        <w:spacing w:after="0" w:line="240" w:lineRule="auto"/>
        <w:ind w:left="600"/>
        <w:jc w:val="both"/>
        <w:textAlignment w:val="baseline"/>
        <w:rPr>
          <w:ins w:id="36" w:author="Unknown"/>
          <w:rFonts w:ascii="inherit" w:hAnsi="inherit"/>
          <w:color w:val="000000"/>
          <w:sz w:val="21"/>
          <w:szCs w:val="21"/>
        </w:rPr>
      </w:pPr>
      <w:ins w:id="37" w:author="Unknown">
        <w:r>
          <w:rPr>
            <w:rFonts w:ascii="inherit" w:hAnsi="inherit"/>
            <w:b/>
            <w:bCs/>
            <w:color w:val="000000"/>
            <w:sz w:val="21"/>
            <w:szCs w:val="21"/>
            <w:bdr w:val="none" w:sz="0" w:space="0" w:color="auto" w:frame="1"/>
          </w:rPr>
          <w:t>Framework :</w:t>
        </w:r>
        <w:r>
          <w:rPr>
            <w:rFonts w:ascii="inherit" w:hAnsi="inherit"/>
            <w:color w:val="000000"/>
            <w:sz w:val="21"/>
            <w:szCs w:val="21"/>
          </w:rPr>
          <w:t> </w:t>
        </w:r>
        <w:r>
          <w:rPr>
            <w:rFonts w:ascii="inherit" w:hAnsi="inherit"/>
            <w:b/>
            <w:bCs/>
            <w:i/>
            <w:iCs/>
            <w:color w:val="000000"/>
            <w:sz w:val="21"/>
            <w:szCs w:val="21"/>
            <w:bdr w:val="none" w:sz="0" w:space="0" w:color="auto" w:frame="1"/>
          </w:rPr>
          <w:t>Spring</w:t>
        </w:r>
        <w:r>
          <w:rPr>
            <w:rFonts w:ascii="inherit" w:hAnsi="inherit"/>
            <w:color w:val="000000"/>
            <w:sz w:val="21"/>
            <w:szCs w:val="21"/>
          </w:rPr>
          <w:t> provides most of the intra functionality leaving rest of the coding to the developer.</w:t>
        </w:r>
        <w:r>
          <w:rPr>
            <w:rFonts w:ascii="inherit" w:hAnsi="inherit"/>
            <w:color w:val="000000"/>
            <w:sz w:val="21"/>
            <w:szCs w:val="21"/>
          </w:rPr>
          <w:br/>
        </w:r>
      </w:ins>
    </w:p>
    <w:p w:rsidR="002D695B" w:rsidRDefault="002D695B" w:rsidP="002D695B">
      <w:pPr>
        <w:pStyle w:val="Heading2"/>
        <w:shd w:val="clear" w:color="auto" w:fill="FFFFFF"/>
        <w:spacing w:before="0" w:beforeAutospacing="0" w:after="180" w:afterAutospacing="0"/>
        <w:ind w:left="600"/>
        <w:jc w:val="both"/>
        <w:textAlignment w:val="baseline"/>
        <w:rPr>
          <w:ins w:id="38" w:author="Unknown"/>
          <w:rFonts w:ascii="Signika Negative" w:hAnsi="Signika Negative"/>
          <w:b w:val="0"/>
          <w:bCs w:val="0"/>
          <w:color w:val="000000"/>
          <w:sz w:val="42"/>
          <w:szCs w:val="42"/>
        </w:rPr>
      </w:pPr>
      <w:ins w:id="39" w:author="Unknown">
        <w:r>
          <w:rPr>
            <w:rFonts w:ascii="Signika Negative" w:hAnsi="Signika Negative"/>
            <w:b w:val="0"/>
            <w:bCs w:val="0"/>
            <w:color w:val="000000"/>
            <w:sz w:val="42"/>
            <w:szCs w:val="42"/>
          </w:rPr>
          <w:t>3) What are the different modules in Spring framework?</w:t>
        </w:r>
      </w:ins>
    </w:p>
    <w:p w:rsidR="002D695B" w:rsidRDefault="002D695B" w:rsidP="002D695B">
      <w:pPr>
        <w:numPr>
          <w:ilvl w:val="0"/>
          <w:numId w:val="2"/>
        </w:numPr>
        <w:shd w:val="clear" w:color="auto" w:fill="FFFFFF"/>
        <w:spacing w:after="0" w:line="240" w:lineRule="auto"/>
        <w:ind w:left="600"/>
        <w:jc w:val="both"/>
        <w:textAlignment w:val="baseline"/>
        <w:rPr>
          <w:ins w:id="40" w:author="Unknown"/>
          <w:rFonts w:ascii="inherit" w:hAnsi="inherit"/>
          <w:color w:val="000000"/>
          <w:sz w:val="21"/>
          <w:szCs w:val="21"/>
        </w:rPr>
      </w:pPr>
      <w:ins w:id="41" w:author="Unknown">
        <w:r>
          <w:rPr>
            <w:rFonts w:ascii="inherit" w:hAnsi="inherit"/>
            <w:color w:val="000000"/>
            <w:sz w:val="21"/>
            <w:szCs w:val="21"/>
          </w:rPr>
          <w:t>The Core container module</w:t>
        </w:r>
      </w:ins>
    </w:p>
    <w:p w:rsidR="002D695B" w:rsidRDefault="002D695B" w:rsidP="002D695B">
      <w:pPr>
        <w:numPr>
          <w:ilvl w:val="0"/>
          <w:numId w:val="2"/>
        </w:numPr>
        <w:shd w:val="clear" w:color="auto" w:fill="FFFFFF"/>
        <w:spacing w:after="0" w:line="240" w:lineRule="auto"/>
        <w:ind w:left="600"/>
        <w:jc w:val="both"/>
        <w:textAlignment w:val="baseline"/>
        <w:rPr>
          <w:ins w:id="42" w:author="Unknown"/>
          <w:rFonts w:ascii="inherit" w:hAnsi="inherit"/>
          <w:color w:val="000000"/>
          <w:sz w:val="21"/>
          <w:szCs w:val="21"/>
        </w:rPr>
      </w:pPr>
      <w:ins w:id="43" w:author="Unknown">
        <w:r>
          <w:rPr>
            <w:rFonts w:ascii="inherit" w:hAnsi="inherit"/>
            <w:color w:val="000000"/>
            <w:sz w:val="21"/>
            <w:szCs w:val="21"/>
          </w:rPr>
          <w:t>Application context module</w:t>
        </w:r>
      </w:ins>
    </w:p>
    <w:p w:rsidR="002D695B" w:rsidRDefault="002D695B" w:rsidP="002D695B">
      <w:pPr>
        <w:numPr>
          <w:ilvl w:val="0"/>
          <w:numId w:val="2"/>
        </w:numPr>
        <w:shd w:val="clear" w:color="auto" w:fill="FFFFFF"/>
        <w:spacing w:after="0" w:line="240" w:lineRule="auto"/>
        <w:ind w:left="600"/>
        <w:jc w:val="both"/>
        <w:textAlignment w:val="baseline"/>
        <w:rPr>
          <w:ins w:id="44" w:author="Unknown"/>
          <w:rFonts w:ascii="inherit" w:hAnsi="inherit"/>
          <w:color w:val="000000"/>
          <w:sz w:val="21"/>
          <w:szCs w:val="21"/>
        </w:rPr>
      </w:pPr>
      <w:ins w:id="45" w:author="Unknown">
        <w:r>
          <w:rPr>
            <w:rFonts w:ascii="inherit" w:hAnsi="inherit"/>
            <w:color w:val="000000"/>
            <w:sz w:val="21"/>
            <w:szCs w:val="21"/>
          </w:rPr>
          <w:t>AOP module (Aspect Oriented Programming)</w:t>
        </w:r>
      </w:ins>
    </w:p>
    <w:p w:rsidR="002D695B" w:rsidRDefault="002D695B" w:rsidP="002D695B">
      <w:pPr>
        <w:numPr>
          <w:ilvl w:val="0"/>
          <w:numId w:val="2"/>
        </w:numPr>
        <w:shd w:val="clear" w:color="auto" w:fill="FFFFFF"/>
        <w:spacing w:after="0" w:line="240" w:lineRule="auto"/>
        <w:ind w:left="600"/>
        <w:jc w:val="both"/>
        <w:textAlignment w:val="baseline"/>
        <w:rPr>
          <w:ins w:id="46" w:author="Unknown"/>
          <w:rFonts w:ascii="inherit" w:hAnsi="inherit"/>
          <w:color w:val="000000"/>
          <w:sz w:val="21"/>
          <w:szCs w:val="21"/>
        </w:rPr>
      </w:pPr>
      <w:ins w:id="47" w:author="Unknown">
        <w:r>
          <w:rPr>
            <w:rFonts w:ascii="inherit" w:hAnsi="inherit"/>
            <w:color w:val="000000"/>
            <w:sz w:val="21"/>
            <w:szCs w:val="21"/>
          </w:rPr>
          <w:t>JDBC abstraction and DAO module</w:t>
        </w:r>
      </w:ins>
    </w:p>
    <w:p w:rsidR="002D695B" w:rsidRDefault="002D695B" w:rsidP="002D695B">
      <w:pPr>
        <w:numPr>
          <w:ilvl w:val="0"/>
          <w:numId w:val="2"/>
        </w:numPr>
        <w:shd w:val="clear" w:color="auto" w:fill="FFFFFF"/>
        <w:spacing w:after="0" w:line="240" w:lineRule="auto"/>
        <w:ind w:left="600"/>
        <w:jc w:val="both"/>
        <w:textAlignment w:val="baseline"/>
        <w:rPr>
          <w:ins w:id="48" w:author="Unknown"/>
          <w:rFonts w:ascii="inherit" w:hAnsi="inherit"/>
          <w:color w:val="000000"/>
          <w:sz w:val="21"/>
          <w:szCs w:val="21"/>
        </w:rPr>
      </w:pPr>
      <w:ins w:id="49" w:author="Unknown">
        <w:r>
          <w:rPr>
            <w:rFonts w:ascii="inherit" w:hAnsi="inherit"/>
            <w:color w:val="000000"/>
            <w:sz w:val="21"/>
            <w:szCs w:val="21"/>
          </w:rPr>
          <w:t>O/R mapping integration module (Object/Relational)</w:t>
        </w:r>
      </w:ins>
    </w:p>
    <w:p w:rsidR="002D695B" w:rsidRDefault="002D695B" w:rsidP="002D695B">
      <w:pPr>
        <w:numPr>
          <w:ilvl w:val="0"/>
          <w:numId w:val="2"/>
        </w:numPr>
        <w:shd w:val="clear" w:color="auto" w:fill="FFFFFF"/>
        <w:spacing w:after="0" w:line="240" w:lineRule="auto"/>
        <w:ind w:left="600"/>
        <w:jc w:val="both"/>
        <w:textAlignment w:val="baseline"/>
        <w:rPr>
          <w:ins w:id="50" w:author="Unknown"/>
          <w:rFonts w:ascii="inherit" w:hAnsi="inherit"/>
          <w:color w:val="000000"/>
          <w:sz w:val="21"/>
          <w:szCs w:val="21"/>
        </w:rPr>
      </w:pPr>
      <w:ins w:id="51" w:author="Unknown">
        <w:r>
          <w:rPr>
            <w:rFonts w:ascii="inherit" w:hAnsi="inherit"/>
            <w:color w:val="000000"/>
            <w:sz w:val="21"/>
            <w:szCs w:val="21"/>
          </w:rPr>
          <w:t>Web module</w:t>
        </w:r>
      </w:ins>
    </w:p>
    <w:p w:rsidR="002D695B" w:rsidRDefault="002D695B" w:rsidP="002D695B">
      <w:pPr>
        <w:numPr>
          <w:ilvl w:val="0"/>
          <w:numId w:val="2"/>
        </w:numPr>
        <w:shd w:val="clear" w:color="auto" w:fill="FFFFFF"/>
        <w:spacing w:after="0" w:line="240" w:lineRule="auto"/>
        <w:ind w:left="600"/>
        <w:jc w:val="both"/>
        <w:textAlignment w:val="baseline"/>
        <w:rPr>
          <w:ins w:id="52" w:author="Unknown"/>
          <w:rFonts w:ascii="inherit" w:hAnsi="inherit"/>
          <w:color w:val="000000"/>
          <w:sz w:val="21"/>
          <w:szCs w:val="21"/>
        </w:rPr>
      </w:pPr>
      <w:ins w:id="53" w:author="Unknown">
        <w:r>
          <w:rPr>
            <w:rFonts w:ascii="inherit" w:hAnsi="inherit"/>
            <w:b/>
            <w:bCs/>
            <w:i/>
            <w:iCs/>
            <w:color w:val="000000"/>
            <w:sz w:val="21"/>
            <w:szCs w:val="21"/>
            <w:bdr w:val="none" w:sz="0" w:space="0" w:color="auto" w:frame="1"/>
          </w:rPr>
          <w:t>MVC framework</w:t>
        </w:r>
        <w:r>
          <w:rPr>
            <w:rFonts w:ascii="inherit" w:hAnsi="inherit"/>
            <w:color w:val="000000"/>
            <w:sz w:val="21"/>
            <w:szCs w:val="21"/>
          </w:rPr>
          <w:t> module</w:t>
        </w:r>
      </w:ins>
    </w:p>
    <w:p w:rsidR="002D695B" w:rsidRDefault="002D695B" w:rsidP="002D695B">
      <w:pPr>
        <w:pStyle w:val="Heading2"/>
        <w:shd w:val="clear" w:color="auto" w:fill="FFFFFF"/>
        <w:spacing w:before="0" w:beforeAutospacing="0" w:after="180" w:afterAutospacing="0"/>
        <w:jc w:val="both"/>
        <w:textAlignment w:val="baseline"/>
        <w:rPr>
          <w:ins w:id="54" w:author="Unknown"/>
          <w:rFonts w:ascii="Signika Negative" w:hAnsi="Signika Negative"/>
          <w:b w:val="0"/>
          <w:bCs w:val="0"/>
          <w:color w:val="000000"/>
          <w:sz w:val="42"/>
          <w:szCs w:val="42"/>
        </w:rPr>
      </w:pPr>
      <w:ins w:id="55" w:author="Unknown">
        <w:r>
          <w:rPr>
            <w:rFonts w:ascii="Signika Negative" w:hAnsi="Signika Negative"/>
            <w:b w:val="0"/>
            <w:bCs w:val="0"/>
            <w:color w:val="000000"/>
            <w:sz w:val="42"/>
            <w:szCs w:val="42"/>
          </w:rPr>
          <w:t>4) What is the structure of Spring framework?</w:t>
        </w:r>
      </w:ins>
    </w:p>
    <w:p w:rsidR="002D695B" w:rsidRDefault="002D695B" w:rsidP="002D695B">
      <w:pPr>
        <w:pStyle w:val="Heading2"/>
        <w:shd w:val="clear" w:color="auto" w:fill="FFFFFF"/>
        <w:spacing w:before="0" w:beforeAutospacing="0" w:after="180" w:afterAutospacing="0"/>
        <w:jc w:val="both"/>
        <w:textAlignment w:val="baseline"/>
        <w:rPr>
          <w:ins w:id="56" w:author="Unknown"/>
          <w:rFonts w:ascii="Signika Negative" w:hAnsi="Signika Negative"/>
          <w:b w:val="0"/>
          <w:bCs w:val="0"/>
          <w:color w:val="000000"/>
          <w:sz w:val="42"/>
          <w:szCs w:val="42"/>
        </w:rPr>
      </w:pPr>
      <w:ins w:id="57" w:author="Unknown">
        <w:r>
          <w:rPr>
            <w:rFonts w:ascii="Signika Negative" w:hAnsi="Signika Negative"/>
            <w:b w:val="0"/>
            <w:bCs w:val="0"/>
            <w:color w:val="000000"/>
            <w:sz w:val="42"/>
            <w:szCs w:val="42"/>
          </w:rPr>
          <w:lastRenderedPageBreak/>
          <w:t>5) What is the Core container module?</w:t>
        </w:r>
      </w:ins>
    </w:p>
    <w:p w:rsidR="002D695B" w:rsidRDefault="002D695B" w:rsidP="00F90828">
      <w:pPr>
        <w:pStyle w:val="NormalWeb"/>
        <w:shd w:val="clear" w:color="auto" w:fill="FFFFFF"/>
        <w:spacing w:before="0" w:beforeAutospacing="0" w:after="0" w:afterAutospacing="0"/>
        <w:textAlignment w:val="baseline"/>
        <w:rPr>
          <w:ins w:id="58" w:author="Unknown"/>
          <w:rFonts w:ascii="Open Sans" w:hAnsi="Open Sans"/>
          <w:color w:val="000000"/>
          <w:sz w:val="21"/>
          <w:szCs w:val="21"/>
        </w:rPr>
      </w:pPr>
      <w:ins w:id="59" w:author="Unknown">
        <w:r>
          <w:rPr>
            <w:rFonts w:ascii="Open Sans" w:hAnsi="Open Sans"/>
            <w:color w:val="000000"/>
            <w:sz w:val="21"/>
            <w:szCs w:val="21"/>
          </w:rPr>
          <w:t>This module is provides the fundamental functionality of the spring framework. In this module </w:t>
        </w:r>
        <w:r>
          <w:rPr>
            <w:rFonts w:ascii="inherit" w:hAnsi="inherit"/>
            <w:b/>
            <w:bCs/>
            <w:color w:val="000000"/>
            <w:sz w:val="21"/>
            <w:szCs w:val="21"/>
            <w:bdr w:val="none" w:sz="0" w:space="0" w:color="auto" w:frame="1"/>
          </w:rPr>
          <w:t>BeanFactory</w:t>
        </w:r>
        <w:r>
          <w:rPr>
            <w:rFonts w:ascii="Open Sans" w:hAnsi="Open Sans"/>
            <w:color w:val="000000"/>
            <w:sz w:val="21"/>
            <w:szCs w:val="21"/>
          </w:rPr>
          <w:t> is the heart of any spring-based application. The entire framework was built on the top of this module. This module makes the </w:t>
        </w:r>
        <w:r>
          <w:rPr>
            <w:rFonts w:ascii="inherit" w:hAnsi="inherit"/>
            <w:b/>
            <w:bCs/>
            <w:i/>
            <w:iCs/>
            <w:color w:val="000000"/>
            <w:sz w:val="21"/>
            <w:szCs w:val="21"/>
            <w:bdr w:val="none" w:sz="0" w:space="0" w:color="auto" w:frame="1"/>
          </w:rPr>
          <w:t>Spring container</w:t>
        </w:r>
        <w:r>
          <w:rPr>
            <w:rFonts w:ascii="Open Sans" w:hAnsi="Open Sans"/>
            <w:color w:val="000000"/>
            <w:sz w:val="21"/>
            <w:szCs w:val="21"/>
          </w:rPr>
          <w:t>.</w:t>
        </w:r>
      </w:ins>
    </w:p>
    <w:p w:rsidR="002D695B" w:rsidRDefault="002D695B" w:rsidP="002D695B">
      <w:pPr>
        <w:pStyle w:val="Heading2"/>
        <w:shd w:val="clear" w:color="auto" w:fill="FFFFFF"/>
        <w:spacing w:before="0" w:beforeAutospacing="0" w:after="180" w:afterAutospacing="0"/>
        <w:jc w:val="both"/>
        <w:textAlignment w:val="baseline"/>
        <w:rPr>
          <w:ins w:id="60" w:author="Unknown"/>
          <w:rFonts w:ascii="Signika Negative" w:hAnsi="Signika Negative"/>
          <w:b w:val="0"/>
          <w:bCs w:val="0"/>
          <w:color w:val="000000"/>
          <w:sz w:val="42"/>
          <w:szCs w:val="42"/>
        </w:rPr>
      </w:pPr>
      <w:ins w:id="61" w:author="Unknown">
        <w:r>
          <w:rPr>
            <w:rFonts w:ascii="Signika Negative" w:hAnsi="Signika Negative"/>
            <w:b w:val="0"/>
            <w:bCs w:val="0"/>
            <w:color w:val="000000"/>
            <w:sz w:val="42"/>
            <w:szCs w:val="42"/>
          </w:rPr>
          <w:t xml:space="preserve">6) </w:t>
        </w:r>
        <w:r w:rsidRPr="0004648E">
          <w:rPr>
            <w:rFonts w:ascii="Signika Negative" w:hAnsi="Signika Negative"/>
            <w:b w:val="0"/>
            <w:bCs w:val="0"/>
            <w:color w:val="000000"/>
            <w:sz w:val="42"/>
            <w:szCs w:val="42"/>
            <w:highlight w:val="green"/>
          </w:rPr>
          <w:t>What is Application context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62" w:author="Unknown">
        <w:r>
          <w:rPr>
            <w:rFonts w:ascii="Open Sans" w:hAnsi="Open Sans"/>
            <w:color w:val="000000"/>
            <w:sz w:val="21"/>
            <w:szCs w:val="21"/>
          </w:rPr>
          <w:t>The Application context module makes spring a framework. This module extends the concept of </w:t>
        </w:r>
        <w:r>
          <w:rPr>
            <w:rFonts w:ascii="inherit" w:hAnsi="inherit"/>
            <w:b/>
            <w:bCs/>
            <w:i/>
            <w:iCs/>
            <w:color w:val="000000"/>
            <w:sz w:val="21"/>
            <w:szCs w:val="21"/>
            <w:bdr w:val="none" w:sz="0" w:space="0" w:color="auto" w:frame="1"/>
          </w:rPr>
          <w:t>BeanFactory</w:t>
        </w:r>
        <w:r>
          <w:rPr>
            <w:rFonts w:ascii="Open Sans" w:hAnsi="Open Sans"/>
            <w:color w:val="000000"/>
            <w:sz w:val="21"/>
            <w:szCs w:val="21"/>
          </w:rPr>
          <w:t>, providing support for internationalization (I18N) messages, application lifecycle events, and validation. This module also supplies many enterprise services such JNDI access, </w:t>
        </w:r>
        <w:r>
          <w:rPr>
            <w:rFonts w:ascii="inherit" w:hAnsi="inherit"/>
            <w:b/>
            <w:bCs/>
            <w:i/>
            <w:iCs/>
            <w:color w:val="000000"/>
            <w:sz w:val="21"/>
            <w:szCs w:val="21"/>
            <w:bdr w:val="none" w:sz="0" w:space="0" w:color="auto" w:frame="1"/>
          </w:rPr>
          <w:t>EJB integration</w:t>
        </w:r>
        <w:r>
          <w:rPr>
            <w:rFonts w:ascii="Open Sans" w:hAnsi="Open Sans"/>
            <w:color w:val="000000"/>
            <w:sz w:val="21"/>
            <w:szCs w:val="21"/>
          </w:rPr>
          <w:t>, remoting, and scheduling. It also provides support to other framework.</w:t>
        </w:r>
      </w:ins>
    </w:p>
    <w:p w:rsidR="00887C51" w:rsidRDefault="00887C51"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r w:rsidRPr="00887C51">
        <w:rPr>
          <w:rFonts w:ascii="Open Sans" w:hAnsi="Open Sans"/>
          <w:color w:val="000000"/>
          <w:sz w:val="21"/>
          <w:szCs w:val="21"/>
        </w:rPr>
        <w:object w:dxaOrig="258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40.5pt" o:ole="">
            <v:imagedata r:id="rId9" o:title=""/>
          </v:shape>
          <o:OLEObject Type="Embed" ProgID="Package" ShapeID="_x0000_i1025" DrawAspect="Content" ObjectID="_1574907752" r:id="rId10"/>
        </w:object>
      </w:r>
    </w:p>
    <w:p w:rsidR="00D12098" w:rsidRDefault="00D12098"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D12098" w:rsidRDefault="00D12098"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Open Sans" w:hAnsi="Open Sans"/>
          <w:color w:val="000000"/>
          <w:sz w:val="21"/>
          <w:szCs w:val="21"/>
        </w:rPr>
        <w:t>Message I18n</w:t>
      </w:r>
      <w:r w:rsidR="00365AEA">
        <w:rPr>
          <w:rFonts w:ascii="Open Sans" w:hAnsi="Open Sans"/>
          <w:color w:val="000000"/>
          <w:sz w:val="21"/>
          <w:szCs w:val="21"/>
        </w:rPr>
        <w: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 Properties File Reader --&gt;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"messageSource"</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"org.springframework.context.support.ResourceBundleMessageSource"</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"basenames"</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properties.customerprofile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properties.event_types_and_code_mapping</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D12098" w:rsidRDefault="00D12098" w:rsidP="00D120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D12098" w:rsidRDefault="00D12098" w:rsidP="00D12098">
      <w:pPr>
        <w:pStyle w:val="NormalWeb"/>
        <w:shd w:val="clear" w:color="auto" w:fill="FFFFFF"/>
        <w:spacing w:before="0" w:beforeAutospacing="0" w:after="0" w:afterAutospacing="0"/>
        <w:jc w:val="both"/>
        <w:textAlignment w:val="baseline"/>
        <w:rPr>
          <w:rFonts w:ascii="Open Sans" w:hAnsi="Open Sans"/>
          <w:color w:val="000000"/>
          <w:sz w:val="21"/>
          <w:szCs w:val="21"/>
        </w:rPr>
      </w:pPr>
      <w:r>
        <w:rPr>
          <w:rFonts w:ascii="Consolas" w:hAnsi="Consolas" w:cs="Consolas"/>
          <w:color w:val="000000"/>
          <w:sz w:val="20"/>
          <w:szCs w:val="20"/>
        </w:rPr>
        <w:tab/>
      </w:r>
      <w:r>
        <w:rPr>
          <w:rFonts w:ascii="Consolas" w:hAnsi="Consolas" w:cs="Consolas"/>
          <w:color w:val="3F5FBF"/>
          <w:sz w:val="20"/>
          <w:szCs w:val="20"/>
        </w:rPr>
        <w:t>&lt;!-- END : Properties File Reader --&gt;</w:t>
      </w:r>
    </w:p>
    <w:p w:rsidR="00D12098" w:rsidRDefault="00D12098" w:rsidP="002D695B">
      <w:pPr>
        <w:pStyle w:val="NormalWeb"/>
        <w:shd w:val="clear" w:color="auto" w:fill="FFFFFF"/>
        <w:spacing w:before="0" w:beforeAutospacing="0" w:after="0" w:afterAutospacing="0"/>
        <w:jc w:val="both"/>
        <w:textAlignment w:val="baseline"/>
        <w:rPr>
          <w:ins w:id="63" w:author="Unknown"/>
          <w:rFonts w:ascii="Open Sans" w:hAnsi="Open Sans"/>
          <w:color w:val="000000"/>
          <w:sz w:val="21"/>
          <w:szCs w:val="21"/>
        </w:rPr>
      </w:pPr>
    </w:p>
    <w:p w:rsidR="002D695B" w:rsidRDefault="002D695B" w:rsidP="002D695B">
      <w:pPr>
        <w:pStyle w:val="Heading2"/>
        <w:shd w:val="clear" w:color="auto" w:fill="FFFFFF"/>
        <w:spacing w:before="0" w:beforeAutospacing="0" w:after="180" w:afterAutospacing="0"/>
        <w:jc w:val="both"/>
        <w:textAlignment w:val="baseline"/>
        <w:rPr>
          <w:ins w:id="64" w:author="Unknown"/>
          <w:rFonts w:ascii="Signika Negative" w:hAnsi="Signika Negative"/>
          <w:b w:val="0"/>
          <w:bCs w:val="0"/>
          <w:color w:val="000000"/>
          <w:sz w:val="42"/>
          <w:szCs w:val="42"/>
        </w:rPr>
      </w:pPr>
      <w:ins w:id="65" w:author="Unknown">
        <w:r>
          <w:rPr>
            <w:rFonts w:ascii="Signika Negative" w:hAnsi="Signika Negative"/>
            <w:b w:val="0"/>
            <w:bCs w:val="0"/>
            <w:color w:val="000000"/>
            <w:sz w:val="42"/>
            <w:szCs w:val="42"/>
          </w:rPr>
          <w:t>7) What is AOP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66" w:author="Unknown">
        <w:r>
          <w:rPr>
            <w:rFonts w:ascii="Open Sans" w:hAnsi="Open Sans"/>
            <w:color w:val="000000"/>
            <w:sz w:val="21"/>
            <w:szCs w:val="21"/>
          </w:rPr>
          <w:t>The </w:t>
        </w:r>
        <w:r>
          <w:rPr>
            <w:rFonts w:ascii="inherit" w:hAnsi="inherit"/>
            <w:b/>
            <w:bCs/>
            <w:i/>
            <w:iCs/>
            <w:color w:val="000000"/>
            <w:sz w:val="21"/>
            <w:szCs w:val="21"/>
            <w:bdr w:val="none" w:sz="0" w:space="0" w:color="auto" w:frame="1"/>
          </w:rPr>
          <w:t>AOP</w:t>
        </w:r>
        <w:r>
          <w:rPr>
            <w:rFonts w:ascii="Open Sans" w:hAnsi="Open Sans"/>
            <w:color w:val="000000"/>
            <w:sz w:val="21"/>
            <w:szCs w:val="21"/>
          </w:rPr>
          <w:t> module is used for developing aspects for our Spring-enabled application. Much of the support has been provided by the AOP Alliance in order to ensure the interoperability between </w:t>
        </w:r>
        <w:r>
          <w:rPr>
            <w:rFonts w:ascii="inherit" w:hAnsi="inherit"/>
            <w:b/>
            <w:bCs/>
            <w:i/>
            <w:iCs/>
            <w:color w:val="000000"/>
            <w:sz w:val="21"/>
            <w:szCs w:val="21"/>
            <w:bdr w:val="none" w:sz="0" w:space="0" w:color="auto" w:frame="1"/>
          </w:rPr>
          <w:t>Spring</w:t>
        </w:r>
        <w:r>
          <w:rPr>
            <w:rFonts w:ascii="Open Sans" w:hAnsi="Open Sans"/>
            <w:color w:val="000000"/>
            <w:sz w:val="21"/>
            <w:szCs w:val="21"/>
          </w:rPr>
          <w:t> and other </w:t>
        </w:r>
        <w:r>
          <w:rPr>
            <w:rFonts w:ascii="inherit" w:hAnsi="inherit"/>
            <w:b/>
            <w:bCs/>
            <w:i/>
            <w:iCs/>
            <w:color w:val="000000"/>
            <w:sz w:val="21"/>
            <w:szCs w:val="21"/>
            <w:bdr w:val="none" w:sz="0" w:space="0" w:color="auto" w:frame="1"/>
          </w:rPr>
          <w:t>AOP</w:t>
        </w:r>
        <w:r>
          <w:rPr>
            <w:rFonts w:ascii="Open Sans" w:hAnsi="Open Sans"/>
            <w:color w:val="000000"/>
            <w:sz w:val="21"/>
            <w:szCs w:val="21"/>
          </w:rPr>
          <w:t> frameworks. This module also introduces metadata programming to </w:t>
        </w:r>
        <w:r>
          <w:rPr>
            <w:rFonts w:ascii="inherit" w:hAnsi="inherit"/>
            <w:b/>
            <w:bCs/>
            <w:i/>
            <w:iCs/>
            <w:color w:val="000000"/>
            <w:sz w:val="21"/>
            <w:szCs w:val="21"/>
            <w:bdr w:val="none" w:sz="0" w:space="0" w:color="auto" w:frame="1"/>
          </w:rPr>
          <w:t>Spring</w:t>
        </w:r>
        <w:r>
          <w:rPr>
            <w:rFonts w:ascii="Open Sans" w:hAnsi="Open Sans"/>
            <w:color w:val="000000"/>
            <w:sz w:val="21"/>
            <w:szCs w:val="21"/>
          </w:rPr>
          <w:t>. Using Spring’s metadata support, we will be able to add </w:t>
        </w:r>
        <w:r>
          <w:rPr>
            <w:rFonts w:ascii="inherit" w:hAnsi="inherit"/>
            <w:b/>
            <w:bCs/>
            <w:i/>
            <w:iCs/>
            <w:color w:val="000000"/>
            <w:sz w:val="21"/>
            <w:szCs w:val="21"/>
            <w:bdr w:val="none" w:sz="0" w:space="0" w:color="auto" w:frame="1"/>
          </w:rPr>
          <w:t>annotations</w:t>
        </w:r>
        <w:r>
          <w:rPr>
            <w:rFonts w:ascii="Open Sans" w:hAnsi="Open Sans"/>
            <w:color w:val="000000"/>
            <w:sz w:val="21"/>
            <w:szCs w:val="21"/>
          </w:rPr>
          <w:t> to our source code that instruct </w:t>
        </w:r>
        <w:r>
          <w:rPr>
            <w:rFonts w:ascii="inherit" w:hAnsi="inherit"/>
            <w:b/>
            <w:bCs/>
            <w:i/>
            <w:iCs/>
            <w:color w:val="000000"/>
            <w:sz w:val="21"/>
            <w:szCs w:val="21"/>
            <w:bdr w:val="none" w:sz="0" w:space="0" w:color="auto" w:frame="1"/>
          </w:rPr>
          <w:t>Spring</w:t>
        </w:r>
        <w:r>
          <w:rPr>
            <w:rFonts w:ascii="Open Sans" w:hAnsi="Open Sans"/>
            <w:color w:val="000000"/>
            <w:sz w:val="21"/>
            <w:szCs w:val="21"/>
          </w:rPr>
          <w:t> on where and how to apply aspects.</w:t>
        </w:r>
      </w:ins>
    </w:p>
    <w:p w:rsidR="00E91AF5" w:rsidRDefault="00E91AF5"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tbl>
      <w:tblPr>
        <w:tblStyle w:val="TableGrid"/>
        <w:tblW w:w="0" w:type="auto"/>
        <w:tblLook w:val="04A0"/>
      </w:tblPr>
      <w:tblGrid>
        <w:gridCol w:w="9576"/>
      </w:tblGrid>
      <w:tr w:rsidR="00E91AF5" w:rsidTr="00E91AF5">
        <w:tc>
          <w:tcPr>
            <w:tcW w:w="9576" w:type="dxa"/>
          </w:tcPr>
          <w:p w:rsidR="00E91AF5" w:rsidRDefault="00E91AF5" w:rsidP="00E91AF5">
            <w:pPr>
              <w:autoSpaceDE w:val="0"/>
              <w:autoSpaceDN w:val="0"/>
              <w:adjustRightInd w:val="0"/>
              <w:rPr>
                <w:rFonts w:ascii="Consolas" w:hAnsi="Consolas" w:cs="Consolas"/>
                <w:sz w:val="20"/>
                <w:szCs w:val="20"/>
              </w:rPr>
            </w:pP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3F5FBF"/>
                <w:sz w:val="20"/>
                <w:szCs w:val="20"/>
              </w:rPr>
              <w:t>&lt;!-- START : Transaction manager and AOP configurations --&gt;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"org.springframework.orm.jpa.JpaTransactionManager"</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3F5FBF"/>
                <w:sz w:val="20"/>
                <w:szCs w:val="20"/>
              </w:rPr>
              <w:t>&lt;!-- CP Manager Transactions --&gt;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aop:config</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aop:pointcut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"customerProfileManagerPointCut"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expression</w:t>
            </w:r>
            <w:r>
              <w:rPr>
                <w:rFonts w:ascii="Consolas" w:hAnsi="Consolas" w:cs="Consolas"/>
                <w:color w:val="000000"/>
                <w:sz w:val="20"/>
                <w:szCs w:val="20"/>
              </w:rPr>
              <w:t>=</w:t>
            </w:r>
            <w:r>
              <w:rPr>
                <w:rFonts w:ascii="Consolas" w:hAnsi="Consolas" w:cs="Consolas"/>
                <w:i/>
                <w:iCs/>
                <w:color w:val="2A00FF"/>
                <w:sz w:val="20"/>
                <w:szCs w:val="20"/>
              </w:rPr>
              <w:t>"execution(* *..CustomerProfileManager.*(..))"</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aop:advisor</w:t>
            </w:r>
            <w:r>
              <w:rPr>
                <w:rFonts w:ascii="Consolas" w:hAnsi="Consolas" w:cs="Consolas"/>
                <w:sz w:val="20"/>
                <w:szCs w:val="20"/>
              </w:rPr>
              <w:t xml:space="preserve"> </w:t>
            </w:r>
            <w:r>
              <w:rPr>
                <w:rFonts w:ascii="Consolas" w:hAnsi="Consolas" w:cs="Consolas"/>
                <w:color w:val="7F007F"/>
                <w:sz w:val="20"/>
                <w:szCs w:val="20"/>
              </w:rPr>
              <w:t>advice-ref</w:t>
            </w:r>
            <w:r>
              <w:rPr>
                <w:rFonts w:ascii="Consolas" w:hAnsi="Consolas" w:cs="Consolas"/>
                <w:color w:val="000000"/>
                <w:sz w:val="20"/>
                <w:szCs w:val="20"/>
              </w:rPr>
              <w:t>=</w:t>
            </w:r>
            <w:r>
              <w:rPr>
                <w:rFonts w:ascii="Consolas" w:hAnsi="Consolas" w:cs="Consolas"/>
                <w:i/>
                <w:iCs/>
                <w:color w:val="2A00FF"/>
                <w:sz w:val="20"/>
                <w:szCs w:val="20"/>
              </w:rPr>
              <w:t>"cpManagerTransactionAdvice"</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pointcut-ref</w:t>
            </w:r>
            <w:r>
              <w:rPr>
                <w:rFonts w:ascii="Consolas" w:hAnsi="Consolas" w:cs="Consolas"/>
                <w:color w:val="000000"/>
                <w:sz w:val="20"/>
                <w:szCs w:val="20"/>
              </w:rPr>
              <w:t>=</w:t>
            </w:r>
            <w:r>
              <w:rPr>
                <w:rFonts w:ascii="Consolas" w:hAnsi="Consolas" w:cs="Consolas"/>
                <w:i/>
                <w:iCs/>
                <w:color w:val="2A00FF"/>
                <w:sz w:val="20"/>
                <w:szCs w:val="20"/>
              </w:rPr>
              <w:t>"customerProfileManagerPointCut"</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aop:config</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tx:advice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"cpManagerTransactionAdvice"</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transaction-manager</w:t>
            </w:r>
            <w:r>
              <w:rPr>
                <w:rFonts w:ascii="Consolas" w:hAnsi="Consolas" w:cs="Consolas"/>
                <w:color w:val="000000"/>
                <w:sz w:val="20"/>
                <w:szCs w:val="20"/>
              </w:rPr>
              <w:t>=</w:t>
            </w:r>
            <w:r>
              <w:rPr>
                <w:rFonts w:ascii="Consolas" w:hAnsi="Consolas" w:cs="Consolas"/>
                <w:i/>
                <w:iCs/>
                <w:color w:val="2A00FF"/>
                <w:sz w:val="20"/>
                <w:szCs w:val="20"/>
              </w:rPr>
              <w:t>"transactionManager"</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tx:attributes</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"createCustomerProfile"</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"updateCustomerProfile"</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7F007F"/>
                <w:sz w:val="20"/>
                <w:szCs w:val="20"/>
              </w:rPr>
              <w:t>rollback-for</w:t>
            </w:r>
            <w:r>
              <w:rPr>
                <w:rFonts w:ascii="Consolas" w:hAnsi="Consolas" w:cs="Consolas"/>
                <w:color w:val="000000"/>
                <w:sz w:val="20"/>
                <w:szCs w:val="20"/>
              </w:rPr>
              <w:t>=</w:t>
            </w:r>
            <w:r>
              <w:rPr>
                <w:rFonts w:ascii="Consolas" w:hAnsi="Consolas" w:cs="Consolas"/>
                <w:i/>
                <w:iCs/>
                <w:color w:val="2A00FF"/>
                <w:sz w:val="20"/>
                <w:szCs w:val="20"/>
              </w:rPr>
              <w:t>"Exception"</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"retrieveCustomerProfile"</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tx:method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"getCustomerEvents"</w:t>
            </w:r>
            <w:r>
              <w:rPr>
                <w:rFonts w:ascii="Consolas" w:hAnsi="Consolas" w:cs="Consolas"/>
                <w:sz w:val="20"/>
                <w:szCs w:val="20"/>
              </w:rPr>
              <w:t xml:space="preserve"> </w:t>
            </w:r>
            <w:r>
              <w:rPr>
                <w:rFonts w:ascii="Consolas" w:hAnsi="Consolas" w:cs="Consolas"/>
                <w:color w:val="7F007F"/>
                <w:sz w:val="20"/>
                <w:szCs w:val="20"/>
              </w:rPr>
              <w:t>propagation</w:t>
            </w:r>
            <w:r>
              <w:rPr>
                <w:rFonts w:ascii="Consolas" w:hAnsi="Consolas" w:cs="Consolas"/>
                <w:color w:val="000000"/>
                <w:sz w:val="20"/>
                <w:szCs w:val="20"/>
              </w:rPr>
              <w:t>=</w:t>
            </w:r>
            <w:r>
              <w:rPr>
                <w:rFonts w:ascii="Consolas" w:hAnsi="Consolas" w:cs="Consolas"/>
                <w:i/>
                <w:iCs/>
                <w:color w:val="2A00FF"/>
                <w:sz w:val="20"/>
                <w:szCs w:val="20"/>
              </w:rPr>
              <w:t>"REQUIRED"</w:t>
            </w:r>
            <w:r>
              <w:rPr>
                <w:rFonts w:ascii="Consolas" w:hAnsi="Consolas" w:cs="Consolas"/>
                <w:sz w:val="20"/>
                <w:szCs w:val="20"/>
              </w:rPr>
              <w:t xml:space="preserve"> </w:t>
            </w:r>
            <w:r>
              <w:rPr>
                <w:rFonts w:ascii="Consolas" w:hAnsi="Consolas" w:cs="Consolas"/>
                <w:color w:val="008080"/>
                <w:sz w:val="20"/>
                <w:szCs w:val="20"/>
              </w:rPr>
              <w:t>/&gt;</w:t>
            </w:r>
          </w:p>
          <w:p w:rsidR="00E91AF5" w:rsidRDefault="00E91AF5" w:rsidP="00E91AF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tx:attributes</w:t>
            </w:r>
            <w:r>
              <w:rPr>
                <w:rFonts w:ascii="Consolas" w:hAnsi="Consolas" w:cs="Consolas"/>
                <w:color w:val="008080"/>
                <w:sz w:val="20"/>
                <w:szCs w:val="20"/>
              </w:rPr>
              <w:t>&gt;</w:t>
            </w:r>
          </w:p>
          <w:p w:rsidR="00E91AF5" w:rsidRDefault="00E91AF5" w:rsidP="00E91AF5">
            <w:pPr>
              <w:pStyle w:val="NormalWeb"/>
              <w:spacing w:before="0" w:beforeAutospacing="0" w:after="0" w:afterAutospacing="0"/>
              <w:textAlignment w:val="baseline"/>
              <w:rPr>
                <w:rFonts w:ascii="Open Sans" w:hAnsi="Open Sans"/>
                <w:color w:val="000000"/>
                <w:sz w:val="21"/>
                <w:szCs w:val="21"/>
              </w:rPr>
            </w:pPr>
            <w:r>
              <w:rPr>
                <w:rFonts w:ascii="Consolas" w:hAnsi="Consolas" w:cs="Consolas"/>
                <w:color w:val="008080"/>
                <w:sz w:val="20"/>
                <w:szCs w:val="20"/>
              </w:rPr>
              <w:t>&lt;/</w:t>
            </w:r>
            <w:r>
              <w:rPr>
                <w:rFonts w:ascii="Consolas" w:hAnsi="Consolas" w:cs="Consolas"/>
                <w:color w:val="3F7F7F"/>
                <w:sz w:val="20"/>
                <w:szCs w:val="20"/>
              </w:rPr>
              <w:t>tx:advice</w:t>
            </w:r>
            <w:r>
              <w:rPr>
                <w:rFonts w:ascii="Consolas" w:hAnsi="Consolas" w:cs="Consolas"/>
                <w:color w:val="008080"/>
                <w:sz w:val="20"/>
                <w:szCs w:val="20"/>
              </w:rPr>
              <w:t>&gt;</w:t>
            </w:r>
          </w:p>
        </w:tc>
      </w:tr>
    </w:tbl>
    <w:p w:rsidR="00E91AF5" w:rsidRDefault="00E91AF5" w:rsidP="002D695B">
      <w:pPr>
        <w:pStyle w:val="NormalWeb"/>
        <w:shd w:val="clear" w:color="auto" w:fill="FFFFFF"/>
        <w:spacing w:before="0" w:beforeAutospacing="0" w:after="0" w:afterAutospacing="0"/>
        <w:jc w:val="both"/>
        <w:textAlignment w:val="baseline"/>
        <w:rPr>
          <w:ins w:id="67" w:author="Unknown"/>
          <w:rFonts w:ascii="Open Sans" w:hAnsi="Open Sans"/>
          <w:color w:val="000000"/>
          <w:sz w:val="21"/>
          <w:szCs w:val="21"/>
        </w:rPr>
      </w:pPr>
    </w:p>
    <w:p w:rsidR="002D695B" w:rsidRDefault="002D695B" w:rsidP="002D695B">
      <w:pPr>
        <w:pStyle w:val="Heading2"/>
        <w:shd w:val="clear" w:color="auto" w:fill="FFFFFF"/>
        <w:spacing w:before="0" w:beforeAutospacing="0" w:after="180" w:afterAutospacing="0"/>
        <w:jc w:val="both"/>
        <w:textAlignment w:val="baseline"/>
        <w:rPr>
          <w:ins w:id="68" w:author="Unknown"/>
          <w:rFonts w:ascii="Signika Negative" w:hAnsi="Signika Negative"/>
          <w:b w:val="0"/>
          <w:bCs w:val="0"/>
          <w:color w:val="000000"/>
          <w:sz w:val="42"/>
          <w:szCs w:val="42"/>
        </w:rPr>
      </w:pPr>
      <w:ins w:id="69" w:author="Unknown">
        <w:r>
          <w:rPr>
            <w:rFonts w:ascii="Signika Negative" w:hAnsi="Signika Negative"/>
            <w:b w:val="0"/>
            <w:bCs w:val="0"/>
            <w:color w:val="000000"/>
            <w:sz w:val="42"/>
            <w:szCs w:val="42"/>
          </w:rPr>
          <w:t>8)What is JDBC abstraction and DAO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70" w:author="Unknown">
        <w:r>
          <w:rPr>
            <w:rFonts w:ascii="Open Sans" w:hAnsi="Open Sans"/>
            <w:color w:val="000000"/>
            <w:sz w:val="21"/>
            <w:szCs w:val="21"/>
          </w:rPr>
          <w:t>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 </w:t>
        </w:r>
        <w:r>
          <w:rPr>
            <w:rFonts w:ascii="inherit" w:hAnsi="inherit"/>
            <w:b/>
            <w:bCs/>
            <w:i/>
            <w:iCs/>
            <w:color w:val="000000"/>
            <w:sz w:val="21"/>
            <w:szCs w:val="21"/>
            <w:bdr w:val="none" w:sz="0" w:space="0" w:color="auto" w:frame="1"/>
          </w:rPr>
          <w:t>Spring’s AOP module</w:t>
        </w:r>
        <w:r>
          <w:rPr>
            <w:rFonts w:ascii="Open Sans" w:hAnsi="Open Sans"/>
            <w:color w:val="000000"/>
            <w:sz w:val="21"/>
            <w:szCs w:val="21"/>
          </w:rPr>
          <w:t> to provide transaction management services for objects in a Spring application.</w:t>
        </w:r>
      </w:ins>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 DataSource, JMS Connection Factory and JNDI Beans --&gt;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"org.springframework.jndi.JndiObjectFactoryBean"</w:t>
      </w:r>
      <w:r>
        <w:rPr>
          <w:rFonts w:ascii="Consolas" w:hAnsi="Consolas" w:cs="Consolas"/>
          <w:color w:val="008080"/>
          <w:sz w:val="20"/>
          <w:szCs w:val="20"/>
        </w:rPr>
        <w:t>&gt;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"resourceRef"</w:t>
      </w:r>
      <w:r>
        <w:rPr>
          <w:rFonts w:ascii="Consolas" w:hAnsi="Consolas" w:cs="Consolas"/>
          <w:color w:val="008080"/>
          <w:sz w:val="20"/>
          <w:szCs w:val="20"/>
        </w:rPr>
        <w:t>&gt;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"jndiName"</w:t>
      </w:r>
      <w:r>
        <w:rPr>
          <w:rFonts w:ascii="Consolas" w:hAnsi="Consolas" w:cs="Consolas"/>
          <w:color w:val="008080"/>
          <w:sz w:val="20"/>
          <w:szCs w:val="20"/>
        </w:rPr>
        <w:t>&gt;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${customerprofile.datasource}</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92BA7" w:rsidRDefault="00492BA7" w:rsidP="00492B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pStyle w:val="NormalWeb"/>
        <w:shd w:val="clear" w:color="auto" w:fill="FFFFFF"/>
        <w:spacing w:before="0" w:beforeAutospacing="0" w:after="0" w:afterAutospacing="0"/>
        <w:jc w:val="both"/>
        <w:textAlignment w:val="baseline"/>
        <w:rPr>
          <w:ins w:id="71" w:author="Unknown"/>
          <w:rFonts w:ascii="Open Sans" w:hAnsi="Open Sans"/>
          <w:color w:val="000000"/>
          <w:sz w:val="21"/>
          <w:szCs w:val="21"/>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2D695B" w:rsidRDefault="002D695B" w:rsidP="002D695B">
      <w:pPr>
        <w:pStyle w:val="Heading2"/>
        <w:shd w:val="clear" w:color="auto" w:fill="FFFFFF"/>
        <w:spacing w:before="0" w:beforeAutospacing="0" w:after="180" w:afterAutospacing="0"/>
        <w:jc w:val="both"/>
        <w:textAlignment w:val="baseline"/>
        <w:rPr>
          <w:ins w:id="72" w:author="Unknown"/>
          <w:rFonts w:ascii="Signika Negative" w:hAnsi="Signika Negative"/>
          <w:b w:val="0"/>
          <w:bCs w:val="0"/>
          <w:color w:val="000000"/>
          <w:sz w:val="42"/>
          <w:szCs w:val="42"/>
        </w:rPr>
      </w:pPr>
      <w:ins w:id="73" w:author="Unknown">
        <w:r>
          <w:rPr>
            <w:rFonts w:ascii="Signika Negative" w:hAnsi="Signika Negative"/>
            <w:b w:val="0"/>
            <w:bCs w:val="0"/>
            <w:color w:val="000000"/>
            <w:sz w:val="42"/>
            <w:szCs w:val="42"/>
          </w:rPr>
          <w:t>9) What are object/relational mapping integration module?</w:t>
        </w:r>
      </w:ins>
    </w:p>
    <w:p w:rsidR="002D695B" w:rsidRDefault="002D695B"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ins w:id="74" w:author="Unknown">
        <w:r>
          <w:rPr>
            <w:rFonts w:ascii="Open Sans" w:hAnsi="Open Sans"/>
            <w:color w:val="000000"/>
            <w:sz w:val="21"/>
            <w:szCs w:val="21"/>
          </w:rPr>
          <w:t>Spring also supports for using of an object/relational mapping (ORM) tool over straight JDBC by providing the ORM module. Spring provide support to tie into several popular </w:t>
        </w:r>
        <w:r>
          <w:rPr>
            <w:rFonts w:ascii="inherit" w:hAnsi="inherit"/>
            <w:b/>
            <w:bCs/>
            <w:i/>
            <w:iCs/>
            <w:color w:val="000000"/>
            <w:sz w:val="21"/>
            <w:szCs w:val="21"/>
            <w:bdr w:val="none" w:sz="0" w:space="0" w:color="auto" w:frame="1"/>
          </w:rPr>
          <w:t>ORM frameworks</w:t>
        </w:r>
        <w:r>
          <w:rPr>
            <w:rFonts w:ascii="Open Sans" w:hAnsi="Open Sans"/>
            <w:color w:val="000000"/>
            <w:sz w:val="21"/>
            <w:szCs w:val="21"/>
          </w:rPr>
          <w:t>, including. Spring’s transaction management supports each of these </w:t>
        </w:r>
        <w:r>
          <w:rPr>
            <w:rFonts w:ascii="inherit" w:hAnsi="inherit"/>
            <w:b/>
            <w:bCs/>
            <w:i/>
            <w:iCs/>
            <w:color w:val="000000"/>
            <w:sz w:val="21"/>
            <w:szCs w:val="21"/>
            <w:bdr w:val="none" w:sz="0" w:space="0" w:color="auto" w:frame="1"/>
          </w:rPr>
          <w:t>ORM frameworks</w:t>
        </w:r>
        <w:r>
          <w:rPr>
            <w:rFonts w:ascii="Open Sans" w:hAnsi="Open Sans"/>
            <w:color w:val="000000"/>
            <w:sz w:val="21"/>
            <w:szCs w:val="21"/>
          </w:rPr>
          <w:t> as well as </w:t>
        </w:r>
        <w:r>
          <w:rPr>
            <w:rFonts w:ascii="inherit" w:hAnsi="inherit"/>
            <w:b/>
            <w:bCs/>
            <w:i/>
            <w:iCs/>
            <w:color w:val="000000"/>
            <w:sz w:val="21"/>
            <w:szCs w:val="21"/>
            <w:bdr w:val="none" w:sz="0" w:space="0" w:color="auto" w:frame="1"/>
          </w:rPr>
          <w:t>JDBC</w:t>
        </w:r>
        <w:r>
          <w:rPr>
            <w:rFonts w:ascii="Open Sans" w:hAnsi="Open Sans"/>
            <w:color w:val="000000"/>
            <w:sz w:val="21"/>
            <w:szCs w:val="21"/>
          </w:rPr>
          <w:t>.</w:t>
        </w:r>
      </w:ins>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tbl>
      <w:tblPr>
        <w:tblStyle w:val="TableGrid"/>
        <w:tblW w:w="10368" w:type="dxa"/>
        <w:tblLook w:val="04A0"/>
      </w:tblPr>
      <w:tblGrid>
        <w:gridCol w:w="10368"/>
      </w:tblGrid>
      <w:tr w:rsidR="00492BA7" w:rsidTr="002D0C7E">
        <w:tc>
          <w:tcPr>
            <w:tcW w:w="10368" w:type="dxa"/>
          </w:tcPr>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START : Persistence Manager beans --&gt;</w:t>
            </w:r>
          </w:p>
          <w:p w:rsidR="00492BA7" w:rsidRDefault="00492BA7" w:rsidP="00492BA7">
            <w:pPr>
              <w:autoSpaceDE w:val="0"/>
              <w:autoSpaceDN w:val="0"/>
              <w:adjustRightInd w:val="0"/>
              <w:rPr>
                <w:rFonts w:ascii="Consolas" w:hAnsi="Consolas" w:cs="Consolas"/>
                <w:i/>
                <w:iCs/>
                <w:color w:val="2A00FF"/>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"org.springframework.orm.jpa.support.</w:t>
            </w:r>
          </w:p>
          <w:p w:rsidR="00492BA7" w:rsidRDefault="00492BA7" w:rsidP="00492BA7">
            <w:pPr>
              <w:autoSpaceDE w:val="0"/>
              <w:autoSpaceDN w:val="0"/>
              <w:adjustRightInd w:val="0"/>
              <w:rPr>
                <w:rFonts w:ascii="Consolas" w:hAnsi="Consolas" w:cs="Consolas"/>
                <w:sz w:val="20"/>
                <w:szCs w:val="20"/>
              </w:rPr>
            </w:pPr>
            <w:r>
              <w:rPr>
                <w:rFonts w:ascii="Consolas" w:hAnsi="Consolas" w:cs="Consolas"/>
                <w:i/>
                <w:iCs/>
                <w:color w:val="2A00FF"/>
                <w:sz w:val="20"/>
                <w:szCs w:val="20"/>
              </w:rPr>
              <w:t xml:space="preserve">                              PersistenceAnnotationBeanPostProcessor"</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"persistenceManager"</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"aero.sita.csp.esb2.persistence.PersistenceManagerImpl"</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"entityManagerFactory"</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r w:rsidRPr="00492BA7">
              <w:rPr>
                <w:rFonts w:ascii="Consolas" w:hAnsi="Consolas" w:cs="Consolas"/>
                <w:i/>
                <w:iCs/>
                <w:color w:val="2A00FF"/>
                <w:sz w:val="20"/>
                <w:szCs w:val="20"/>
                <w:highlight w:val="green"/>
              </w:rPr>
              <w:t>entityManagerFactory</w:t>
            </w:r>
            <w:r>
              <w:rPr>
                <w:rFonts w:ascii="Consolas" w:hAnsi="Consolas" w:cs="Consolas"/>
                <w:i/>
                <w:iCs/>
                <w:color w:val="2A00FF"/>
                <w:sz w:val="20"/>
                <w:szCs w:val="20"/>
              </w:rPr>
              <w:t>"</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"org.springframework.orm.jpa.LocalContainerEntityManagerFactoryBean"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"persistenceUnitName"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"CustomerProfile"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"persistenceUnitManager"</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"persistenceUnitManager"</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"jpaVendorAdapter"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"jpaVendorAdapter"</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"org.springframework.orm.jpa.vendor.HibernateJpaVendorAdapter"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"database"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"ORACLE"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"showSql"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"loadTimeWeaver"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"org.springframework.instrument.classloading.InstrumentationLoadTimeWeaver"</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r w:rsidRPr="00492BA7">
              <w:rPr>
                <w:rFonts w:ascii="Consolas" w:hAnsi="Consolas" w:cs="Consolas"/>
                <w:i/>
                <w:iCs/>
                <w:color w:val="2A00FF"/>
                <w:sz w:val="20"/>
                <w:szCs w:val="20"/>
                <w:highlight w:val="green"/>
              </w:rPr>
              <w:t>persistenceUnitManager</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"aero.sita.csp.esb2.persistence.CSPPersistenceManager"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"persistenceXmlLocations"</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classpath*:META-INF/persistence.xml</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"defaultDataSource"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2BA7" w:rsidRDefault="00492BA7" w:rsidP="00492BA7">
            <w:pPr>
              <w:pStyle w:val="NormalWeb"/>
              <w:spacing w:before="0" w:beforeAutospacing="0" w:after="0" w:afterAutospacing="0"/>
              <w:jc w:val="both"/>
              <w:textAlignment w:val="baseline"/>
              <w:rPr>
                <w:rFonts w:ascii="Open Sans" w:hAnsi="Open Sans"/>
                <w:color w:val="000000"/>
                <w:sz w:val="21"/>
                <w:szCs w:val="21"/>
              </w:rPr>
            </w:pPr>
            <w:r>
              <w:rPr>
                <w:rFonts w:ascii="Consolas" w:hAnsi="Consolas" w:cs="Consolas"/>
                <w:color w:val="000000"/>
                <w:sz w:val="20"/>
                <w:szCs w:val="20"/>
              </w:rPr>
              <w:tab/>
            </w:r>
            <w:r>
              <w:rPr>
                <w:rFonts w:ascii="Consolas" w:hAnsi="Consolas" w:cs="Consolas"/>
                <w:color w:val="3F5FBF"/>
                <w:sz w:val="20"/>
                <w:szCs w:val="20"/>
              </w:rPr>
              <w:t>&lt;!-- END : Persistence Manager beans --&gt;</w:t>
            </w:r>
          </w:p>
        </w:tc>
      </w:tr>
      <w:tr w:rsidR="00492BA7" w:rsidTr="002D0C7E">
        <w:tc>
          <w:tcPr>
            <w:tcW w:w="10368" w:type="dxa"/>
          </w:tcPr>
          <w:p w:rsidR="00492BA7" w:rsidRDefault="00492BA7" w:rsidP="00492BA7">
            <w:pPr>
              <w:autoSpaceDE w:val="0"/>
              <w:autoSpaceDN w:val="0"/>
              <w:adjustRightInd w:val="0"/>
              <w:rPr>
                <w:rFonts w:ascii="Consolas" w:hAnsi="Consolas" w:cs="Consolas"/>
                <w:color w:val="000000"/>
                <w:sz w:val="20"/>
                <w:szCs w:val="20"/>
              </w:rPr>
            </w:pPr>
          </w:p>
          <w:p w:rsidR="00E91AF5" w:rsidRDefault="00E91AF5" w:rsidP="00492BA7">
            <w:pPr>
              <w:autoSpaceDE w:val="0"/>
              <w:autoSpaceDN w:val="0"/>
              <w:adjustRightInd w:val="0"/>
              <w:rPr>
                <w:rFonts w:ascii="Consolas" w:hAnsi="Consolas" w:cs="Consolas"/>
                <w:color w:val="000000"/>
                <w:sz w:val="20"/>
                <w:szCs w:val="20"/>
              </w:rPr>
            </w:pPr>
          </w:p>
          <w:p w:rsidR="00E91AF5" w:rsidRDefault="00E91AF5" w:rsidP="00492BA7">
            <w:pPr>
              <w:autoSpaceDE w:val="0"/>
              <w:autoSpaceDN w:val="0"/>
              <w:adjustRightInd w:val="0"/>
              <w:rPr>
                <w:rFonts w:ascii="Consolas" w:hAnsi="Consolas" w:cs="Consolas"/>
                <w:color w:val="000000"/>
                <w:sz w:val="20"/>
                <w:szCs w:val="20"/>
              </w:rPr>
            </w:pPr>
          </w:p>
          <w:p w:rsidR="00492BA7" w:rsidRDefault="00492BA7" w:rsidP="00492BA7">
            <w:pPr>
              <w:pStyle w:val="Header"/>
            </w:pPr>
            <w:r>
              <w:t>Persistant.xml</w:t>
            </w:r>
          </w:p>
          <w:p w:rsidR="00492BA7" w:rsidRDefault="00492BA7" w:rsidP="00492BA7">
            <w:pPr>
              <w:autoSpaceDE w:val="0"/>
              <w:autoSpaceDN w:val="0"/>
              <w:adjustRightInd w:val="0"/>
              <w:rPr>
                <w:rFonts w:ascii="Consolas" w:hAnsi="Consolas" w:cs="Consolas"/>
                <w:color w:val="008080"/>
                <w:sz w:val="20"/>
                <w:szCs w:val="20"/>
              </w:rPr>
            </w:pP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"http://java.sun.com/xml/ns/persistence"</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"CustomerProfile"</w:t>
            </w:r>
          </w:p>
          <w:p w:rsidR="00492BA7" w:rsidRDefault="00492BA7" w:rsidP="00492BA7">
            <w:pPr>
              <w:autoSpaceDE w:val="0"/>
              <w:autoSpaceDN w:val="0"/>
              <w:adjustRightInd w:val="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transaction-type</w:t>
            </w:r>
            <w:r>
              <w:rPr>
                <w:rFonts w:ascii="Consolas" w:hAnsi="Consolas" w:cs="Consolas"/>
                <w:color w:val="000000"/>
                <w:sz w:val="20"/>
                <w:szCs w:val="20"/>
              </w:rPr>
              <w:t>=</w:t>
            </w:r>
            <w:r>
              <w:rPr>
                <w:rFonts w:ascii="Consolas" w:hAnsi="Consolas" w:cs="Consolas"/>
                <w:i/>
                <w:iCs/>
                <w:color w:val="2A00FF"/>
                <w:sz w:val="20"/>
                <w:szCs w:val="20"/>
              </w:rPr>
              <w:t>"RESOURCE_LOCAL"</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provider</w:t>
            </w:r>
            <w:r>
              <w:rPr>
                <w:rFonts w:ascii="Consolas" w:hAnsi="Consolas" w:cs="Consolas"/>
                <w:color w:val="008080"/>
                <w:sz w:val="20"/>
                <w:szCs w:val="20"/>
              </w:rPr>
              <w:t>&gt;</w:t>
            </w:r>
            <w:r>
              <w:rPr>
                <w:rFonts w:ascii="Consolas" w:hAnsi="Consolas" w:cs="Consolas"/>
                <w:color w:val="000000"/>
                <w:sz w:val="20"/>
                <w:szCs w:val="20"/>
              </w:rPr>
              <w:t>org.hibernate.ejb.HibernatePersistence</w:t>
            </w:r>
            <w:r>
              <w:rPr>
                <w:rFonts w:ascii="Consolas" w:hAnsi="Consolas" w:cs="Consolas"/>
                <w:color w:val="008080"/>
                <w:sz w:val="20"/>
                <w:szCs w:val="20"/>
              </w:rPr>
              <w:t>&lt;/</w:t>
            </w:r>
            <w:r>
              <w:rPr>
                <w:rFonts w:ascii="Consolas" w:hAnsi="Consolas" w:cs="Consolas"/>
                <w:color w:val="3F7F7F"/>
                <w:sz w:val="20"/>
                <w:szCs w:val="20"/>
              </w:rPr>
              <w:t>provider</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"hibernate.dialect"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"org.hibernate.dialect.OracleDialect"</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"hibernate.default_batch_fetch_size"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"hibernate.jdbc.fetch_size"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"hibernate.jdbc.batch_size"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"25"</w:t>
            </w:r>
            <w:r>
              <w:rPr>
                <w:rFonts w:ascii="Consolas" w:hAnsi="Consolas" w:cs="Consolas"/>
                <w:sz w:val="20"/>
                <w:szCs w:val="20"/>
              </w:rPr>
              <w:t xml:space="preserve"> </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"hibernate.order_inserts"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"hibernate.order_updates"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492BA7" w:rsidRDefault="00492BA7" w:rsidP="002D0C7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persistence-unit</w:t>
            </w:r>
            <w:r>
              <w:rPr>
                <w:rFonts w:ascii="Consolas" w:hAnsi="Consolas" w:cs="Consolas"/>
                <w:color w:val="008080"/>
                <w:sz w:val="20"/>
                <w:szCs w:val="20"/>
              </w:rPr>
              <w:t>&gt;</w:t>
            </w:r>
          </w:p>
          <w:p w:rsidR="00492BA7" w:rsidRDefault="00492BA7" w:rsidP="00492BA7">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persistence</w:t>
            </w:r>
            <w:r>
              <w:rPr>
                <w:rFonts w:ascii="Consolas" w:hAnsi="Consolas" w:cs="Consolas"/>
                <w:color w:val="008080"/>
                <w:sz w:val="20"/>
                <w:szCs w:val="20"/>
              </w:rPr>
              <w:t>&gt;</w:t>
            </w:r>
          </w:p>
        </w:tc>
      </w:tr>
      <w:tr w:rsidR="002D0C7E" w:rsidTr="002D0C7E">
        <w:tc>
          <w:tcPr>
            <w:tcW w:w="10368" w:type="dxa"/>
          </w:tcPr>
          <w:p w:rsidR="002D0C7E" w:rsidRDefault="002D0C7E" w:rsidP="00492BA7">
            <w:pPr>
              <w:autoSpaceDE w:val="0"/>
              <w:autoSpaceDN w:val="0"/>
              <w:adjustRightInd w:val="0"/>
              <w:rPr>
                <w:rFonts w:ascii="Consolas" w:hAnsi="Consolas" w:cs="Consolas"/>
                <w:color w:val="000000"/>
                <w:sz w:val="20"/>
                <w:szCs w:val="20"/>
              </w:rPr>
            </w:pPr>
          </w:p>
        </w:tc>
      </w:tr>
    </w:tbl>
    <w:p w:rsidR="00492BA7" w:rsidRDefault="00492BA7" w:rsidP="002D695B">
      <w:pPr>
        <w:pStyle w:val="NormalWeb"/>
        <w:shd w:val="clear" w:color="auto" w:fill="FFFFFF"/>
        <w:spacing w:before="0" w:beforeAutospacing="0" w:after="0" w:afterAutospacing="0"/>
        <w:jc w:val="both"/>
        <w:textAlignment w:val="baseline"/>
        <w:rPr>
          <w:rFonts w:ascii="Open Sans" w:hAnsi="Open Sans"/>
          <w:color w:val="000000"/>
          <w:sz w:val="21"/>
          <w:szCs w:val="21"/>
        </w:rPr>
      </w:pPr>
    </w:p>
    <w:p w:rsidR="00492BA7" w:rsidRDefault="00492BA7" w:rsidP="002D695B">
      <w:pPr>
        <w:pStyle w:val="NormalWeb"/>
        <w:shd w:val="clear" w:color="auto" w:fill="FFFFFF"/>
        <w:spacing w:before="0" w:beforeAutospacing="0" w:after="0" w:afterAutospacing="0"/>
        <w:jc w:val="both"/>
        <w:textAlignment w:val="baseline"/>
        <w:rPr>
          <w:ins w:id="75" w:author="Unknown"/>
          <w:rFonts w:ascii="Open Sans" w:hAnsi="Open Sans"/>
          <w:color w:val="000000"/>
          <w:sz w:val="21"/>
          <w:szCs w:val="21"/>
        </w:rPr>
      </w:pPr>
    </w:p>
    <w:p w:rsidR="002D695B" w:rsidRDefault="002D695B" w:rsidP="002D695B">
      <w:pPr>
        <w:pStyle w:val="Heading2"/>
        <w:shd w:val="clear" w:color="auto" w:fill="FFFFFF"/>
        <w:spacing w:before="0" w:beforeAutospacing="0" w:after="180" w:afterAutospacing="0"/>
        <w:jc w:val="both"/>
        <w:textAlignment w:val="baseline"/>
        <w:rPr>
          <w:ins w:id="76" w:author="Unknown"/>
          <w:rFonts w:ascii="Signika Negative" w:hAnsi="Signika Negative"/>
          <w:b w:val="0"/>
          <w:bCs w:val="0"/>
          <w:color w:val="000000"/>
          <w:sz w:val="42"/>
          <w:szCs w:val="42"/>
        </w:rPr>
      </w:pPr>
      <w:ins w:id="77" w:author="Unknown">
        <w:r>
          <w:rPr>
            <w:rFonts w:ascii="Signika Negative" w:hAnsi="Signika Negative"/>
            <w:b w:val="0"/>
            <w:bCs w:val="0"/>
            <w:color w:val="000000"/>
            <w:sz w:val="42"/>
            <w:szCs w:val="42"/>
          </w:rPr>
          <w:t>10) What is web module?</w:t>
        </w:r>
      </w:ins>
    </w:p>
    <w:p w:rsidR="002D695B" w:rsidRDefault="002D695B" w:rsidP="002D695B">
      <w:pPr>
        <w:pStyle w:val="NormalWeb"/>
        <w:shd w:val="clear" w:color="auto" w:fill="FFFFFF"/>
        <w:spacing w:before="0" w:beforeAutospacing="0" w:after="0" w:afterAutospacing="0"/>
        <w:jc w:val="both"/>
        <w:textAlignment w:val="baseline"/>
        <w:rPr>
          <w:ins w:id="78" w:author="Unknown"/>
          <w:rFonts w:ascii="Open Sans" w:hAnsi="Open Sans"/>
          <w:color w:val="000000"/>
          <w:sz w:val="21"/>
          <w:szCs w:val="21"/>
        </w:rPr>
      </w:pPr>
      <w:ins w:id="79" w:author="Unknown">
        <w:r>
          <w:rPr>
            <w:rFonts w:ascii="Open Sans" w:hAnsi="Open Sans"/>
            <w:color w:val="000000"/>
            <w:sz w:val="21"/>
            <w:szCs w:val="21"/>
          </w:rPr>
          <w:t xml:space="preserve">This module is built on the application context module, providing a context that is appropriate for web-based applications. This module also contains support for several web-oriented tasks such as transparently handling </w:t>
        </w:r>
        <w:r>
          <w:rPr>
            <w:rFonts w:ascii="Open Sans" w:hAnsi="Open Sans"/>
            <w:color w:val="000000"/>
            <w:sz w:val="21"/>
            <w:szCs w:val="21"/>
          </w:rPr>
          <w:lastRenderedPageBreak/>
          <w:t>multipart requests for file uploads and programmatic binding of request parameters to your business objects. It also contains integration support with </w:t>
        </w:r>
        <w:r>
          <w:rPr>
            <w:rFonts w:ascii="inherit" w:hAnsi="inherit"/>
            <w:b/>
            <w:bCs/>
            <w:i/>
            <w:iCs/>
            <w:color w:val="000000"/>
            <w:sz w:val="21"/>
            <w:szCs w:val="21"/>
            <w:bdr w:val="none" w:sz="0" w:space="0" w:color="auto" w:frame="1"/>
          </w:rPr>
          <w:t>Jakarta Struts</w:t>
        </w:r>
        <w:r>
          <w:rPr>
            <w:rFonts w:ascii="Open Sans" w:hAnsi="Open Sans"/>
            <w:color w:val="000000"/>
            <w:sz w:val="21"/>
            <w:szCs w:val="21"/>
          </w:rPr>
          <w:t>.</w:t>
        </w:r>
      </w:ins>
    </w:p>
    <w:p w:rsidR="002D695B" w:rsidRDefault="002D695B" w:rsidP="002D695B">
      <w:pPr>
        <w:pStyle w:val="Heading2"/>
        <w:shd w:val="clear" w:color="auto" w:fill="FFFFFF"/>
        <w:spacing w:before="0" w:beforeAutospacing="0" w:after="180" w:afterAutospacing="0"/>
        <w:jc w:val="both"/>
        <w:textAlignment w:val="baseline"/>
        <w:rPr>
          <w:ins w:id="80" w:author="Unknown"/>
          <w:rFonts w:ascii="Signika Negative" w:hAnsi="Signika Negative"/>
          <w:b w:val="0"/>
          <w:bCs w:val="0"/>
          <w:color w:val="000000"/>
          <w:sz w:val="42"/>
          <w:szCs w:val="42"/>
        </w:rPr>
      </w:pPr>
      <w:ins w:id="81" w:author="Unknown">
        <w:r>
          <w:rPr>
            <w:rFonts w:ascii="Signika Negative" w:hAnsi="Signika Negative"/>
            <w:b w:val="0"/>
            <w:bCs w:val="0"/>
            <w:color w:val="000000"/>
            <w:sz w:val="42"/>
            <w:szCs w:val="42"/>
          </w:rPr>
          <w:t>11) What is web module?</w:t>
        </w:r>
      </w:ins>
    </w:p>
    <w:p w:rsidR="002D695B" w:rsidRDefault="002D695B" w:rsidP="002D695B">
      <w:pPr>
        <w:pStyle w:val="NormalWeb"/>
        <w:shd w:val="clear" w:color="auto" w:fill="FFFFFF"/>
        <w:spacing w:before="0" w:beforeAutospacing="0" w:after="300" w:afterAutospacing="0"/>
        <w:jc w:val="both"/>
        <w:textAlignment w:val="baseline"/>
        <w:rPr>
          <w:ins w:id="82" w:author="Unknown"/>
          <w:rFonts w:ascii="Open Sans" w:hAnsi="Open Sans"/>
          <w:color w:val="000000"/>
          <w:sz w:val="21"/>
          <w:szCs w:val="21"/>
        </w:rPr>
      </w:pPr>
      <w:ins w:id="83" w:author="Unknown">
        <w:r>
          <w:rPr>
            <w:rFonts w:ascii="Open Sans" w:hAnsi="Open Sans"/>
            <w:color w:val="000000"/>
            <w:sz w:val="21"/>
            <w:szCs w:val="21"/>
          </w:rPr>
          <w:t>Spring comes with a full-featured MVC framework for building web applications. Although Spring can easily be integrated with other MVC frameworks, such as Struts, Spring’s MVC framework uses IoC to provide for a clean separation of controller logic from business objects. It also allows you to decoratively bind request parameters to your business objects. It also can take advantage of any of Spring’s other services, such as I18N messaging and validation.</w:t>
        </w:r>
      </w:ins>
    </w:p>
    <w:p w:rsidR="002D695B" w:rsidRDefault="002D695B" w:rsidP="002D695B">
      <w:pPr>
        <w:pStyle w:val="Heading2"/>
        <w:shd w:val="clear" w:color="auto" w:fill="FFFFFF"/>
        <w:spacing w:before="0" w:beforeAutospacing="0" w:after="180" w:afterAutospacing="0"/>
        <w:jc w:val="both"/>
        <w:textAlignment w:val="baseline"/>
        <w:rPr>
          <w:ins w:id="84" w:author="Unknown"/>
          <w:rFonts w:ascii="Signika Negative" w:hAnsi="Signika Negative"/>
          <w:b w:val="0"/>
          <w:bCs w:val="0"/>
          <w:color w:val="000000"/>
          <w:sz w:val="42"/>
          <w:szCs w:val="42"/>
        </w:rPr>
      </w:pPr>
      <w:ins w:id="85" w:author="Unknown">
        <w:r>
          <w:rPr>
            <w:rFonts w:ascii="Signika Negative" w:hAnsi="Signika Negative"/>
            <w:b w:val="0"/>
            <w:bCs w:val="0"/>
            <w:color w:val="000000"/>
            <w:sz w:val="42"/>
            <w:szCs w:val="42"/>
          </w:rPr>
          <w:t>12) What is a BeanFactory?</w:t>
        </w:r>
      </w:ins>
    </w:p>
    <w:p w:rsidR="002D695B" w:rsidRDefault="002D695B" w:rsidP="002D695B">
      <w:pPr>
        <w:pStyle w:val="NormalWeb"/>
        <w:shd w:val="clear" w:color="auto" w:fill="FFFFFF"/>
        <w:spacing w:before="0" w:beforeAutospacing="0" w:after="300" w:afterAutospacing="0"/>
        <w:jc w:val="both"/>
        <w:textAlignment w:val="baseline"/>
        <w:rPr>
          <w:ins w:id="86" w:author="Unknown"/>
          <w:rFonts w:ascii="Open Sans" w:hAnsi="Open Sans"/>
          <w:color w:val="000000"/>
          <w:sz w:val="21"/>
          <w:szCs w:val="21"/>
        </w:rPr>
      </w:pPr>
      <w:ins w:id="87" w:author="Unknown">
        <w:r>
          <w:rPr>
            <w:rFonts w:ascii="Open Sans" w:hAnsi="Open Sans"/>
            <w:color w:val="000000"/>
            <w:sz w:val="21"/>
            <w:szCs w:val="21"/>
          </w:rPr>
          <w:t>A BeanFactory is an implementation of the factory pattern that applies Inversion of Control to separate the application’s configuration and dependencies from the actual application code.</w:t>
        </w:r>
      </w:ins>
    </w:p>
    <w:p w:rsidR="002D695B" w:rsidRDefault="002D695B" w:rsidP="002D695B">
      <w:pPr>
        <w:pStyle w:val="Heading2"/>
        <w:shd w:val="clear" w:color="auto" w:fill="FFFFFF"/>
        <w:spacing w:before="0" w:beforeAutospacing="0" w:after="180" w:afterAutospacing="0"/>
        <w:jc w:val="both"/>
        <w:textAlignment w:val="baseline"/>
        <w:rPr>
          <w:ins w:id="88" w:author="Unknown"/>
          <w:rFonts w:ascii="Signika Negative" w:hAnsi="Signika Negative"/>
          <w:b w:val="0"/>
          <w:bCs w:val="0"/>
          <w:color w:val="000000"/>
          <w:sz w:val="42"/>
          <w:szCs w:val="42"/>
        </w:rPr>
      </w:pPr>
      <w:ins w:id="89" w:author="Unknown">
        <w:r>
          <w:rPr>
            <w:rFonts w:ascii="Signika Negative" w:hAnsi="Signika Negative"/>
            <w:b w:val="0"/>
            <w:bCs w:val="0"/>
            <w:color w:val="000000"/>
            <w:sz w:val="42"/>
            <w:szCs w:val="42"/>
          </w:rPr>
          <w:t>13) What is AOP Alliance?</w:t>
        </w:r>
      </w:ins>
    </w:p>
    <w:p w:rsidR="002D695B" w:rsidRDefault="002D695B" w:rsidP="002D695B">
      <w:pPr>
        <w:pStyle w:val="NormalWeb"/>
        <w:shd w:val="clear" w:color="auto" w:fill="FFFFFF"/>
        <w:spacing w:before="0" w:beforeAutospacing="0" w:after="300" w:afterAutospacing="0"/>
        <w:jc w:val="both"/>
        <w:textAlignment w:val="baseline"/>
        <w:rPr>
          <w:ins w:id="90" w:author="Unknown"/>
          <w:rFonts w:ascii="Open Sans" w:hAnsi="Open Sans"/>
          <w:color w:val="000000"/>
          <w:sz w:val="21"/>
          <w:szCs w:val="21"/>
        </w:rPr>
      </w:pPr>
      <w:ins w:id="91" w:author="Unknown">
        <w:r>
          <w:rPr>
            <w:rFonts w:ascii="Open Sans" w:hAnsi="Open Sans"/>
            <w:color w:val="000000"/>
            <w:sz w:val="21"/>
            <w:szCs w:val="21"/>
          </w:rPr>
          <w:t>AOP Alliance is an open-source project whose goal is to promote adoption of AOP and interoperability among different AOP implementations by defining a common set of interfaces and components.</w:t>
        </w:r>
      </w:ins>
    </w:p>
    <w:p w:rsidR="002D695B" w:rsidRDefault="002D695B" w:rsidP="002D695B">
      <w:pPr>
        <w:pStyle w:val="Heading2"/>
        <w:shd w:val="clear" w:color="auto" w:fill="FFFFFF"/>
        <w:spacing w:before="0" w:beforeAutospacing="0" w:after="180" w:afterAutospacing="0"/>
        <w:jc w:val="both"/>
        <w:textAlignment w:val="baseline"/>
        <w:rPr>
          <w:ins w:id="92" w:author="Unknown"/>
          <w:rFonts w:ascii="Signika Negative" w:hAnsi="Signika Negative"/>
          <w:b w:val="0"/>
          <w:bCs w:val="0"/>
          <w:color w:val="000000"/>
          <w:sz w:val="42"/>
          <w:szCs w:val="42"/>
        </w:rPr>
      </w:pPr>
      <w:ins w:id="93" w:author="Unknown">
        <w:r>
          <w:rPr>
            <w:rFonts w:ascii="Signika Negative" w:hAnsi="Signika Negative"/>
            <w:b w:val="0"/>
            <w:bCs w:val="0"/>
            <w:color w:val="000000"/>
            <w:sz w:val="42"/>
            <w:szCs w:val="42"/>
          </w:rPr>
          <w:t>14) What is Spring configuration file?</w:t>
        </w:r>
      </w:ins>
    </w:p>
    <w:p w:rsidR="002D695B" w:rsidRDefault="002D695B" w:rsidP="002D695B">
      <w:pPr>
        <w:pStyle w:val="NormalWeb"/>
        <w:shd w:val="clear" w:color="auto" w:fill="FFFFFF"/>
        <w:spacing w:before="0" w:beforeAutospacing="0" w:after="300" w:afterAutospacing="0"/>
        <w:jc w:val="both"/>
        <w:textAlignment w:val="baseline"/>
        <w:rPr>
          <w:ins w:id="94" w:author="Unknown"/>
          <w:rFonts w:ascii="Open Sans" w:hAnsi="Open Sans"/>
          <w:color w:val="000000"/>
          <w:sz w:val="21"/>
          <w:szCs w:val="21"/>
        </w:rPr>
      </w:pPr>
      <w:ins w:id="95" w:author="Unknown">
        <w:r>
          <w:rPr>
            <w:rFonts w:ascii="Open Sans" w:hAnsi="Open Sans"/>
            <w:color w:val="000000"/>
            <w:sz w:val="21"/>
            <w:szCs w:val="21"/>
          </w:rPr>
          <w:t>Spring configuration file is an XML file. This file contains the classes information and describes how these classes are configured and introduced to each other.</w:t>
        </w:r>
      </w:ins>
    </w:p>
    <w:p w:rsidR="002D695B" w:rsidRDefault="002D695B" w:rsidP="002D695B">
      <w:pPr>
        <w:pStyle w:val="Heading2"/>
        <w:shd w:val="clear" w:color="auto" w:fill="FFFFFF"/>
        <w:spacing w:before="0" w:beforeAutospacing="0" w:after="180" w:afterAutospacing="0"/>
        <w:jc w:val="both"/>
        <w:textAlignment w:val="baseline"/>
        <w:rPr>
          <w:ins w:id="96" w:author="Unknown"/>
          <w:rFonts w:ascii="Signika Negative" w:hAnsi="Signika Negative"/>
          <w:b w:val="0"/>
          <w:bCs w:val="0"/>
          <w:color w:val="000000"/>
          <w:sz w:val="42"/>
          <w:szCs w:val="42"/>
        </w:rPr>
      </w:pPr>
      <w:ins w:id="97" w:author="Unknown">
        <w:r>
          <w:rPr>
            <w:rFonts w:ascii="Signika Negative" w:hAnsi="Signika Negative"/>
            <w:b w:val="0"/>
            <w:bCs w:val="0"/>
            <w:color w:val="000000"/>
            <w:sz w:val="42"/>
            <w:szCs w:val="42"/>
          </w:rPr>
          <w:t>15) What does a simple spring application contain?</w:t>
        </w:r>
      </w:ins>
    </w:p>
    <w:p w:rsidR="002D695B" w:rsidRDefault="002D695B" w:rsidP="002D695B">
      <w:pPr>
        <w:pStyle w:val="NormalWeb"/>
        <w:shd w:val="clear" w:color="auto" w:fill="FFFFFF"/>
        <w:spacing w:before="0" w:beforeAutospacing="0" w:after="300" w:afterAutospacing="0"/>
        <w:jc w:val="both"/>
        <w:textAlignment w:val="baseline"/>
        <w:rPr>
          <w:ins w:id="98" w:author="Unknown"/>
          <w:rFonts w:ascii="Open Sans" w:hAnsi="Open Sans"/>
          <w:color w:val="000000"/>
          <w:sz w:val="21"/>
          <w:szCs w:val="21"/>
        </w:rPr>
      </w:pPr>
      <w:ins w:id="99" w:author="Unknown">
        <w:r>
          <w:rPr>
            <w:rFonts w:ascii="Open Sans" w:hAnsi="Open Sans"/>
            <w:color w:val="000000"/>
            <w:sz w:val="21"/>
            <w:szCs w:val="21"/>
          </w:rPr>
          <w:t>These applications are like any Java application. They are made up of several classes, each performing a specific purpose within the application. But these classes are configured and introduced to each other through an XML file. This XML file describes how to configure the classes, known as the Spring configuration file.</w:t>
        </w:r>
      </w:ins>
    </w:p>
    <w:p w:rsidR="002D695B" w:rsidRDefault="00E5198E" w:rsidP="002D695B">
      <w:pPr>
        <w:pStyle w:val="Heading2"/>
        <w:shd w:val="clear" w:color="auto" w:fill="FFFFFF"/>
        <w:spacing w:before="0" w:beforeAutospacing="0" w:after="0" w:afterAutospacing="0"/>
        <w:jc w:val="center"/>
        <w:textAlignment w:val="baseline"/>
        <w:rPr>
          <w:ins w:id="100" w:author="Unknown"/>
          <w:rFonts w:ascii="inherit" w:hAnsi="inherit"/>
          <w:b w:val="0"/>
          <w:bCs w:val="0"/>
          <w:color w:val="000000"/>
          <w:sz w:val="42"/>
          <w:szCs w:val="42"/>
        </w:rPr>
      </w:pPr>
      <w:ins w:id="101" w:author="Unknown">
        <w:r>
          <w:rPr>
            <w:rFonts w:ascii="inherit" w:hAnsi="inherit"/>
            <w:b w:val="0"/>
            <w:bCs w:val="0"/>
            <w:color w:val="000000"/>
            <w:sz w:val="42"/>
            <w:szCs w:val="42"/>
          </w:rPr>
          <w:fldChar w:fldCharType="begin"/>
        </w:r>
        <w:r w:rsidR="002D695B">
          <w:rPr>
            <w:rFonts w:ascii="inherit" w:hAnsi="inherit"/>
            <w:b w:val="0"/>
            <w:bCs w:val="0"/>
            <w:color w:val="000000"/>
            <w:sz w:val="42"/>
            <w:szCs w:val="42"/>
          </w:rPr>
          <w:instrText xml:space="preserve"> HYPERLINK "https://certification-questions.com/buy-mock-exams.html?affiliateCode=4f5a35d8-0022-4c9c-b8d3-265ed0b825a2" \t "_blank" </w:instrText>
        </w:r>
        <w:r>
          <w:rPr>
            <w:rFonts w:ascii="inherit" w:hAnsi="inherit"/>
            <w:b w:val="0"/>
            <w:bCs w:val="0"/>
            <w:color w:val="000000"/>
            <w:sz w:val="42"/>
            <w:szCs w:val="42"/>
          </w:rPr>
          <w:fldChar w:fldCharType="separate"/>
        </w:r>
        <w:r>
          <w:rPr>
            <w:rFonts w:ascii="inherit" w:hAnsi="inherit"/>
            <w:b w:val="0"/>
            <w:bCs w:val="0"/>
            <w:color w:val="63B175"/>
            <w:sz w:val="42"/>
            <w:szCs w:val="42"/>
            <w:bdr w:val="none" w:sz="0" w:space="0" w:color="auto" w:frame="1"/>
          </w:rPr>
          <w:fldChar w:fldCharType="begin"/>
        </w:r>
        <w:r w:rsidR="002D695B">
          <w:rPr>
            <w:rFonts w:ascii="inherit" w:hAnsi="inherit"/>
            <w:b w:val="0"/>
            <w:bCs w:val="0"/>
            <w:color w:val="63B175"/>
            <w:sz w:val="42"/>
            <w:szCs w:val="42"/>
            <w:bdr w:val="none" w:sz="0" w:space="0" w:color="auto" w:frame="1"/>
          </w:rPr>
          <w:instrText xml:space="preserve"> INCLUDEPICTURE "https://i1.wp.com/50.87.249.200/~dineshon/wp-content/uploads/2012/10/spring-certification-dumps.png?w=530" \* MERGEFORMATINET </w:instrText>
        </w:r>
      </w:ins>
      <w:r>
        <w:rPr>
          <w:rFonts w:ascii="inherit" w:hAnsi="inherit"/>
          <w:b w:val="0"/>
          <w:bCs w:val="0"/>
          <w:color w:val="63B175"/>
          <w:sz w:val="42"/>
          <w:szCs w:val="42"/>
          <w:bdr w:val="none" w:sz="0" w:space="0" w:color="auto" w:frame="1"/>
        </w:rPr>
        <w:fldChar w:fldCharType="separate"/>
      </w:r>
      <w:r w:rsidRPr="00E5198E">
        <w:rPr>
          <w:rFonts w:ascii="inherit" w:hAnsi="inherit"/>
          <w:b w:val="0"/>
          <w:bCs w:val="0"/>
          <w:color w:val="63B175"/>
          <w:sz w:val="42"/>
          <w:szCs w:val="42"/>
          <w:bdr w:val="none" w:sz="0" w:space="0" w:color="auto" w:frame="1"/>
        </w:rPr>
        <w:pict>
          <v:shape id="_x0000_i1026" type="#_x0000_t75" alt="spring certification" href="https://certification-questions.com/buy-mock-exams.html?affiliateCode=4f5a35d8-0022-4c9c-b8d3-265ed0b825a2" target="&quot;_blank&quot;" style="width:24pt;height:24pt" o:button="t"/>
        </w:pict>
      </w:r>
      <w:ins w:id="102" w:author="Unknown">
        <w:r>
          <w:rPr>
            <w:rFonts w:ascii="inherit" w:hAnsi="inherit"/>
            <w:b w:val="0"/>
            <w:bCs w:val="0"/>
            <w:color w:val="63B175"/>
            <w:sz w:val="42"/>
            <w:szCs w:val="42"/>
            <w:bdr w:val="none" w:sz="0" w:space="0" w:color="auto" w:frame="1"/>
          </w:rPr>
          <w:fldChar w:fldCharType="end"/>
        </w:r>
        <w:r>
          <w:rPr>
            <w:rFonts w:ascii="inherit" w:hAnsi="inherit"/>
            <w:b w:val="0"/>
            <w:bCs w:val="0"/>
            <w:color w:val="000000"/>
            <w:sz w:val="42"/>
            <w:szCs w:val="42"/>
          </w:rPr>
          <w:fldChar w:fldCharType="end"/>
        </w:r>
      </w:ins>
    </w:p>
    <w:p w:rsidR="002D695B" w:rsidRDefault="002D695B" w:rsidP="002D695B">
      <w:pPr>
        <w:pStyle w:val="NormalWeb"/>
        <w:shd w:val="clear" w:color="auto" w:fill="FFFFFF"/>
        <w:spacing w:before="0" w:beforeAutospacing="0" w:after="300" w:afterAutospacing="0"/>
        <w:jc w:val="both"/>
        <w:textAlignment w:val="baseline"/>
        <w:outlineLvl w:val="2"/>
        <w:rPr>
          <w:ins w:id="103" w:author="Unknown"/>
          <w:rFonts w:ascii="inherit" w:hAnsi="inherit"/>
          <w:color w:val="000000"/>
          <w:sz w:val="42"/>
          <w:szCs w:val="42"/>
        </w:rPr>
      </w:pPr>
      <w:ins w:id="104" w:author="Unknown">
        <w:r>
          <w:rPr>
            <w:rFonts w:ascii="inherit" w:hAnsi="inherit"/>
            <w:color w:val="000000"/>
            <w:sz w:val="42"/>
            <w:szCs w:val="42"/>
          </w:rPr>
          <w:t>16) What is XMLBeanFactory?</w:t>
        </w:r>
      </w:ins>
    </w:p>
    <w:p w:rsidR="002D695B" w:rsidRDefault="002D695B" w:rsidP="002D695B">
      <w:pPr>
        <w:pStyle w:val="NormalWeb"/>
        <w:shd w:val="clear" w:color="auto" w:fill="FFFFFF"/>
        <w:spacing w:before="0" w:beforeAutospacing="0" w:after="0" w:afterAutospacing="0"/>
        <w:jc w:val="both"/>
        <w:textAlignment w:val="baseline"/>
        <w:rPr>
          <w:ins w:id="105" w:author="Unknown"/>
          <w:rFonts w:ascii="Open Sans" w:hAnsi="Open Sans"/>
          <w:color w:val="000000"/>
          <w:sz w:val="21"/>
          <w:szCs w:val="21"/>
        </w:rPr>
      </w:pPr>
      <w:ins w:id="106" w:author="Unknown">
        <w:r>
          <w:rPr>
            <w:rFonts w:ascii="inherit" w:hAnsi="inherit"/>
            <w:b/>
            <w:bCs/>
            <w:i/>
            <w:iCs/>
            <w:color w:val="000000"/>
            <w:sz w:val="21"/>
            <w:szCs w:val="21"/>
            <w:bdr w:val="none" w:sz="0" w:space="0" w:color="auto" w:frame="1"/>
          </w:rPr>
          <w:t>BeanFactory</w:t>
        </w:r>
        <w:r>
          <w:rPr>
            <w:rFonts w:ascii="Open Sans" w:hAnsi="Open Sans"/>
            <w:color w:val="000000"/>
            <w:sz w:val="21"/>
            <w:szCs w:val="21"/>
          </w:rPr>
          <w:t> has many implementations in Spring. But one of the most useful one is </w:t>
        </w:r>
        <w:r>
          <w:rPr>
            <w:rFonts w:ascii="inherit" w:hAnsi="inherit"/>
            <w:b/>
            <w:bCs/>
            <w:i/>
            <w:iCs/>
            <w:color w:val="000000"/>
            <w:sz w:val="21"/>
            <w:szCs w:val="21"/>
            <w:bdr w:val="none" w:sz="0" w:space="0" w:color="auto" w:frame="1"/>
          </w:rPr>
          <w:t>org.springframework.beans.factory.xml.XmlBeanFactory</w:t>
        </w:r>
        <w:r>
          <w:rPr>
            <w:rFonts w:ascii="Open Sans" w:hAnsi="Open Sans"/>
            <w:color w:val="000000"/>
            <w:sz w:val="21"/>
            <w:szCs w:val="21"/>
          </w:rPr>
          <w:t>, which loads its beans based on the definitions contained in an XML file. To create an </w:t>
        </w:r>
        <w:r>
          <w:rPr>
            <w:rFonts w:ascii="inherit" w:hAnsi="inherit"/>
            <w:b/>
            <w:bCs/>
            <w:i/>
            <w:iCs/>
            <w:color w:val="000000"/>
            <w:sz w:val="21"/>
            <w:szCs w:val="21"/>
            <w:bdr w:val="none" w:sz="0" w:space="0" w:color="auto" w:frame="1"/>
          </w:rPr>
          <w:t>XmlBeanFactory</w:t>
        </w:r>
        <w:r>
          <w:rPr>
            <w:rFonts w:ascii="Open Sans" w:hAnsi="Open Sans"/>
            <w:color w:val="000000"/>
            <w:sz w:val="21"/>
            <w:szCs w:val="21"/>
          </w:rPr>
          <w:t>, pass a java.io.InputStream to the constructor. The </w:t>
        </w:r>
        <w:r>
          <w:rPr>
            <w:rFonts w:ascii="inherit" w:hAnsi="inherit"/>
            <w:b/>
            <w:bCs/>
            <w:i/>
            <w:iCs/>
            <w:color w:val="000000"/>
            <w:sz w:val="21"/>
            <w:szCs w:val="21"/>
            <w:bdr w:val="none" w:sz="0" w:space="0" w:color="auto" w:frame="1"/>
          </w:rPr>
          <w:t>InputStream</w:t>
        </w:r>
        <w:r>
          <w:rPr>
            <w:rFonts w:ascii="Open Sans" w:hAnsi="Open Sans"/>
            <w:color w:val="000000"/>
            <w:sz w:val="21"/>
            <w:szCs w:val="21"/>
          </w:rPr>
          <w:t> will provide the XML to the factory. For example, the following code snippet uses a java.io.</w:t>
        </w:r>
        <w:r>
          <w:rPr>
            <w:rFonts w:ascii="inherit" w:hAnsi="inherit"/>
            <w:b/>
            <w:bCs/>
            <w:i/>
            <w:iCs/>
            <w:color w:val="000000"/>
            <w:sz w:val="21"/>
            <w:szCs w:val="21"/>
            <w:bdr w:val="none" w:sz="0" w:space="0" w:color="auto" w:frame="1"/>
          </w:rPr>
          <w:t>FileInputStream</w:t>
        </w:r>
        <w:r>
          <w:rPr>
            <w:rFonts w:ascii="Open Sans" w:hAnsi="Open Sans"/>
            <w:color w:val="000000"/>
            <w:sz w:val="21"/>
            <w:szCs w:val="21"/>
          </w:rPr>
          <w:t> to provide a bean definition XML file to </w:t>
        </w:r>
        <w:r>
          <w:rPr>
            <w:rFonts w:ascii="inherit" w:hAnsi="inherit"/>
            <w:b/>
            <w:bCs/>
            <w:i/>
            <w:iCs/>
            <w:color w:val="000000"/>
            <w:sz w:val="21"/>
            <w:szCs w:val="21"/>
            <w:bdr w:val="none" w:sz="0" w:space="0" w:color="auto" w:frame="1"/>
          </w:rPr>
          <w:t>XmlBeanFactory</w:t>
        </w:r>
        <w:r>
          <w:rPr>
            <w:rFonts w:ascii="Open Sans" w:hAnsi="Open Sans"/>
            <w:color w:val="000000"/>
            <w:sz w:val="21"/>
            <w:szCs w:val="21"/>
          </w:rPr>
          <w:t>.</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289"/>
        <w:gridCol w:w="10351"/>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BeanFactory factory = new XmlBeanFactory(</w:t>
            </w:r>
          </w:p>
          <w:p w:rsidR="002D695B" w:rsidRDefault="002D695B" w:rsidP="0004648E">
            <w:pPr>
              <w:textAlignment w:val="baseline"/>
              <w:rPr>
                <w:rFonts w:ascii="inherit" w:hAnsi="inherit"/>
                <w:sz w:val="24"/>
                <w:szCs w:val="24"/>
              </w:rPr>
            </w:pPr>
            <w:r>
              <w:rPr>
                <w:rFonts w:ascii="inherit" w:hAnsi="inherit"/>
              </w:rPr>
              <w:t>       new FileInputStream(“beans.xml”));</w:t>
            </w:r>
          </w:p>
        </w:tc>
      </w:tr>
    </w:tbl>
    <w:p w:rsidR="002D695B" w:rsidRDefault="002D695B" w:rsidP="002D695B">
      <w:pPr>
        <w:pStyle w:val="NormalWeb"/>
        <w:shd w:val="clear" w:color="auto" w:fill="FFFFFF"/>
        <w:spacing w:before="0" w:beforeAutospacing="0" w:after="300" w:afterAutospacing="0"/>
        <w:jc w:val="both"/>
        <w:textAlignment w:val="baseline"/>
        <w:rPr>
          <w:ins w:id="107" w:author="Unknown"/>
          <w:rFonts w:ascii="Open Sans" w:hAnsi="Open Sans"/>
          <w:color w:val="000000"/>
          <w:sz w:val="21"/>
          <w:szCs w:val="21"/>
        </w:rPr>
      </w:pPr>
      <w:ins w:id="108" w:author="Unknown">
        <w:r>
          <w:rPr>
            <w:rFonts w:ascii="Open Sans" w:hAnsi="Open Sans"/>
            <w:color w:val="000000"/>
            <w:sz w:val="21"/>
            <w:szCs w:val="21"/>
          </w:rPr>
          <w:t>To retrieve the bean from a BeanFactory, call the getBean() method by passing the name of the bean you want to retrieve.</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037"/>
        <w:gridCol w:w="10603"/>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lastRenderedPageBreak/>
              <w:t>1</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MyBean myBean = (MyBean) factory.getBean(“myBean”);</w:t>
            </w:r>
          </w:p>
        </w:tc>
      </w:tr>
    </w:tbl>
    <w:p w:rsidR="002D695B" w:rsidRDefault="002D695B" w:rsidP="002D695B">
      <w:pPr>
        <w:pStyle w:val="Heading2"/>
        <w:shd w:val="clear" w:color="auto" w:fill="FFFFFF"/>
        <w:spacing w:before="0" w:beforeAutospacing="0" w:after="180" w:afterAutospacing="0"/>
        <w:jc w:val="both"/>
        <w:textAlignment w:val="baseline"/>
        <w:rPr>
          <w:ins w:id="109" w:author="Unknown"/>
          <w:rFonts w:ascii="Signika Negative" w:hAnsi="Signika Negative"/>
          <w:b w:val="0"/>
          <w:bCs w:val="0"/>
          <w:color w:val="000000"/>
          <w:sz w:val="42"/>
          <w:szCs w:val="42"/>
        </w:rPr>
      </w:pPr>
      <w:ins w:id="110" w:author="Unknown">
        <w:r>
          <w:rPr>
            <w:rFonts w:ascii="Signika Negative" w:hAnsi="Signika Negative"/>
            <w:b w:val="0"/>
            <w:bCs w:val="0"/>
            <w:color w:val="000000"/>
            <w:sz w:val="42"/>
            <w:szCs w:val="42"/>
          </w:rPr>
          <w:t>17) What are important ApplicationContext implementations in spring framework?</w:t>
        </w:r>
      </w:ins>
    </w:p>
    <w:p w:rsidR="002D695B" w:rsidRDefault="002D695B" w:rsidP="002D695B">
      <w:pPr>
        <w:numPr>
          <w:ilvl w:val="0"/>
          <w:numId w:val="3"/>
        </w:numPr>
        <w:shd w:val="clear" w:color="auto" w:fill="FFFFFF"/>
        <w:spacing w:after="0" w:line="240" w:lineRule="auto"/>
        <w:ind w:left="600"/>
        <w:jc w:val="both"/>
        <w:textAlignment w:val="baseline"/>
        <w:rPr>
          <w:ins w:id="111" w:author="Unknown"/>
          <w:rFonts w:ascii="inherit" w:hAnsi="inherit"/>
          <w:color w:val="000000"/>
          <w:sz w:val="21"/>
          <w:szCs w:val="21"/>
        </w:rPr>
      </w:pPr>
      <w:ins w:id="112" w:author="Unknown">
        <w:r>
          <w:rPr>
            <w:rFonts w:ascii="inherit" w:hAnsi="inherit"/>
            <w:b/>
            <w:bCs/>
            <w:color w:val="000000"/>
            <w:sz w:val="21"/>
            <w:szCs w:val="21"/>
            <w:bdr w:val="none" w:sz="0" w:space="0" w:color="auto" w:frame="1"/>
          </w:rPr>
          <w:t>ClassPathXmlApplicationContext – </w:t>
        </w:r>
        <w:r>
          <w:rPr>
            <w:rFonts w:ascii="inherit" w:hAnsi="inherit"/>
            <w:color w:val="000000"/>
            <w:sz w:val="21"/>
            <w:szCs w:val="21"/>
          </w:rPr>
          <w:t>This context loads a context definition from an XML file located in the class path, treating context definition files as class path resources.</w:t>
        </w:r>
      </w:ins>
    </w:p>
    <w:p w:rsidR="002D695B" w:rsidRDefault="002D695B" w:rsidP="002D695B">
      <w:pPr>
        <w:numPr>
          <w:ilvl w:val="0"/>
          <w:numId w:val="3"/>
        </w:numPr>
        <w:shd w:val="clear" w:color="auto" w:fill="FFFFFF"/>
        <w:spacing w:after="0" w:line="240" w:lineRule="auto"/>
        <w:ind w:left="600"/>
        <w:jc w:val="both"/>
        <w:textAlignment w:val="baseline"/>
        <w:rPr>
          <w:ins w:id="113" w:author="Unknown"/>
          <w:rFonts w:ascii="inherit" w:hAnsi="inherit"/>
          <w:color w:val="000000"/>
          <w:sz w:val="21"/>
          <w:szCs w:val="21"/>
        </w:rPr>
      </w:pPr>
      <w:ins w:id="114" w:author="Unknown">
        <w:r>
          <w:rPr>
            <w:rFonts w:ascii="inherit" w:hAnsi="inherit"/>
            <w:b/>
            <w:bCs/>
            <w:color w:val="000000"/>
            <w:sz w:val="21"/>
            <w:szCs w:val="21"/>
            <w:bdr w:val="none" w:sz="0" w:space="0" w:color="auto" w:frame="1"/>
          </w:rPr>
          <w:t>FileSystemXmlApplicationContext – </w:t>
        </w:r>
        <w:r>
          <w:rPr>
            <w:rFonts w:ascii="inherit" w:hAnsi="inherit"/>
            <w:color w:val="000000"/>
            <w:sz w:val="21"/>
            <w:szCs w:val="21"/>
          </w:rPr>
          <w:t>This context loads a context definition from an XML file in the filesystem.</w:t>
        </w:r>
      </w:ins>
    </w:p>
    <w:p w:rsidR="002D695B" w:rsidRDefault="002D695B" w:rsidP="002D695B">
      <w:pPr>
        <w:numPr>
          <w:ilvl w:val="0"/>
          <w:numId w:val="3"/>
        </w:numPr>
        <w:shd w:val="clear" w:color="auto" w:fill="FFFFFF"/>
        <w:spacing w:after="0" w:line="240" w:lineRule="auto"/>
        <w:ind w:left="600"/>
        <w:jc w:val="both"/>
        <w:textAlignment w:val="baseline"/>
        <w:rPr>
          <w:ins w:id="115" w:author="Unknown"/>
          <w:rFonts w:ascii="inherit" w:hAnsi="inherit"/>
          <w:color w:val="000000"/>
          <w:sz w:val="21"/>
          <w:szCs w:val="21"/>
        </w:rPr>
      </w:pPr>
      <w:ins w:id="116" w:author="Unknown">
        <w:r>
          <w:rPr>
            <w:rFonts w:ascii="inherit" w:hAnsi="inherit"/>
            <w:b/>
            <w:bCs/>
            <w:color w:val="000000"/>
            <w:sz w:val="21"/>
            <w:szCs w:val="21"/>
            <w:bdr w:val="none" w:sz="0" w:space="0" w:color="auto" w:frame="1"/>
          </w:rPr>
          <w:t>XmlWebApplicationContext – </w:t>
        </w:r>
        <w:r>
          <w:rPr>
            <w:rFonts w:ascii="inherit" w:hAnsi="inherit"/>
            <w:color w:val="000000"/>
            <w:sz w:val="21"/>
            <w:szCs w:val="21"/>
          </w:rPr>
          <w:t>This context loads the context definitions from an XML file contained within a web application.</w:t>
        </w:r>
      </w:ins>
    </w:p>
    <w:p w:rsidR="002D695B" w:rsidRDefault="002D695B" w:rsidP="002D695B">
      <w:pPr>
        <w:pStyle w:val="Heading2"/>
        <w:shd w:val="clear" w:color="auto" w:fill="FFFFFF"/>
        <w:spacing w:before="0" w:beforeAutospacing="0" w:after="180" w:afterAutospacing="0"/>
        <w:jc w:val="both"/>
        <w:textAlignment w:val="baseline"/>
        <w:rPr>
          <w:ins w:id="117" w:author="Unknown"/>
          <w:rFonts w:ascii="Signika Negative" w:hAnsi="Signika Negative"/>
          <w:b w:val="0"/>
          <w:bCs w:val="0"/>
          <w:color w:val="000000"/>
          <w:sz w:val="42"/>
          <w:szCs w:val="42"/>
        </w:rPr>
      </w:pPr>
      <w:ins w:id="118" w:author="Unknown">
        <w:r>
          <w:rPr>
            <w:rFonts w:ascii="Signika Negative" w:hAnsi="Signika Negative"/>
            <w:b w:val="0"/>
            <w:bCs w:val="0"/>
            <w:color w:val="000000"/>
            <w:sz w:val="42"/>
            <w:szCs w:val="42"/>
          </w:rPr>
          <w:t>18) Explain Bean lifecycle in Spring framework?</w:t>
        </w:r>
      </w:ins>
    </w:p>
    <w:p w:rsidR="002D695B" w:rsidRDefault="002D695B" w:rsidP="002D695B">
      <w:pPr>
        <w:numPr>
          <w:ilvl w:val="0"/>
          <w:numId w:val="4"/>
        </w:numPr>
        <w:shd w:val="clear" w:color="auto" w:fill="FFFFFF"/>
        <w:spacing w:after="0" w:line="240" w:lineRule="auto"/>
        <w:ind w:left="600"/>
        <w:jc w:val="both"/>
        <w:textAlignment w:val="baseline"/>
        <w:rPr>
          <w:ins w:id="119" w:author="Unknown"/>
          <w:rFonts w:ascii="inherit" w:hAnsi="inherit"/>
          <w:color w:val="000000"/>
          <w:sz w:val="21"/>
          <w:szCs w:val="21"/>
        </w:rPr>
      </w:pPr>
      <w:ins w:id="120" w:author="Unknown">
        <w:r>
          <w:rPr>
            <w:rFonts w:ascii="inherit" w:hAnsi="inherit"/>
            <w:color w:val="000000"/>
            <w:sz w:val="21"/>
            <w:szCs w:val="21"/>
          </w:rPr>
          <w:t>The spring container finds the bean’s definition from the XML file and instantiates the bean.</w:t>
        </w:r>
      </w:ins>
    </w:p>
    <w:p w:rsidR="002D695B" w:rsidRDefault="002D695B" w:rsidP="002D695B">
      <w:pPr>
        <w:numPr>
          <w:ilvl w:val="0"/>
          <w:numId w:val="4"/>
        </w:numPr>
        <w:shd w:val="clear" w:color="auto" w:fill="FFFFFF"/>
        <w:spacing w:after="0" w:line="240" w:lineRule="auto"/>
        <w:ind w:left="600"/>
        <w:jc w:val="both"/>
        <w:textAlignment w:val="baseline"/>
        <w:rPr>
          <w:ins w:id="121" w:author="Unknown"/>
          <w:rFonts w:ascii="inherit" w:hAnsi="inherit"/>
          <w:color w:val="000000"/>
          <w:sz w:val="21"/>
          <w:szCs w:val="21"/>
        </w:rPr>
      </w:pPr>
      <w:ins w:id="122" w:author="Unknown">
        <w:r>
          <w:rPr>
            <w:rFonts w:ascii="inherit" w:hAnsi="inherit"/>
            <w:color w:val="000000"/>
            <w:sz w:val="21"/>
            <w:szCs w:val="21"/>
          </w:rPr>
          <w:t>Using the dependency injection, spring populates all of the properties as specified in the bean definition.</w:t>
        </w:r>
      </w:ins>
    </w:p>
    <w:p w:rsidR="002D695B" w:rsidRDefault="002D695B" w:rsidP="002D695B">
      <w:pPr>
        <w:numPr>
          <w:ilvl w:val="0"/>
          <w:numId w:val="4"/>
        </w:numPr>
        <w:shd w:val="clear" w:color="auto" w:fill="FFFFFF"/>
        <w:spacing w:after="0" w:line="240" w:lineRule="auto"/>
        <w:ind w:left="600"/>
        <w:jc w:val="both"/>
        <w:textAlignment w:val="baseline"/>
        <w:rPr>
          <w:ins w:id="123" w:author="Unknown"/>
          <w:rFonts w:ascii="inherit" w:hAnsi="inherit"/>
          <w:color w:val="000000"/>
          <w:sz w:val="21"/>
          <w:szCs w:val="21"/>
        </w:rPr>
      </w:pPr>
      <w:ins w:id="124" w:author="Unknown">
        <w:r>
          <w:rPr>
            <w:rFonts w:ascii="inherit" w:hAnsi="inherit"/>
            <w:color w:val="000000"/>
            <w:sz w:val="21"/>
            <w:szCs w:val="21"/>
          </w:rPr>
          <w:t>If the bean implements the </w:t>
        </w:r>
        <w:r>
          <w:rPr>
            <w:rFonts w:ascii="inherit" w:hAnsi="inherit"/>
            <w:b/>
            <w:bCs/>
            <w:color w:val="000000"/>
            <w:sz w:val="21"/>
            <w:szCs w:val="21"/>
            <w:bdr w:val="none" w:sz="0" w:space="0" w:color="auto" w:frame="1"/>
          </w:rPr>
          <w:t>BeanNameAware</w:t>
        </w:r>
        <w:r>
          <w:rPr>
            <w:rFonts w:ascii="inherit" w:hAnsi="inherit"/>
            <w:color w:val="000000"/>
            <w:sz w:val="21"/>
            <w:szCs w:val="21"/>
          </w:rPr>
          <w:t> interface, the factory calls </w:t>
        </w:r>
        <w:r>
          <w:rPr>
            <w:rFonts w:ascii="inherit" w:hAnsi="inherit"/>
            <w:b/>
            <w:bCs/>
            <w:color w:val="000000"/>
            <w:sz w:val="21"/>
            <w:szCs w:val="21"/>
            <w:bdr w:val="none" w:sz="0" w:space="0" w:color="auto" w:frame="1"/>
          </w:rPr>
          <w:t>setBeanName()</w:t>
        </w:r>
        <w:r>
          <w:rPr>
            <w:rFonts w:ascii="inherit" w:hAnsi="inherit"/>
            <w:color w:val="000000"/>
            <w:sz w:val="21"/>
            <w:szCs w:val="21"/>
          </w:rPr>
          <w:t> passing the bean’s ID.</w:t>
        </w:r>
      </w:ins>
    </w:p>
    <w:p w:rsidR="002D695B" w:rsidRDefault="002D695B" w:rsidP="000376B3">
      <w:pPr>
        <w:numPr>
          <w:ilvl w:val="0"/>
          <w:numId w:val="4"/>
        </w:numPr>
        <w:shd w:val="clear" w:color="auto" w:fill="FFFFFF"/>
        <w:spacing w:after="0" w:line="240" w:lineRule="auto"/>
        <w:ind w:left="600"/>
        <w:textAlignment w:val="baseline"/>
        <w:rPr>
          <w:ins w:id="125" w:author="Unknown"/>
          <w:rFonts w:ascii="inherit" w:hAnsi="inherit"/>
          <w:color w:val="000000"/>
          <w:sz w:val="21"/>
          <w:szCs w:val="21"/>
        </w:rPr>
      </w:pPr>
      <w:ins w:id="126" w:author="Unknown">
        <w:r>
          <w:rPr>
            <w:rFonts w:ascii="inherit" w:hAnsi="inherit"/>
            <w:color w:val="000000"/>
            <w:sz w:val="21"/>
            <w:szCs w:val="21"/>
          </w:rPr>
          <w:t>If the bean implements the </w:t>
        </w:r>
        <w:r>
          <w:rPr>
            <w:rFonts w:ascii="inherit" w:hAnsi="inherit"/>
            <w:b/>
            <w:bCs/>
            <w:color w:val="000000"/>
            <w:sz w:val="21"/>
            <w:szCs w:val="21"/>
            <w:bdr w:val="none" w:sz="0" w:space="0" w:color="auto" w:frame="1"/>
          </w:rPr>
          <w:t>BeanFactoryAware</w:t>
        </w:r>
        <w:r>
          <w:rPr>
            <w:rFonts w:ascii="inherit" w:hAnsi="inherit"/>
            <w:color w:val="000000"/>
            <w:sz w:val="21"/>
            <w:szCs w:val="21"/>
          </w:rPr>
          <w:t> interface, the factory calls </w:t>
        </w:r>
        <w:r>
          <w:rPr>
            <w:rFonts w:ascii="inherit" w:hAnsi="inherit"/>
            <w:b/>
            <w:bCs/>
            <w:color w:val="000000"/>
            <w:sz w:val="21"/>
            <w:szCs w:val="21"/>
            <w:bdr w:val="none" w:sz="0" w:space="0" w:color="auto" w:frame="1"/>
          </w:rPr>
          <w:t>setBeanFactory()</w:t>
        </w:r>
        <w:r>
          <w:rPr>
            <w:rFonts w:ascii="inherit" w:hAnsi="inherit"/>
            <w:color w:val="000000"/>
            <w:sz w:val="21"/>
            <w:szCs w:val="21"/>
          </w:rPr>
          <w:t>, passing an instance of itself.</w:t>
        </w:r>
      </w:ins>
    </w:p>
    <w:p w:rsidR="002D695B" w:rsidRDefault="002D695B" w:rsidP="000376B3">
      <w:pPr>
        <w:numPr>
          <w:ilvl w:val="0"/>
          <w:numId w:val="4"/>
        </w:numPr>
        <w:shd w:val="clear" w:color="auto" w:fill="FFFFFF"/>
        <w:spacing w:after="0" w:line="240" w:lineRule="auto"/>
        <w:ind w:left="600"/>
        <w:textAlignment w:val="baseline"/>
        <w:rPr>
          <w:ins w:id="127" w:author="Unknown"/>
          <w:rFonts w:ascii="inherit" w:hAnsi="inherit"/>
          <w:color w:val="000000"/>
          <w:sz w:val="21"/>
          <w:szCs w:val="21"/>
        </w:rPr>
      </w:pPr>
      <w:ins w:id="128" w:author="Unknown">
        <w:r>
          <w:rPr>
            <w:rFonts w:ascii="inherit" w:hAnsi="inherit"/>
            <w:color w:val="000000"/>
            <w:sz w:val="21"/>
            <w:szCs w:val="21"/>
          </w:rPr>
          <w:t>If there are any </w:t>
        </w:r>
        <w:r>
          <w:rPr>
            <w:rFonts w:ascii="inherit" w:hAnsi="inherit"/>
            <w:b/>
            <w:bCs/>
            <w:color w:val="000000"/>
            <w:sz w:val="21"/>
            <w:szCs w:val="21"/>
            <w:bdr w:val="none" w:sz="0" w:space="0" w:color="auto" w:frame="1"/>
          </w:rPr>
          <w:t>BeanPostProcessors</w:t>
        </w:r>
        <w:r>
          <w:rPr>
            <w:rFonts w:ascii="inherit" w:hAnsi="inherit"/>
            <w:color w:val="000000"/>
            <w:sz w:val="21"/>
            <w:szCs w:val="21"/>
          </w:rPr>
          <w:t> associated with the bean, their </w:t>
        </w:r>
        <w:r>
          <w:rPr>
            <w:rFonts w:ascii="inherit" w:hAnsi="inherit"/>
            <w:b/>
            <w:bCs/>
            <w:color w:val="000000"/>
            <w:sz w:val="21"/>
            <w:szCs w:val="21"/>
            <w:bdr w:val="none" w:sz="0" w:space="0" w:color="auto" w:frame="1"/>
          </w:rPr>
          <w:t>post- ProcessBeforeInitialization()</w:t>
        </w:r>
        <w:r>
          <w:rPr>
            <w:rFonts w:ascii="inherit" w:hAnsi="inherit"/>
            <w:color w:val="000000"/>
            <w:sz w:val="21"/>
            <w:szCs w:val="21"/>
          </w:rPr>
          <w:t> methods will be called.</w:t>
        </w:r>
      </w:ins>
    </w:p>
    <w:p w:rsidR="002D695B" w:rsidRDefault="002D695B" w:rsidP="002D695B">
      <w:pPr>
        <w:numPr>
          <w:ilvl w:val="0"/>
          <w:numId w:val="4"/>
        </w:numPr>
        <w:shd w:val="clear" w:color="auto" w:fill="FFFFFF"/>
        <w:spacing w:after="0" w:line="240" w:lineRule="auto"/>
        <w:ind w:left="600"/>
        <w:jc w:val="both"/>
        <w:textAlignment w:val="baseline"/>
        <w:rPr>
          <w:ins w:id="129" w:author="Unknown"/>
          <w:rFonts w:ascii="inherit" w:hAnsi="inherit"/>
          <w:color w:val="000000"/>
          <w:sz w:val="21"/>
          <w:szCs w:val="21"/>
        </w:rPr>
      </w:pPr>
      <w:ins w:id="130" w:author="Unknown">
        <w:r>
          <w:rPr>
            <w:rFonts w:ascii="inherit" w:hAnsi="inherit"/>
            <w:color w:val="000000"/>
            <w:sz w:val="21"/>
            <w:szCs w:val="21"/>
          </w:rPr>
          <w:t>If an init-method is specified for the bean, it will be called.</w:t>
        </w:r>
      </w:ins>
    </w:p>
    <w:p w:rsidR="002D695B" w:rsidRDefault="002D695B" w:rsidP="000376B3">
      <w:pPr>
        <w:numPr>
          <w:ilvl w:val="0"/>
          <w:numId w:val="4"/>
        </w:numPr>
        <w:shd w:val="clear" w:color="auto" w:fill="FFFFFF"/>
        <w:spacing w:after="0" w:line="240" w:lineRule="auto"/>
        <w:ind w:left="600"/>
        <w:textAlignment w:val="baseline"/>
        <w:rPr>
          <w:ins w:id="131" w:author="Unknown"/>
          <w:rFonts w:ascii="inherit" w:hAnsi="inherit"/>
          <w:color w:val="000000"/>
          <w:sz w:val="21"/>
          <w:szCs w:val="21"/>
        </w:rPr>
      </w:pPr>
      <w:ins w:id="132" w:author="Unknown">
        <w:r>
          <w:rPr>
            <w:rFonts w:ascii="inherit" w:hAnsi="inherit"/>
            <w:color w:val="000000"/>
            <w:sz w:val="21"/>
            <w:szCs w:val="21"/>
          </w:rPr>
          <w:t>Finally, if there are any </w:t>
        </w:r>
        <w:r>
          <w:rPr>
            <w:rFonts w:ascii="inherit" w:hAnsi="inherit"/>
            <w:b/>
            <w:bCs/>
            <w:color w:val="000000"/>
            <w:sz w:val="21"/>
            <w:szCs w:val="21"/>
            <w:bdr w:val="none" w:sz="0" w:space="0" w:color="auto" w:frame="1"/>
          </w:rPr>
          <w:t>BeanPostProcessors</w:t>
        </w:r>
        <w:r>
          <w:rPr>
            <w:rFonts w:ascii="inherit" w:hAnsi="inherit"/>
            <w:color w:val="000000"/>
            <w:sz w:val="21"/>
            <w:szCs w:val="21"/>
          </w:rPr>
          <w:t> associated with the bean, their </w:t>
        </w:r>
        <w:r>
          <w:rPr>
            <w:rFonts w:ascii="inherit" w:hAnsi="inherit"/>
            <w:b/>
            <w:bCs/>
            <w:color w:val="000000"/>
            <w:sz w:val="21"/>
            <w:szCs w:val="21"/>
            <w:bdr w:val="none" w:sz="0" w:space="0" w:color="auto" w:frame="1"/>
          </w:rPr>
          <w:t>postProcessAfterInitialization()</w:t>
        </w:r>
        <w:r>
          <w:rPr>
            <w:rFonts w:ascii="inherit" w:hAnsi="inherit"/>
            <w:color w:val="000000"/>
            <w:sz w:val="21"/>
            <w:szCs w:val="21"/>
          </w:rPr>
          <w:t>methods will be called.</w:t>
        </w:r>
      </w:ins>
    </w:p>
    <w:p w:rsidR="002D695B" w:rsidRDefault="002D695B" w:rsidP="002D695B">
      <w:pPr>
        <w:pStyle w:val="Heading2"/>
        <w:shd w:val="clear" w:color="auto" w:fill="FFFFFF"/>
        <w:spacing w:before="0" w:beforeAutospacing="0" w:after="180" w:afterAutospacing="0"/>
        <w:jc w:val="both"/>
        <w:textAlignment w:val="baseline"/>
        <w:rPr>
          <w:ins w:id="133" w:author="Unknown"/>
          <w:rFonts w:ascii="Signika Negative" w:hAnsi="Signika Negative"/>
          <w:b w:val="0"/>
          <w:bCs w:val="0"/>
          <w:color w:val="000000"/>
          <w:sz w:val="42"/>
          <w:szCs w:val="42"/>
        </w:rPr>
      </w:pPr>
      <w:ins w:id="134" w:author="Unknown">
        <w:r>
          <w:rPr>
            <w:rFonts w:ascii="Signika Negative" w:hAnsi="Signika Negative"/>
            <w:b w:val="0"/>
            <w:bCs w:val="0"/>
            <w:color w:val="000000"/>
            <w:sz w:val="42"/>
            <w:szCs w:val="42"/>
          </w:rPr>
          <w:t>19) What is bean wiring?</w:t>
        </w:r>
      </w:ins>
    </w:p>
    <w:p w:rsidR="002D695B" w:rsidRDefault="002D695B" w:rsidP="002D695B">
      <w:pPr>
        <w:pStyle w:val="NormalWeb"/>
        <w:shd w:val="clear" w:color="auto" w:fill="FFFFFF"/>
        <w:spacing w:before="0" w:beforeAutospacing="0" w:after="300" w:afterAutospacing="0"/>
        <w:jc w:val="both"/>
        <w:textAlignment w:val="baseline"/>
        <w:rPr>
          <w:ins w:id="135" w:author="Unknown"/>
          <w:rFonts w:ascii="Open Sans" w:hAnsi="Open Sans"/>
          <w:color w:val="000000"/>
          <w:sz w:val="21"/>
          <w:szCs w:val="21"/>
        </w:rPr>
      </w:pPr>
      <w:ins w:id="136" w:author="Unknown">
        <w:r>
          <w:rPr>
            <w:rFonts w:ascii="Open Sans" w:hAnsi="Open Sans"/>
            <w:color w:val="000000"/>
            <w:sz w:val="21"/>
            <w:szCs w:val="21"/>
          </w:rPr>
          <w:t>Combining together beans within the Spring container is known as bean wiring or wiring. When wiring beans, you should tell the container what beans are needed and how the container should use dependency injection to tie them together.</w:t>
        </w:r>
      </w:ins>
    </w:p>
    <w:p w:rsidR="002D695B" w:rsidRDefault="002D695B" w:rsidP="002D695B">
      <w:pPr>
        <w:pStyle w:val="Heading2"/>
        <w:shd w:val="clear" w:color="auto" w:fill="FFFFFF"/>
        <w:spacing w:before="0" w:beforeAutospacing="0" w:after="180" w:afterAutospacing="0"/>
        <w:jc w:val="both"/>
        <w:textAlignment w:val="baseline"/>
        <w:rPr>
          <w:ins w:id="137" w:author="Unknown"/>
          <w:rFonts w:ascii="Signika Negative" w:hAnsi="Signika Negative"/>
          <w:b w:val="0"/>
          <w:bCs w:val="0"/>
          <w:color w:val="000000"/>
          <w:sz w:val="42"/>
          <w:szCs w:val="42"/>
        </w:rPr>
      </w:pPr>
      <w:ins w:id="138" w:author="Unknown">
        <w:r>
          <w:rPr>
            <w:rFonts w:ascii="Signika Negative" w:hAnsi="Signika Negative"/>
            <w:b w:val="0"/>
            <w:bCs w:val="0"/>
            <w:color w:val="000000"/>
            <w:sz w:val="42"/>
            <w:szCs w:val="42"/>
          </w:rPr>
          <w:t>20) How do add a bean in spring application?</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62"/>
        <w:gridCol w:w="10678"/>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rPr>
            </w:pPr>
            <w:r>
              <w:rPr>
                <w:rFonts w:ascii="inherit" w:hAnsi="inherit"/>
              </w:rPr>
              <w:t>6</w:t>
            </w:r>
          </w:p>
          <w:p w:rsidR="002D695B" w:rsidRDefault="002D695B" w:rsidP="0004648E">
            <w:pPr>
              <w:textAlignment w:val="baseline"/>
              <w:rPr>
                <w:rFonts w:ascii="inherit" w:hAnsi="inherit"/>
                <w:sz w:val="24"/>
                <w:szCs w:val="24"/>
              </w:rPr>
            </w:pPr>
            <w:r>
              <w:rPr>
                <w:rFonts w:ascii="inherit" w:hAnsi="inherit"/>
              </w:rPr>
              <w:t>7</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&lt;?xml version=”1.0″ encoding=”UTF-8″?&gt;</w:t>
            </w:r>
          </w:p>
          <w:p w:rsidR="002D695B" w:rsidRDefault="002D695B" w:rsidP="0004648E">
            <w:pPr>
              <w:textAlignment w:val="baseline"/>
              <w:rPr>
                <w:rFonts w:ascii="inherit" w:hAnsi="inherit"/>
              </w:rPr>
            </w:pPr>
            <w:r>
              <w:rPr>
                <w:rFonts w:ascii="inherit" w:hAnsi="inherit"/>
              </w:rPr>
              <w:t>  &lt;!DOCTYPE beans PUBLIC “-//SPRING//DTD BEAN//EN”</w:t>
            </w:r>
          </w:p>
          <w:p w:rsidR="002D695B" w:rsidRDefault="002D695B" w:rsidP="0004648E">
            <w:pPr>
              <w:textAlignment w:val="baseline"/>
              <w:rPr>
                <w:rFonts w:ascii="inherit" w:hAnsi="inherit"/>
              </w:rPr>
            </w:pPr>
            <w:r>
              <w:rPr>
                <w:rFonts w:ascii="inherit" w:hAnsi="inherit"/>
              </w:rPr>
              <w:t>            “http://www.springframework.org/dtd/spring-beans.dtd”&gt;</w:t>
            </w:r>
          </w:p>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id=”foo” class=”com.act.Foo”/&gt;</w:t>
            </w:r>
          </w:p>
          <w:p w:rsidR="002D695B" w:rsidRDefault="002D695B" w:rsidP="0004648E">
            <w:pPr>
              <w:textAlignment w:val="baseline"/>
              <w:rPr>
                <w:rFonts w:ascii="inherit" w:hAnsi="inherit"/>
              </w:rPr>
            </w:pPr>
            <w:r>
              <w:rPr>
                <w:rFonts w:ascii="inherit" w:hAnsi="inherit"/>
              </w:rPr>
              <w:t>        &lt;bean id=”bar” class=”com.act.Bar”/</w:t>
            </w:r>
          </w:p>
          <w:p w:rsidR="002D695B" w:rsidRDefault="002D695B" w:rsidP="0004648E">
            <w:pPr>
              <w:textAlignment w:val="baseline"/>
              <w:rPr>
                <w:rFonts w:ascii="inherit" w:hAnsi="inherit"/>
                <w:sz w:val="24"/>
                <w:szCs w:val="24"/>
              </w:rPr>
            </w:pPr>
            <w:r>
              <w:rPr>
                <w:rFonts w:ascii="inherit" w:hAnsi="inherit"/>
              </w:rPr>
              <w:t>&lt;/beans&gt;</w:t>
            </w:r>
          </w:p>
        </w:tc>
      </w:tr>
    </w:tbl>
    <w:p w:rsidR="002D695B" w:rsidRDefault="002D695B" w:rsidP="002D695B">
      <w:pPr>
        <w:pStyle w:val="NormalWeb"/>
        <w:shd w:val="clear" w:color="auto" w:fill="FFFFFF"/>
        <w:spacing w:before="0" w:beforeAutospacing="0" w:after="300" w:afterAutospacing="0"/>
        <w:jc w:val="both"/>
        <w:textAlignment w:val="baseline"/>
        <w:rPr>
          <w:ins w:id="139" w:author="Unknown"/>
          <w:rFonts w:ascii="Open Sans" w:hAnsi="Open Sans"/>
          <w:color w:val="000000"/>
          <w:sz w:val="21"/>
          <w:szCs w:val="21"/>
        </w:rPr>
      </w:pPr>
      <w:ins w:id="140" w:author="Unknown">
        <w:r>
          <w:rPr>
            <w:rFonts w:ascii="Open Sans" w:hAnsi="Open Sans"/>
            <w:color w:val="000000"/>
            <w:sz w:val="21"/>
            <w:szCs w:val="21"/>
          </w:rPr>
          <w:lastRenderedPageBreak/>
          <w:t>In the bean tag the id attribute specifies the bean name and the class attribute specifies the fully qualified class name.</w:t>
        </w:r>
      </w:ins>
    </w:p>
    <w:p w:rsidR="002D695B" w:rsidRDefault="002D695B" w:rsidP="002D695B">
      <w:pPr>
        <w:pStyle w:val="Heading2"/>
        <w:shd w:val="clear" w:color="auto" w:fill="FFFFFF"/>
        <w:spacing w:before="0" w:beforeAutospacing="0" w:after="180" w:afterAutospacing="0"/>
        <w:jc w:val="both"/>
        <w:textAlignment w:val="baseline"/>
        <w:rPr>
          <w:ins w:id="141" w:author="Unknown"/>
          <w:rFonts w:ascii="Signika Negative" w:hAnsi="Signika Negative"/>
          <w:b w:val="0"/>
          <w:bCs w:val="0"/>
          <w:color w:val="000000"/>
          <w:sz w:val="42"/>
          <w:szCs w:val="42"/>
        </w:rPr>
      </w:pPr>
      <w:ins w:id="142" w:author="Unknown">
        <w:r>
          <w:rPr>
            <w:rFonts w:ascii="Signika Negative" w:hAnsi="Signika Negative"/>
            <w:b w:val="0"/>
            <w:bCs w:val="0"/>
            <w:color w:val="000000"/>
            <w:sz w:val="42"/>
            <w:szCs w:val="42"/>
          </w:rPr>
          <w:t>21) What are singleton beans and how can you create prototype beans?</w:t>
        </w:r>
      </w:ins>
    </w:p>
    <w:p w:rsidR="002D695B" w:rsidRDefault="002D695B" w:rsidP="002D695B">
      <w:pPr>
        <w:pStyle w:val="NormalWeb"/>
        <w:shd w:val="clear" w:color="auto" w:fill="FFFFFF"/>
        <w:spacing w:before="0" w:beforeAutospacing="0" w:after="300" w:afterAutospacing="0"/>
        <w:jc w:val="both"/>
        <w:textAlignment w:val="baseline"/>
        <w:rPr>
          <w:ins w:id="143" w:author="Unknown"/>
          <w:rFonts w:ascii="Open Sans" w:hAnsi="Open Sans"/>
          <w:color w:val="000000"/>
          <w:sz w:val="21"/>
          <w:szCs w:val="21"/>
        </w:rPr>
      </w:pPr>
      <w:ins w:id="144" w:author="Unknown">
        <w:r>
          <w:rPr>
            <w:rFonts w:ascii="Open Sans" w:hAnsi="Open Sans"/>
            <w:color w:val="000000"/>
            <w:sz w:val="21"/>
            <w:szCs w:val="21"/>
          </w:rPr>
          <w:t>Beans defined in spring framework are singleton beans. There is an attribute in bean tag named ‘singleton’ if specified true then bean becomes singleton and if set to false then the bean becomes a prototype bean. By default it is set to true. So, all the beans in spring framework are by default singleton beans.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490"/>
        <w:gridCol w:w="10150"/>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sz w:val="24"/>
                <w:szCs w:val="24"/>
              </w:rPr>
            </w:pPr>
            <w:r>
              <w:rPr>
                <w:rFonts w:ascii="inherit" w:hAnsi="inherit"/>
              </w:rPr>
              <w:t>4</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id=”bar” class=”com.act.Foo”</w:t>
            </w:r>
          </w:p>
          <w:p w:rsidR="002D695B" w:rsidRDefault="002D695B" w:rsidP="0004648E">
            <w:pPr>
              <w:textAlignment w:val="baseline"/>
              <w:rPr>
                <w:rFonts w:ascii="inherit" w:hAnsi="inherit"/>
              </w:rPr>
            </w:pPr>
            <w:r>
              <w:rPr>
                <w:rFonts w:ascii="inherit" w:hAnsi="inherit"/>
              </w:rPr>
              <w:t>      singleton=”false”/&gt;</w:t>
            </w:r>
          </w:p>
          <w:p w:rsidR="002D695B" w:rsidRDefault="002D695B" w:rsidP="0004648E">
            <w:pPr>
              <w:textAlignment w:val="baseline"/>
              <w:rPr>
                <w:rFonts w:ascii="inherit" w:hAnsi="inherit"/>
                <w:sz w:val="24"/>
                <w:szCs w:val="24"/>
              </w:rPr>
            </w:pPr>
            <w:r>
              <w:rPr>
                <w:rFonts w:ascii="inherit" w:hAnsi="inherit"/>
              </w:rPr>
              <w:t>&lt;/beans&gt;</w:t>
            </w:r>
          </w:p>
        </w:tc>
      </w:tr>
    </w:tbl>
    <w:p w:rsidR="002D695B" w:rsidRDefault="002D695B" w:rsidP="002D695B">
      <w:pPr>
        <w:pStyle w:val="Heading2"/>
        <w:shd w:val="clear" w:color="auto" w:fill="FFFFFF"/>
        <w:spacing w:before="0" w:beforeAutospacing="0" w:after="180" w:afterAutospacing="0"/>
        <w:jc w:val="both"/>
        <w:textAlignment w:val="baseline"/>
        <w:rPr>
          <w:ins w:id="145" w:author="Unknown"/>
          <w:rFonts w:ascii="Signika Negative" w:hAnsi="Signika Negative"/>
          <w:b w:val="0"/>
          <w:bCs w:val="0"/>
          <w:color w:val="000000"/>
          <w:sz w:val="42"/>
          <w:szCs w:val="42"/>
        </w:rPr>
      </w:pPr>
      <w:ins w:id="146" w:author="Unknown">
        <w:r>
          <w:rPr>
            <w:rFonts w:ascii="Signika Negative" w:hAnsi="Signika Negative"/>
            <w:b w:val="0"/>
            <w:bCs w:val="0"/>
            <w:color w:val="000000"/>
            <w:sz w:val="42"/>
            <w:szCs w:val="42"/>
          </w:rPr>
          <w:t>22) What are the important beans lifecycle methods?</w:t>
        </w:r>
      </w:ins>
    </w:p>
    <w:p w:rsidR="002D695B" w:rsidRDefault="002D695B" w:rsidP="002D695B">
      <w:pPr>
        <w:pStyle w:val="NormalWeb"/>
        <w:shd w:val="clear" w:color="auto" w:fill="FFFFFF"/>
        <w:spacing w:before="0" w:beforeAutospacing="0" w:after="300" w:afterAutospacing="0"/>
        <w:jc w:val="both"/>
        <w:textAlignment w:val="baseline"/>
        <w:rPr>
          <w:ins w:id="147" w:author="Unknown"/>
          <w:rFonts w:ascii="Open Sans" w:hAnsi="Open Sans"/>
          <w:color w:val="000000"/>
          <w:sz w:val="21"/>
          <w:szCs w:val="21"/>
        </w:rPr>
      </w:pPr>
      <w:ins w:id="148" w:author="Unknown">
        <w:r>
          <w:rPr>
            <w:rFonts w:ascii="Open Sans" w:hAnsi="Open Sans"/>
            <w:color w:val="000000"/>
            <w:sz w:val="21"/>
            <w:szCs w:val="21"/>
          </w:rPr>
          <w:t>There are two important bean lifecycle methods. The first one is setup which is called when the bean is loaded in to the container. The second method is the teardown method which is called when the bean is unloaded from the container.</w:t>
        </w:r>
      </w:ins>
    </w:p>
    <w:p w:rsidR="002D695B" w:rsidRDefault="002D695B" w:rsidP="002D695B">
      <w:pPr>
        <w:pStyle w:val="Heading2"/>
        <w:shd w:val="clear" w:color="auto" w:fill="FFFFFF"/>
        <w:spacing w:before="0" w:beforeAutospacing="0" w:after="180" w:afterAutospacing="0"/>
        <w:jc w:val="both"/>
        <w:textAlignment w:val="baseline"/>
        <w:rPr>
          <w:ins w:id="149" w:author="Unknown"/>
          <w:rFonts w:ascii="Signika Negative" w:hAnsi="Signika Negative"/>
          <w:b w:val="0"/>
          <w:bCs w:val="0"/>
          <w:color w:val="000000"/>
          <w:sz w:val="42"/>
          <w:szCs w:val="42"/>
        </w:rPr>
      </w:pPr>
      <w:ins w:id="150" w:author="Unknown">
        <w:r>
          <w:rPr>
            <w:rFonts w:ascii="Signika Negative" w:hAnsi="Signika Negative"/>
            <w:b w:val="0"/>
            <w:bCs w:val="0"/>
            <w:color w:val="000000"/>
            <w:sz w:val="42"/>
            <w:szCs w:val="42"/>
          </w:rPr>
          <w:t>23) How can you override beans default lifecycle methods?</w:t>
        </w:r>
      </w:ins>
    </w:p>
    <w:p w:rsidR="002D695B" w:rsidRDefault="002D695B" w:rsidP="002D695B">
      <w:pPr>
        <w:pStyle w:val="NormalWeb"/>
        <w:shd w:val="clear" w:color="auto" w:fill="FFFFFF"/>
        <w:spacing w:before="0" w:beforeAutospacing="0" w:after="300" w:afterAutospacing="0"/>
        <w:jc w:val="both"/>
        <w:textAlignment w:val="baseline"/>
        <w:rPr>
          <w:ins w:id="151" w:author="Unknown"/>
          <w:rFonts w:ascii="Open Sans" w:hAnsi="Open Sans"/>
          <w:color w:val="000000"/>
          <w:sz w:val="21"/>
          <w:szCs w:val="21"/>
        </w:rPr>
      </w:pPr>
      <w:ins w:id="152" w:author="Unknown">
        <w:r>
          <w:rPr>
            <w:rFonts w:ascii="Open Sans" w:hAnsi="Open Sans"/>
            <w:color w:val="000000"/>
            <w:sz w:val="21"/>
            <w:szCs w:val="21"/>
          </w:rPr>
          <w:t>The bean tag has two more important attributes with which you can define your own custom initialization and destroy methods. Here I have shown a small demonstration. Two new methods fooSetup and fooTeardown are to be added to your Foo class.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120"/>
        <w:gridCol w:w="10520"/>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sz w:val="24"/>
                <w:szCs w:val="24"/>
              </w:rPr>
            </w:pPr>
            <w:r>
              <w:rPr>
                <w:rFonts w:ascii="inherit" w:hAnsi="inherit"/>
              </w:rPr>
              <w:t>4</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id=”bar” class=”com.act.Foo”</w:t>
            </w:r>
          </w:p>
          <w:p w:rsidR="002D695B" w:rsidRDefault="002D695B" w:rsidP="0004648E">
            <w:pPr>
              <w:textAlignment w:val="baseline"/>
              <w:rPr>
                <w:rFonts w:ascii="inherit" w:hAnsi="inherit"/>
              </w:rPr>
            </w:pPr>
            <w:r>
              <w:rPr>
                <w:rFonts w:ascii="inherit" w:hAnsi="inherit"/>
              </w:rPr>
              <w:t>     init-method=”fooSetup” destroy=”fooTeardown”/&gt;</w:t>
            </w:r>
          </w:p>
          <w:p w:rsidR="002D695B" w:rsidRDefault="002D695B" w:rsidP="0004648E">
            <w:pPr>
              <w:textAlignment w:val="baseline"/>
              <w:rPr>
                <w:rFonts w:ascii="inherit" w:hAnsi="inherit"/>
                <w:sz w:val="24"/>
                <w:szCs w:val="24"/>
              </w:rPr>
            </w:pPr>
            <w:r>
              <w:rPr>
                <w:rFonts w:ascii="inherit" w:hAnsi="inherit"/>
              </w:rPr>
              <w:t>  &lt;/beans&gt;</w:t>
            </w:r>
          </w:p>
        </w:tc>
      </w:tr>
    </w:tbl>
    <w:p w:rsidR="002D695B" w:rsidRDefault="002D695B" w:rsidP="002D695B">
      <w:pPr>
        <w:pStyle w:val="Heading2"/>
        <w:shd w:val="clear" w:color="auto" w:fill="FFFFFF"/>
        <w:spacing w:before="0" w:beforeAutospacing="0" w:after="180" w:afterAutospacing="0"/>
        <w:jc w:val="both"/>
        <w:textAlignment w:val="baseline"/>
        <w:rPr>
          <w:ins w:id="153" w:author="Unknown"/>
          <w:rFonts w:ascii="Signika Negative" w:hAnsi="Signika Negative"/>
          <w:b w:val="0"/>
          <w:bCs w:val="0"/>
          <w:color w:val="000000"/>
          <w:sz w:val="42"/>
          <w:szCs w:val="42"/>
        </w:rPr>
      </w:pPr>
      <w:ins w:id="154" w:author="Unknown">
        <w:r>
          <w:rPr>
            <w:rFonts w:ascii="Signika Negative" w:hAnsi="Signika Negative"/>
            <w:b w:val="0"/>
            <w:bCs w:val="0"/>
            <w:color w:val="000000"/>
            <w:sz w:val="42"/>
            <w:szCs w:val="42"/>
          </w:rPr>
          <w:t>24) What are Inner Beans?</w:t>
        </w:r>
      </w:ins>
    </w:p>
    <w:p w:rsidR="002D695B" w:rsidRDefault="002D695B" w:rsidP="002D695B">
      <w:pPr>
        <w:pStyle w:val="NormalWeb"/>
        <w:shd w:val="clear" w:color="auto" w:fill="FFFFFF"/>
        <w:spacing w:before="0" w:beforeAutospacing="0" w:after="300" w:afterAutospacing="0"/>
        <w:jc w:val="both"/>
        <w:textAlignment w:val="baseline"/>
        <w:rPr>
          <w:ins w:id="155" w:author="Unknown"/>
          <w:rFonts w:ascii="Open Sans" w:hAnsi="Open Sans"/>
          <w:color w:val="000000"/>
          <w:sz w:val="21"/>
          <w:szCs w:val="21"/>
        </w:rPr>
      </w:pPr>
      <w:ins w:id="156" w:author="Unknown">
        <w:r>
          <w:rPr>
            <w:rFonts w:ascii="Open Sans" w:hAnsi="Open Sans"/>
            <w:color w:val="000000"/>
            <w:sz w:val="21"/>
            <w:szCs w:val="21"/>
          </w:rPr>
          <w:t>When wiring beans, if a bean element is embedded to a property tag directly, then that bean is said to the Inner Bean. The drawback of this bean is that it cannot be reused anywhere else.</w:t>
        </w:r>
      </w:ins>
    </w:p>
    <w:p w:rsidR="002D695B" w:rsidRDefault="002D695B" w:rsidP="002D695B">
      <w:pPr>
        <w:pStyle w:val="Heading2"/>
        <w:shd w:val="clear" w:color="auto" w:fill="FFFFFF"/>
        <w:spacing w:before="0" w:beforeAutospacing="0" w:after="180" w:afterAutospacing="0"/>
        <w:jc w:val="both"/>
        <w:textAlignment w:val="baseline"/>
        <w:rPr>
          <w:ins w:id="157" w:author="Unknown"/>
          <w:rFonts w:ascii="Signika Negative" w:hAnsi="Signika Negative"/>
          <w:b w:val="0"/>
          <w:bCs w:val="0"/>
          <w:color w:val="000000"/>
          <w:sz w:val="42"/>
          <w:szCs w:val="42"/>
        </w:rPr>
      </w:pPr>
      <w:ins w:id="158" w:author="Unknown">
        <w:r>
          <w:rPr>
            <w:rFonts w:ascii="Signika Negative" w:hAnsi="Signika Negative"/>
            <w:b w:val="0"/>
            <w:bCs w:val="0"/>
            <w:color w:val="000000"/>
            <w:sz w:val="42"/>
            <w:szCs w:val="42"/>
          </w:rPr>
          <w:lastRenderedPageBreak/>
          <w:t>25) What are the different types of bean injections?</w:t>
        </w:r>
      </w:ins>
    </w:p>
    <w:p w:rsidR="002D695B" w:rsidRDefault="002D695B" w:rsidP="002D695B">
      <w:pPr>
        <w:pStyle w:val="NormalWeb"/>
        <w:shd w:val="clear" w:color="auto" w:fill="FFFFFF"/>
        <w:spacing w:before="0" w:beforeAutospacing="0" w:after="0" w:afterAutospacing="0"/>
        <w:jc w:val="both"/>
        <w:textAlignment w:val="baseline"/>
        <w:rPr>
          <w:ins w:id="159" w:author="Unknown"/>
          <w:rFonts w:ascii="Open Sans" w:hAnsi="Open Sans"/>
          <w:color w:val="000000"/>
          <w:sz w:val="21"/>
          <w:szCs w:val="21"/>
        </w:rPr>
      </w:pPr>
      <w:ins w:id="160" w:author="Unknown">
        <w:r>
          <w:rPr>
            <w:rFonts w:ascii="Open Sans" w:hAnsi="Open Sans"/>
            <w:color w:val="000000"/>
            <w:sz w:val="21"/>
            <w:szCs w:val="21"/>
          </w:rPr>
          <w:t>There are two types of bean injections.</w:t>
        </w:r>
        <w:r>
          <w:rPr>
            <w:rFonts w:ascii="Open Sans" w:hAnsi="Open Sans"/>
            <w:color w:val="000000"/>
            <w:sz w:val="21"/>
            <w:szCs w:val="21"/>
          </w:rPr>
          <w:br/>
        </w:r>
      </w:ins>
    </w:p>
    <w:p w:rsidR="002D695B" w:rsidRDefault="002D695B" w:rsidP="002D695B">
      <w:pPr>
        <w:numPr>
          <w:ilvl w:val="0"/>
          <w:numId w:val="5"/>
        </w:numPr>
        <w:shd w:val="clear" w:color="auto" w:fill="FFFFFF"/>
        <w:spacing w:after="0" w:line="240" w:lineRule="auto"/>
        <w:ind w:left="600"/>
        <w:jc w:val="both"/>
        <w:textAlignment w:val="baseline"/>
        <w:rPr>
          <w:ins w:id="161" w:author="Unknown"/>
          <w:rFonts w:ascii="inherit" w:hAnsi="inherit"/>
          <w:color w:val="000000"/>
          <w:sz w:val="21"/>
          <w:szCs w:val="21"/>
        </w:rPr>
      </w:pPr>
      <w:ins w:id="162" w:author="Unknown">
        <w:r>
          <w:rPr>
            <w:rFonts w:ascii="inherit" w:hAnsi="inherit"/>
            <w:color w:val="000000"/>
            <w:sz w:val="21"/>
            <w:szCs w:val="21"/>
          </w:rPr>
          <w:t>By setter</w:t>
        </w:r>
      </w:ins>
    </w:p>
    <w:p w:rsidR="002D695B" w:rsidRDefault="002D695B" w:rsidP="002D695B">
      <w:pPr>
        <w:numPr>
          <w:ilvl w:val="0"/>
          <w:numId w:val="5"/>
        </w:numPr>
        <w:shd w:val="clear" w:color="auto" w:fill="FFFFFF"/>
        <w:spacing w:after="0" w:line="240" w:lineRule="auto"/>
        <w:ind w:left="600"/>
        <w:jc w:val="both"/>
        <w:textAlignment w:val="baseline"/>
        <w:rPr>
          <w:ins w:id="163" w:author="Unknown"/>
          <w:rFonts w:ascii="inherit" w:hAnsi="inherit"/>
          <w:color w:val="000000"/>
          <w:sz w:val="21"/>
          <w:szCs w:val="21"/>
        </w:rPr>
      </w:pPr>
      <w:ins w:id="164" w:author="Unknown">
        <w:r>
          <w:rPr>
            <w:rFonts w:ascii="inherit" w:hAnsi="inherit"/>
            <w:color w:val="000000"/>
            <w:sz w:val="21"/>
            <w:szCs w:val="21"/>
          </w:rPr>
          <w:t>By constructor</w:t>
        </w:r>
      </w:ins>
    </w:p>
    <w:p w:rsidR="002D695B" w:rsidRDefault="002D695B" w:rsidP="002D695B">
      <w:pPr>
        <w:pStyle w:val="Heading2"/>
        <w:shd w:val="clear" w:color="auto" w:fill="FFFFFF"/>
        <w:spacing w:before="0" w:beforeAutospacing="0" w:after="180" w:afterAutospacing="0"/>
        <w:jc w:val="both"/>
        <w:textAlignment w:val="baseline"/>
        <w:rPr>
          <w:ins w:id="165" w:author="Unknown"/>
          <w:rFonts w:ascii="Signika Negative" w:hAnsi="Signika Negative"/>
          <w:b w:val="0"/>
          <w:bCs w:val="0"/>
          <w:color w:val="000000"/>
          <w:sz w:val="42"/>
          <w:szCs w:val="42"/>
        </w:rPr>
      </w:pPr>
      <w:ins w:id="166" w:author="Unknown">
        <w:r>
          <w:rPr>
            <w:rFonts w:ascii="Signika Negative" w:hAnsi="Signika Negative"/>
            <w:b w:val="0"/>
            <w:bCs w:val="0"/>
            <w:color w:val="000000"/>
            <w:sz w:val="42"/>
            <w:szCs w:val="42"/>
          </w:rPr>
          <w:t>26) What is Auto wiring?</w:t>
        </w:r>
      </w:ins>
    </w:p>
    <w:p w:rsidR="002D695B" w:rsidRDefault="002D695B" w:rsidP="002D695B">
      <w:pPr>
        <w:pStyle w:val="NormalWeb"/>
        <w:shd w:val="clear" w:color="auto" w:fill="FFFFFF"/>
        <w:spacing w:before="0" w:beforeAutospacing="0" w:after="300" w:afterAutospacing="0"/>
        <w:jc w:val="both"/>
        <w:textAlignment w:val="baseline"/>
        <w:rPr>
          <w:ins w:id="167" w:author="Unknown"/>
          <w:rFonts w:ascii="Open Sans" w:hAnsi="Open Sans"/>
          <w:color w:val="000000"/>
          <w:sz w:val="21"/>
          <w:szCs w:val="21"/>
        </w:rPr>
      </w:pPr>
      <w:ins w:id="168" w:author="Unknown">
        <w:r>
          <w:rPr>
            <w:rFonts w:ascii="Open Sans" w:hAnsi="Open Sans"/>
            <w:color w:val="000000"/>
            <w:sz w:val="21"/>
            <w:szCs w:val="21"/>
          </w:rPr>
          <w:t>You can wire the beans as you wish. But spring framework also does this work for you. It can auto wire the related beans together. All you have to do is just set the autowire attribute of bean tag to an autowire type.</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14"/>
        <w:gridCol w:w="10726"/>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sz w:val="24"/>
                <w:szCs w:val="24"/>
              </w:rPr>
            </w:pPr>
            <w:r>
              <w:rPr>
                <w:rFonts w:ascii="inherit" w:hAnsi="inherit"/>
              </w:rPr>
              <w:t>3</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&lt;beans&gt;</w:t>
            </w:r>
          </w:p>
          <w:p w:rsidR="002D695B" w:rsidRDefault="002D695B" w:rsidP="0004648E">
            <w:pPr>
              <w:textAlignment w:val="baseline"/>
              <w:rPr>
                <w:rFonts w:ascii="inherit" w:hAnsi="inherit"/>
              </w:rPr>
            </w:pPr>
            <w:r>
              <w:rPr>
                <w:rFonts w:ascii="inherit" w:hAnsi="inherit"/>
              </w:rPr>
              <w:t>     &lt;bean id=”bar” class=”com.act.Foo” Autowire=”autowire type”/&gt;</w:t>
            </w:r>
          </w:p>
          <w:p w:rsidR="002D695B" w:rsidRDefault="002D695B" w:rsidP="0004648E">
            <w:pPr>
              <w:textAlignment w:val="baseline"/>
              <w:rPr>
                <w:rFonts w:ascii="inherit" w:hAnsi="inherit"/>
                <w:sz w:val="24"/>
                <w:szCs w:val="24"/>
              </w:rPr>
            </w:pPr>
            <w:r>
              <w:rPr>
                <w:rFonts w:ascii="inherit" w:hAnsi="inherit"/>
              </w:rPr>
              <w:t>&lt;/beans&gt;</w:t>
            </w:r>
          </w:p>
        </w:tc>
      </w:tr>
    </w:tbl>
    <w:p w:rsidR="002D695B" w:rsidRDefault="002D695B" w:rsidP="002D695B">
      <w:pPr>
        <w:pStyle w:val="Heading2"/>
        <w:shd w:val="clear" w:color="auto" w:fill="FFFFFF"/>
        <w:spacing w:before="0" w:beforeAutospacing="0" w:after="180" w:afterAutospacing="0"/>
        <w:jc w:val="both"/>
        <w:textAlignment w:val="baseline"/>
        <w:rPr>
          <w:ins w:id="169" w:author="Unknown"/>
          <w:rFonts w:ascii="Signika Negative" w:hAnsi="Signika Negative"/>
          <w:b w:val="0"/>
          <w:bCs w:val="0"/>
          <w:color w:val="000000"/>
          <w:sz w:val="42"/>
          <w:szCs w:val="42"/>
        </w:rPr>
      </w:pPr>
      <w:ins w:id="170" w:author="Unknown">
        <w:r>
          <w:rPr>
            <w:rFonts w:ascii="Signika Negative" w:hAnsi="Signika Negative"/>
            <w:b w:val="0"/>
            <w:bCs w:val="0"/>
            <w:color w:val="000000"/>
            <w:sz w:val="42"/>
            <w:szCs w:val="42"/>
          </w:rPr>
          <w:t>27) What are different types of Autowire types?</w:t>
        </w:r>
      </w:ins>
    </w:p>
    <w:p w:rsidR="002D695B" w:rsidRDefault="002D695B" w:rsidP="002D695B">
      <w:pPr>
        <w:pStyle w:val="NormalWeb"/>
        <w:shd w:val="clear" w:color="auto" w:fill="FFFFFF"/>
        <w:spacing w:before="0" w:beforeAutospacing="0" w:after="300" w:afterAutospacing="0"/>
        <w:jc w:val="both"/>
        <w:textAlignment w:val="baseline"/>
        <w:rPr>
          <w:ins w:id="171" w:author="Unknown"/>
          <w:rFonts w:ascii="Open Sans" w:hAnsi="Open Sans"/>
          <w:color w:val="000000"/>
          <w:sz w:val="21"/>
          <w:szCs w:val="21"/>
        </w:rPr>
      </w:pPr>
      <w:ins w:id="172" w:author="Unknown">
        <w:r>
          <w:rPr>
            <w:rFonts w:ascii="Open Sans" w:hAnsi="Open Sans"/>
            <w:color w:val="000000"/>
            <w:sz w:val="21"/>
            <w:szCs w:val="21"/>
          </w:rPr>
          <w:t>There are four different types by which autowiring can be done.</w:t>
        </w:r>
      </w:ins>
    </w:p>
    <w:p w:rsidR="002D695B" w:rsidRDefault="002D695B" w:rsidP="002D695B">
      <w:pPr>
        <w:numPr>
          <w:ilvl w:val="1"/>
          <w:numId w:val="6"/>
        </w:numPr>
        <w:shd w:val="clear" w:color="auto" w:fill="FFFFFF"/>
        <w:spacing w:after="0" w:line="240" w:lineRule="auto"/>
        <w:ind w:left="1200"/>
        <w:jc w:val="both"/>
        <w:textAlignment w:val="baseline"/>
        <w:rPr>
          <w:ins w:id="173" w:author="Unknown"/>
          <w:rFonts w:ascii="inherit" w:hAnsi="inherit"/>
          <w:color w:val="000000"/>
          <w:sz w:val="21"/>
          <w:szCs w:val="21"/>
        </w:rPr>
      </w:pPr>
      <w:ins w:id="174" w:author="Unknown">
        <w:r>
          <w:rPr>
            <w:rFonts w:ascii="inherit" w:hAnsi="inherit"/>
            <w:color w:val="000000"/>
            <w:sz w:val="21"/>
            <w:szCs w:val="21"/>
          </w:rPr>
          <w:t>byName</w:t>
        </w:r>
      </w:ins>
    </w:p>
    <w:p w:rsidR="002D695B" w:rsidRDefault="002D695B" w:rsidP="002D695B">
      <w:pPr>
        <w:numPr>
          <w:ilvl w:val="1"/>
          <w:numId w:val="6"/>
        </w:numPr>
        <w:shd w:val="clear" w:color="auto" w:fill="FFFFFF"/>
        <w:spacing w:after="0" w:line="240" w:lineRule="auto"/>
        <w:ind w:left="1200"/>
        <w:jc w:val="both"/>
        <w:textAlignment w:val="baseline"/>
        <w:rPr>
          <w:ins w:id="175" w:author="Unknown"/>
          <w:rFonts w:ascii="inherit" w:hAnsi="inherit"/>
          <w:color w:val="000000"/>
          <w:sz w:val="21"/>
          <w:szCs w:val="21"/>
        </w:rPr>
      </w:pPr>
      <w:ins w:id="176" w:author="Unknown">
        <w:r>
          <w:rPr>
            <w:rFonts w:ascii="inherit" w:hAnsi="inherit"/>
            <w:color w:val="000000"/>
            <w:sz w:val="21"/>
            <w:szCs w:val="21"/>
          </w:rPr>
          <w:t>byType</w:t>
        </w:r>
      </w:ins>
    </w:p>
    <w:p w:rsidR="002D695B" w:rsidRDefault="002D695B" w:rsidP="002D695B">
      <w:pPr>
        <w:numPr>
          <w:ilvl w:val="1"/>
          <w:numId w:val="6"/>
        </w:numPr>
        <w:shd w:val="clear" w:color="auto" w:fill="FFFFFF"/>
        <w:spacing w:after="0" w:line="240" w:lineRule="auto"/>
        <w:ind w:left="1200"/>
        <w:jc w:val="both"/>
        <w:textAlignment w:val="baseline"/>
        <w:rPr>
          <w:ins w:id="177" w:author="Unknown"/>
          <w:rFonts w:ascii="inherit" w:hAnsi="inherit"/>
          <w:color w:val="000000"/>
          <w:sz w:val="21"/>
          <w:szCs w:val="21"/>
        </w:rPr>
      </w:pPr>
      <w:ins w:id="178" w:author="Unknown">
        <w:r>
          <w:rPr>
            <w:rFonts w:ascii="inherit" w:hAnsi="inherit"/>
            <w:color w:val="000000"/>
            <w:sz w:val="21"/>
            <w:szCs w:val="21"/>
          </w:rPr>
          <w:t>constructor</w:t>
        </w:r>
      </w:ins>
    </w:p>
    <w:p w:rsidR="002D695B" w:rsidRDefault="002D695B" w:rsidP="002D695B">
      <w:pPr>
        <w:numPr>
          <w:ilvl w:val="1"/>
          <w:numId w:val="6"/>
        </w:numPr>
        <w:shd w:val="clear" w:color="auto" w:fill="FFFFFF"/>
        <w:spacing w:after="0" w:line="240" w:lineRule="auto"/>
        <w:ind w:left="1200"/>
        <w:jc w:val="both"/>
        <w:textAlignment w:val="baseline"/>
        <w:rPr>
          <w:ins w:id="179" w:author="Unknown"/>
          <w:rFonts w:ascii="inherit" w:hAnsi="inherit"/>
          <w:color w:val="000000"/>
          <w:sz w:val="21"/>
          <w:szCs w:val="21"/>
        </w:rPr>
      </w:pPr>
      <w:ins w:id="180" w:author="Unknown">
        <w:r>
          <w:rPr>
            <w:rFonts w:ascii="inherit" w:hAnsi="inherit"/>
            <w:color w:val="000000"/>
            <w:sz w:val="21"/>
            <w:szCs w:val="21"/>
          </w:rPr>
          <w:t>autodetect</w:t>
        </w:r>
      </w:ins>
    </w:p>
    <w:p w:rsidR="002D695B" w:rsidRDefault="002D695B" w:rsidP="002D695B">
      <w:pPr>
        <w:pStyle w:val="Heading2"/>
        <w:shd w:val="clear" w:color="auto" w:fill="FFFFFF"/>
        <w:spacing w:before="0" w:beforeAutospacing="0" w:after="180" w:afterAutospacing="0"/>
        <w:jc w:val="both"/>
        <w:textAlignment w:val="baseline"/>
        <w:rPr>
          <w:ins w:id="181" w:author="Unknown"/>
          <w:rFonts w:ascii="Signika Negative" w:hAnsi="Signika Negative"/>
          <w:b w:val="0"/>
          <w:bCs w:val="0"/>
          <w:color w:val="000000"/>
          <w:sz w:val="42"/>
          <w:szCs w:val="42"/>
        </w:rPr>
      </w:pPr>
      <w:ins w:id="182" w:author="Unknown">
        <w:r>
          <w:rPr>
            <w:rFonts w:ascii="Signika Negative" w:hAnsi="Signika Negative"/>
            <w:b w:val="0"/>
            <w:bCs w:val="0"/>
            <w:color w:val="000000"/>
            <w:sz w:val="42"/>
            <w:szCs w:val="42"/>
          </w:rPr>
          <w:t>28) What are the different types of events related to Listeners?</w:t>
        </w:r>
      </w:ins>
    </w:p>
    <w:p w:rsidR="002D695B" w:rsidRDefault="002D695B" w:rsidP="002D695B">
      <w:pPr>
        <w:pStyle w:val="NormalWeb"/>
        <w:shd w:val="clear" w:color="auto" w:fill="FFFFFF"/>
        <w:spacing w:before="0" w:beforeAutospacing="0" w:after="0" w:afterAutospacing="0"/>
        <w:jc w:val="both"/>
        <w:textAlignment w:val="baseline"/>
        <w:rPr>
          <w:ins w:id="183" w:author="Unknown"/>
          <w:rFonts w:ascii="Open Sans" w:hAnsi="Open Sans"/>
          <w:color w:val="000000"/>
          <w:sz w:val="21"/>
          <w:szCs w:val="21"/>
        </w:rPr>
      </w:pPr>
      <w:ins w:id="184" w:author="Unknown">
        <w:r>
          <w:rPr>
            <w:rFonts w:ascii="Open Sans" w:hAnsi="Open Sans"/>
            <w:color w:val="000000"/>
            <w:sz w:val="21"/>
            <w:szCs w:val="21"/>
          </w:rPr>
          <w:t>There are a lot of events related to </w:t>
        </w:r>
        <w:r>
          <w:rPr>
            <w:rFonts w:ascii="inherit" w:hAnsi="inherit"/>
            <w:b/>
            <w:bCs/>
            <w:color w:val="000000"/>
            <w:sz w:val="21"/>
            <w:szCs w:val="21"/>
            <w:bdr w:val="none" w:sz="0" w:space="0" w:color="auto" w:frame="1"/>
          </w:rPr>
          <w:t>ApplicationContext</w:t>
        </w:r>
        <w:r>
          <w:rPr>
            <w:rFonts w:ascii="Open Sans" w:hAnsi="Open Sans"/>
            <w:color w:val="000000"/>
            <w:sz w:val="21"/>
            <w:szCs w:val="21"/>
          </w:rPr>
          <w:t> of spring framework. All the events are subclasses of </w:t>
        </w:r>
        <w:r>
          <w:rPr>
            <w:rFonts w:ascii="inherit" w:hAnsi="inherit"/>
            <w:b/>
            <w:bCs/>
            <w:color w:val="000000"/>
            <w:sz w:val="21"/>
            <w:szCs w:val="21"/>
            <w:bdr w:val="none" w:sz="0" w:space="0" w:color="auto" w:frame="1"/>
          </w:rPr>
          <w:t>org.springframework.context.Application-Event</w:t>
        </w:r>
        <w:r>
          <w:rPr>
            <w:rFonts w:ascii="Open Sans" w:hAnsi="Open Sans"/>
            <w:color w:val="000000"/>
            <w:sz w:val="21"/>
            <w:szCs w:val="21"/>
          </w:rPr>
          <w:t>. They are</w:t>
        </w:r>
      </w:ins>
    </w:p>
    <w:p w:rsidR="002D695B" w:rsidRDefault="002D695B" w:rsidP="002D695B">
      <w:pPr>
        <w:numPr>
          <w:ilvl w:val="0"/>
          <w:numId w:val="7"/>
        </w:numPr>
        <w:shd w:val="clear" w:color="auto" w:fill="FFFFFF"/>
        <w:spacing w:after="0" w:line="240" w:lineRule="auto"/>
        <w:ind w:left="600"/>
        <w:jc w:val="both"/>
        <w:textAlignment w:val="baseline"/>
        <w:rPr>
          <w:ins w:id="185" w:author="Unknown"/>
          <w:rFonts w:ascii="inherit" w:hAnsi="inherit"/>
          <w:color w:val="000000"/>
          <w:sz w:val="21"/>
          <w:szCs w:val="21"/>
        </w:rPr>
      </w:pPr>
      <w:ins w:id="186" w:author="Unknown">
        <w:r>
          <w:rPr>
            <w:rFonts w:ascii="inherit" w:hAnsi="inherit"/>
            <w:color w:val="000000"/>
            <w:sz w:val="21"/>
            <w:szCs w:val="21"/>
          </w:rPr>
          <w:t>ContextClosedEvent – This is fired when the context is closed.</w:t>
        </w:r>
      </w:ins>
    </w:p>
    <w:p w:rsidR="002D695B" w:rsidRDefault="002D695B" w:rsidP="002D695B">
      <w:pPr>
        <w:numPr>
          <w:ilvl w:val="0"/>
          <w:numId w:val="7"/>
        </w:numPr>
        <w:shd w:val="clear" w:color="auto" w:fill="FFFFFF"/>
        <w:spacing w:after="0" w:line="240" w:lineRule="auto"/>
        <w:ind w:left="600"/>
        <w:jc w:val="both"/>
        <w:textAlignment w:val="baseline"/>
        <w:rPr>
          <w:ins w:id="187" w:author="Unknown"/>
          <w:rFonts w:ascii="inherit" w:hAnsi="inherit"/>
          <w:color w:val="000000"/>
          <w:sz w:val="21"/>
          <w:szCs w:val="21"/>
        </w:rPr>
      </w:pPr>
      <w:ins w:id="188" w:author="Unknown">
        <w:r>
          <w:rPr>
            <w:rFonts w:ascii="inherit" w:hAnsi="inherit"/>
            <w:color w:val="000000"/>
            <w:sz w:val="21"/>
            <w:szCs w:val="21"/>
          </w:rPr>
          <w:t>ContextRefreshedEvent – This is fired when the context is initialized or refreshed.</w:t>
        </w:r>
      </w:ins>
    </w:p>
    <w:p w:rsidR="002D695B" w:rsidRDefault="002D695B" w:rsidP="002D695B">
      <w:pPr>
        <w:numPr>
          <w:ilvl w:val="0"/>
          <w:numId w:val="7"/>
        </w:numPr>
        <w:shd w:val="clear" w:color="auto" w:fill="FFFFFF"/>
        <w:spacing w:after="0" w:line="240" w:lineRule="auto"/>
        <w:ind w:left="600"/>
        <w:jc w:val="both"/>
        <w:textAlignment w:val="baseline"/>
        <w:rPr>
          <w:ins w:id="189" w:author="Unknown"/>
          <w:rFonts w:ascii="inherit" w:hAnsi="inherit"/>
          <w:color w:val="000000"/>
          <w:sz w:val="21"/>
          <w:szCs w:val="21"/>
        </w:rPr>
      </w:pPr>
      <w:ins w:id="190" w:author="Unknown">
        <w:r>
          <w:rPr>
            <w:rFonts w:ascii="inherit" w:hAnsi="inherit"/>
            <w:color w:val="000000"/>
            <w:sz w:val="21"/>
            <w:szCs w:val="21"/>
          </w:rPr>
          <w:t>RequestHandledEvent – This is fired when the web context handles any request.</w:t>
        </w:r>
      </w:ins>
    </w:p>
    <w:p w:rsidR="002D695B" w:rsidRDefault="002D695B" w:rsidP="002D695B">
      <w:pPr>
        <w:pStyle w:val="Heading2"/>
        <w:shd w:val="clear" w:color="auto" w:fill="FFFFFF"/>
        <w:spacing w:before="0" w:beforeAutospacing="0" w:after="180" w:afterAutospacing="0"/>
        <w:jc w:val="both"/>
        <w:textAlignment w:val="baseline"/>
        <w:rPr>
          <w:ins w:id="191" w:author="Unknown"/>
          <w:rFonts w:ascii="Signika Negative" w:hAnsi="Signika Negative"/>
          <w:b w:val="0"/>
          <w:bCs w:val="0"/>
          <w:color w:val="000000"/>
          <w:sz w:val="42"/>
          <w:szCs w:val="42"/>
        </w:rPr>
      </w:pPr>
      <w:ins w:id="192" w:author="Unknown">
        <w:r>
          <w:rPr>
            <w:rFonts w:ascii="Signika Negative" w:hAnsi="Signika Negative"/>
            <w:b w:val="0"/>
            <w:bCs w:val="0"/>
            <w:color w:val="000000"/>
            <w:sz w:val="42"/>
            <w:szCs w:val="42"/>
          </w:rPr>
          <w:t>29) What is an Aspect?</w:t>
        </w:r>
      </w:ins>
    </w:p>
    <w:p w:rsidR="002D695B" w:rsidRDefault="002D695B" w:rsidP="002D695B">
      <w:pPr>
        <w:pStyle w:val="NormalWeb"/>
        <w:shd w:val="clear" w:color="auto" w:fill="FFFFFF"/>
        <w:spacing w:before="0" w:beforeAutospacing="0" w:after="300" w:afterAutospacing="0"/>
        <w:jc w:val="both"/>
        <w:textAlignment w:val="baseline"/>
        <w:rPr>
          <w:ins w:id="193" w:author="Unknown"/>
          <w:rFonts w:ascii="Open Sans" w:hAnsi="Open Sans"/>
          <w:color w:val="000000"/>
          <w:sz w:val="21"/>
          <w:szCs w:val="21"/>
        </w:rPr>
      </w:pPr>
      <w:ins w:id="194" w:author="Unknown">
        <w:r>
          <w:rPr>
            <w:rFonts w:ascii="Open Sans" w:hAnsi="Open Sans"/>
            <w:color w:val="000000"/>
            <w:sz w:val="21"/>
            <w:szCs w:val="21"/>
          </w:rPr>
          <w:t>An aspect is the cross-cutting functionality that you are implementing. It is the aspect of your application you are modularizing. An example of an aspect is logging. Logging is something that is required throughout an application. However, because applications tend to be broken down into layers based on functionality, reusing a logging module through inheritance does not make sense. However, you can create a logging aspect and apply it throughout your application using AOP.</w:t>
        </w:r>
      </w:ins>
    </w:p>
    <w:p w:rsidR="002D695B" w:rsidRDefault="002D695B" w:rsidP="002D695B">
      <w:pPr>
        <w:pStyle w:val="Heading2"/>
        <w:shd w:val="clear" w:color="auto" w:fill="FFFFFF"/>
        <w:spacing w:before="0" w:beforeAutospacing="0" w:after="180" w:afterAutospacing="0"/>
        <w:jc w:val="both"/>
        <w:textAlignment w:val="baseline"/>
        <w:rPr>
          <w:ins w:id="195" w:author="Unknown"/>
          <w:rFonts w:ascii="Signika Negative" w:hAnsi="Signika Negative"/>
          <w:b w:val="0"/>
          <w:bCs w:val="0"/>
          <w:color w:val="000000"/>
          <w:sz w:val="42"/>
          <w:szCs w:val="42"/>
        </w:rPr>
      </w:pPr>
      <w:ins w:id="196" w:author="Unknown">
        <w:r>
          <w:rPr>
            <w:rFonts w:ascii="Signika Negative" w:hAnsi="Signika Negative"/>
            <w:b w:val="0"/>
            <w:bCs w:val="0"/>
            <w:color w:val="000000"/>
            <w:sz w:val="42"/>
            <w:szCs w:val="42"/>
          </w:rPr>
          <w:t>30) What is a Jointpoint?</w:t>
        </w:r>
      </w:ins>
    </w:p>
    <w:p w:rsidR="002D695B" w:rsidRDefault="002D695B" w:rsidP="002D695B">
      <w:pPr>
        <w:pStyle w:val="NormalWeb"/>
        <w:shd w:val="clear" w:color="auto" w:fill="FFFFFF"/>
        <w:spacing w:before="0" w:beforeAutospacing="0" w:after="300" w:afterAutospacing="0"/>
        <w:jc w:val="both"/>
        <w:textAlignment w:val="baseline"/>
        <w:rPr>
          <w:ins w:id="197" w:author="Unknown"/>
          <w:rFonts w:ascii="Open Sans" w:hAnsi="Open Sans"/>
          <w:color w:val="000000"/>
          <w:sz w:val="21"/>
          <w:szCs w:val="21"/>
        </w:rPr>
      </w:pPr>
      <w:ins w:id="198" w:author="Unknown">
        <w:r>
          <w:rPr>
            <w:rFonts w:ascii="Open Sans" w:hAnsi="Open Sans"/>
            <w:color w:val="000000"/>
            <w:sz w:val="21"/>
            <w:szCs w:val="21"/>
          </w:rPr>
          <w:t>A joinpoint is a point in the execution of the application where an aspect can be plugged in. This point could be a method being called, an exception being thrown, or even a field being modified. These are the points where your aspect’s code can be inserted into the normal flow of your application to add new behavior.</w:t>
        </w:r>
      </w:ins>
    </w:p>
    <w:p w:rsidR="002D695B" w:rsidRDefault="002D695B" w:rsidP="002D695B">
      <w:pPr>
        <w:pStyle w:val="Heading2"/>
        <w:shd w:val="clear" w:color="auto" w:fill="FFFFFF"/>
        <w:spacing w:before="0" w:beforeAutospacing="0" w:after="180" w:afterAutospacing="0"/>
        <w:jc w:val="both"/>
        <w:textAlignment w:val="baseline"/>
        <w:rPr>
          <w:ins w:id="199" w:author="Unknown"/>
          <w:rFonts w:ascii="Signika Negative" w:hAnsi="Signika Negative"/>
          <w:b w:val="0"/>
          <w:bCs w:val="0"/>
          <w:color w:val="000000"/>
          <w:sz w:val="42"/>
          <w:szCs w:val="42"/>
        </w:rPr>
      </w:pPr>
      <w:ins w:id="200" w:author="Unknown">
        <w:r>
          <w:rPr>
            <w:rFonts w:ascii="Signika Negative" w:hAnsi="Signika Negative"/>
            <w:b w:val="0"/>
            <w:bCs w:val="0"/>
            <w:color w:val="000000"/>
            <w:sz w:val="42"/>
            <w:szCs w:val="42"/>
          </w:rPr>
          <w:lastRenderedPageBreak/>
          <w:t>31) What is an Advice?</w:t>
        </w:r>
      </w:ins>
    </w:p>
    <w:p w:rsidR="002D695B" w:rsidRDefault="002D695B" w:rsidP="002D695B">
      <w:pPr>
        <w:pStyle w:val="NormalWeb"/>
        <w:shd w:val="clear" w:color="auto" w:fill="FFFFFF"/>
        <w:spacing w:before="0" w:beforeAutospacing="0" w:after="300" w:afterAutospacing="0"/>
        <w:jc w:val="both"/>
        <w:textAlignment w:val="baseline"/>
        <w:rPr>
          <w:ins w:id="201" w:author="Unknown"/>
          <w:rFonts w:ascii="Open Sans" w:hAnsi="Open Sans"/>
          <w:color w:val="000000"/>
          <w:sz w:val="21"/>
          <w:szCs w:val="21"/>
        </w:rPr>
      </w:pPr>
      <w:ins w:id="202" w:author="Unknown">
        <w:r>
          <w:rPr>
            <w:rFonts w:ascii="Open Sans" w:hAnsi="Open Sans"/>
            <w:color w:val="000000"/>
            <w:sz w:val="21"/>
            <w:szCs w:val="21"/>
          </w:rPr>
          <w:t>Advice is the implementation of an aspect. It is something like telling your application of a new behavior. Generally, and advice is inserted into an application at joinpoints.</w:t>
        </w:r>
      </w:ins>
    </w:p>
    <w:p w:rsidR="002D695B" w:rsidRDefault="002D695B" w:rsidP="002D695B">
      <w:pPr>
        <w:pStyle w:val="Heading2"/>
        <w:shd w:val="clear" w:color="auto" w:fill="FFFFFF"/>
        <w:spacing w:before="0" w:beforeAutospacing="0" w:after="180" w:afterAutospacing="0"/>
        <w:jc w:val="both"/>
        <w:textAlignment w:val="baseline"/>
        <w:rPr>
          <w:ins w:id="203" w:author="Unknown"/>
          <w:rFonts w:ascii="Signika Negative" w:hAnsi="Signika Negative"/>
          <w:b w:val="0"/>
          <w:bCs w:val="0"/>
          <w:color w:val="000000"/>
          <w:sz w:val="42"/>
          <w:szCs w:val="42"/>
        </w:rPr>
      </w:pPr>
      <w:ins w:id="204" w:author="Unknown">
        <w:r>
          <w:rPr>
            <w:rFonts w:ascii="Signika Negative" w:hAnsi="Signika Negative"/>
            <w:b w:val="0"/>
            <w:bCs w:val="0"/>
            <w:color w:val="000000"/>
            <w:sz w:val="42"/>
            <w:szCs w:val="42"/>
          </w:rPr>
          <w:t>32) What is a Pointcut?</w:t>
        </w:r>
      </w:ins>
    </w:p>
    <w:p w:rsidR="002D695B" w:rsidRDefault="002D695B" w:rsidP="002D695B">
      <w:pPr>
        <w:pStyle w:val="NormalWeb"/>
        <w:shd w:val="clear" w:color="auto" w:fill="FFFFFF"/>
        <w:spacing w:before="0" w:beforeAutospacing="0" w:after="300" w:afterAutospacing="0"/>
        <w:jc w:val="both"/>
        <w:textAlignment w:val="baseline"/>
        <w:rPr>
          <w:ins w:id="205" w:author="Unknown"/>
          <w:rFonts w:ascii="Open Sans" w:hAnsi="Open Sans"/>
          <w:color w:val="000000"/>
          <w:sz w:val="21"/>
          <w:szCs w:val="21"/>
        </w:rPr>
      </w:pPr>
      <w:ins w:id="206" w:author="Unknown">
        <w:r>
          <w:rPr>
            <w:rFonts w:ascii="Open Sans" w:hAnsi="Open Sans"/>
            <w:color w:val="000000"/>
            <w:sz w:val="21"/>
            <w:szCs w:val="21"/>
          </w:rPr>
          <w:t>A pointcut is something that defines at what joinpoints an advice should be applied. Advices can be applied at any joinpoint that is supported by the AOP framework. These Pointcuts allow you to specify where the advice can be applied.</w:t>
        </w:r>
      </w:ins>
    </w:p>
    <w:p w:rsidR="002D695B" w:rsidRDefault="002D695B" w:rsidP="002D695B">
      <w:pPr>
        <w:pStyle w:val="Heading2"/>
        <w:shd w:val="clear" w:color="auto" w:fill="FFFFFF"/>
        <w:spacing w:before="0" w:beforeAutospacing="0" w:after="180" w:afterAutospacing="0"/>
        <w:jc w:val="both"/>
        <w:textAlignment w:val="baseline"/>
        <w:rPr>
          <w:ins w:id="207" w:author="Unknown"/>
          <w:rFonts w:ascii="Signika Negative" w:hAnsi="Signika Negative"/>
          <w:b w:val="0"/>
          <w:bCs w:val="0"/>
          <w:color w:val="000000"/>
          <w:sz w:val="42"/>
          <w:szCs w:val="42"/>
        </w:rPr>
      </w:pPr>
      <w:ins w:id="208" w:author="Unknown">
        <w:r>
          <w:rPr>
            <w:rFonts w:ascii="Signika Negative" w:hAnsi="Signika Negative"/>
            <w:b w:val="0"/>
            <w:bCs w:val="0"/>
            <w:color w:val="000000"/>
            <w:sz w:val="42"/>
            <w:szCs w:val="42"/>
          </w:rPr>
          <w:t>33) What is an Introduction in AOP?</w:t>
        </w:r>
      </w:ins>
    </w:p>
    <w:p w:rsidR="002D695B" w:rsidRDefault="002D695B" w:rsidP="002D695B">
      <w:pPr>
        <w:pStyle w:val="NormalWeb"/>
        <w:shd w:val="clear" w:color="auto" w:fill="FFFFFF"/>
        <w:spacing w:before="0" w:beforeAutospacing="0" w:after="300" w:afterAutospacing="0"/>
        <w:jc w:val="both"/>
        <w:textAlignment w:val="baseline"/>
        <w:rPr>
          <w:ins w:id="209" w:author="Unknown"/>
          <w:rFonts w:ascii="Open Sans" w:hAnsi="Open Sans"/>
          <w:color w:val="000000"/>
          <w:sz w:val="21"/>
          <w:szCs w:val="21"/>
        </w:rPr>
      </w:pPr>
      <w:ins w:id="210" w:author="Unknown">
        <w:r>
          <w:rPr>
            <w:rFonts w:ascii="Open Sans" w:hAnsi="Open Sans"/>
            <w:color w:val="000000"/>
            <w:sz w:val="21"/>
            <w:szCs w:val="21"/>
          </w:rPr>
          <w:t> An introduction allows the user to add new methods or attributes to an existing class. This can then be introduced to an existing class without having to change the structure of the class, but give them the new behavior and state.</w:t>
        </w:r>
      </w:ins>
    </w:p>
    <w:p w:rsidR="002D695B" w:rsidRDefault="002D695B" w:rsidP="002D695B">
      <w:pPr>
        <w:pStyle w:val="Heading2"/>
        <w:shd w:val="clear" w:color="auto" w:fill="FFFFFF"/>
        <w:spacing w:before="0" w:beforeAutospacing="0" w:after="180" w:afterAutospacing="0"/>
        <w:jc w:val="both"/>
        <w:textAlignment w:val="baseline"/>
        <w:rPr>
          <w:ins w:id="211" w:author="Unknown"/>
          <w:rFonts w:ascii="Signika Negative" w:hAnsi="Signika Negative"/>
          <w:b w:val="0"/>
          <w:bCs w:val="0"/>
          <w:color w:val="000000"/>
          <w:sz w:val="42"/>
          <w:szCs w:val="42"/>
        </w:rPr>
      </w:pPr>
      <w:ins w:id="212" w:author="Unknown">
        <w:r>
          <w:rPr>
            <w:rFonts w:ascii="Signika Negative" w:hAnsi="Signika Negative"/>
            <w:b w:val="0"/>
            <w:bCs w:val="0"/>
            <w:color w:val="000000"/>
            <w:sz w:val="42"/>
            <w:szCs w:val="42"/>
          </w:rPr>
          <w:t>34) What is a Target?</w:t>
        </w:r>
      </w:ins>
    </w:p>
    <w:p w:rsidR="002D695B" w:rsidRDefault="002D695B" w:rsidP="002D695B">
      <w:pPr>
        <w:pStyle w:val="NormalWeb"/>
        <w:shd w:val="clear" w:color="auto" w:fill="FFFFFF"/>
        <w:spacing w:before="0" w:beforeAutospacing="0" w:after="300" w:afterAutospacing="0"/>
        <w:jc w:val="both"/>
        <w:textAlignment w:val="baseline"/>
        <w:rPr>
          <w:ins w:id="213" w:author="Unknown"/>
          <w:rFonts w:ascii="Open Sans" w:hAnsi="Open Sans"/>
          <w:color w:val="000000"/>
          <w:sz w:val="21"/>
          <w:szCs w:val="21"/>
        </w:rPr>
      </w:pPr>
      <w:ins w:id="214" w:author="Unknown">
        <w:r>
          <w:rPr>
            <w:rFonts w:ascii="Open Sans" w:hAnsi="Open Sans"/>
            <w:color w:val="000000"/>
            <w:sz w:val="21"/>
            <w:szCs w:val="21"/>
          </w:rPr>
          <w:t>A target is the class that is being advised. The class can be a third party class or your own class to which you want to add your own custom behavior. By using the concepts of AOP, the target class is free to center on its major concern, unaware to any advice that is being applied.</w:t>
        </w:r>
      </w:ins>
    </w:p>
    <w:p w:rsidR="002D695B" w:rsidRDefault="002D695B" w:rsidP="002D695B">
      <w:pPr>
        <w:pStyle w:val="Heading2"/>
        <w:shd w:val="clear" w:color="auto" w:fill="FFFFFF"/>
        <w:spacing w:before="0" w:beforeAutospacing="0" w:after="180" w:afterAutospacing="0"/>
        <w:jc w:val="both"/>
        <w:textAlignment w:val="baseline"/>
        <w:rPr>
          <w:ins w:id="215" w:author="Unknown"/>
          <w:rFonts w:ascii="Signika Negative" w:hAnsi="Signika Negative"/>
          <w:b w:val="0"/>
          <w:bCs w:val="0"/>
          <w:color w:val="000000"/>
          <w:sz w:val="42"/>
          <w:szCs w:val="42"/>
        </w:rPr>
      </w:pPr>
      <w:ins w:id="216" w:author="Unknown">
        <w:r>
          <w:rPr>
            <w:rFonts w:ascii="Signika Negative" w:hAnsi="Signika Negative"/>
            <w:b w:val="0"/>
            <w:bCs w:val="0"/>
            <w:color w:val="000000"/>
            <w:sz w:val="42"/>
            <w:szCs w:val="42"/>
          </w:rPr>
          <w:t>35) What is a Proxy?</w:t>
        </w:r>
      </w:ins>
    </w:p>
    <w:p w:rsidR="002D695B" w:rsidRDefault="002D695B" w:rsidP="002D695B">
      <w:pPr>
        <w:pStyle w:val="NormalWeb"/>
        <w:shd w:val="clear" w:color="auto" w:fill="FFFFFF"/>
        <w:spacing w:before="0" w:beforeAutospacing="0" w:after="300" w:afterAutospacing="0"/>
        <w:jc w:val="both"/>
        <w:textAlignment w:val="baseline"/>
        <w:rPr>
          <w:ins w:id="217" w:author="Unknown"/>
          <w:rFonts w:ascii="Open Sans" w:hAnsi="Open Sans"/>
          <w:color w:val="000000"/>
          <w:sz w:val="21"/>
          <w:szCs w:val="21"/>
        </w:rPr>
      </w:pPr>
      <w:ins w:id="218" w:author="Unknown">
        <w:r>
          <w:rPr>
            <w:rFonts w:ascii="Open Sans" w:hAnsi="Open Sans"/>
            <w:color w:val="000000"/>
            <w:sz w:val="21"/>
            <w:szCs w:val="21"/>
          </w:rPr>
          <w:t>A proxy is an object that is created after applying advice to a target object. When you think of client objects the target object and the proxy object are the same.</w:t>
        </w:r>
      </w:ins>
    </w:p>
    <w:p w:rsidR="002D695B" w:rsidRDefault="002D695B" w:rsidP="002D695B">
      <w:pPr>
        <w:pStyle w:val="Heading2"/>
        <w:shd w:val="clear" w:color="auto" w:fill="FFFFFF"/>
        <w:spacing w:before="0" w:beforeAutospacing="0" w:after="180" w:afterAutospacing="0"/>
        <w:jc w:val="both"/>
        <w:textAlignment w:val="baseline"/>
        <w:rPr>
          <w:ins w:id="219" w:author="Unknown"/>
          <w:rFonts w:ascii="Signika Negative" w:hAnsi="Signika Negative"/>
          <w:b w:val="0"/>
          <w:bCs w:val="0"/>
          <w:color w:val="000000"/>
          <w:sz w:val="42"/>
          <w:szCs w:val="42"/>
        </w:rPr>
      </w:pPr>
      <w:ins w:id="220" w:author="Unknown">
        <w:r>
          <w:rPr>
            <w:rFonts w:ascii="Signika Negative" w:hAnsi="Signika Negative"/>
            <w:b w:val="0"/>
            <w:bCs w:val="0"/>
            <w:color w:val="000000"/>
            <w:sz w:val="42"/>
            <w:szCs w:val="42"/>
          </w:rPr>
          <w:t>36) What is meant by Weaving?</w:t>
        </w:r>
      </w:ins>
    </w:p>
    <w:p w:rsidR="002D695B" w:rsidRDefault="002D695B" w:rsidP="002D695B">
      <w:pPr>
        <w:pStyle w:val="NormalWeb"/>
        <w:shd w:val="clear" w:color="auto" w:fill="FFFFFF"/>
        <w:spacing w:before="0" w:beforeAutospacing="0" w:after="300" w:afterAutospacing="0"/>
        <w:jc w:val="both"/>
        <w:textAlignment w:val="baseline"/>
        <w:rPr>
          <w:ins w:id="221" w:author="Unknown"/>
          <w:rFonts w:ascii="Open Sans" w:hAnsi="Open Sans"/>
          <w:color w:val="000000"/>
          <w:sz w:val="21"/>
          <w:szCs w:val="21"/>
        </w:rPr>
      </w:pPr>
      <w:ins w:id="222" w:author="Unknown">
        <w:r>
          <w:rPr>
            <w:rFonts w:ascii="Open Sans" w:hAnsi="Open Sans"/>
            <w:color w:val="000000"/>
            <w:sz w:val="21"/>
            <w:szCs w:val="21"/>
          </w:rPr>
          <w:t>The process of applying aspects to a target object to create a new proxy object is called as Weaving. The aspects are woven into the target object at the specified joinpoints.</w:t>
        </w:r>
      </w:ins>
    </w:p>
    <w:p w:rsidR="002D695B" w:rsidRDefault="002D695B" w:rsidP="002D695B">
      <w:pPr>
        <w:pStyle w:val="Heading2"/>
        <w:shd w:val="clear" w:color="auto" w:fill="FFFFFF"/>
        <w:spacing w:before="0" w:beforeAutospacing="0" w:after="180" w:afterAutospacing="0"/>
        <w:jc w:val="both"/>
        <w:textAlignment w:val="baseline"/>
        <w:rPr>
          <w:ins w:id="223" w:author="Unknown"/>
          <w:rFonts w:ascii="Signika Negative" w:hAnsi="Signika Negative"/>
          <w:b w:val="0"/>
          <w:bCs w:val="0"/>
          <w:color w:val="000000"/>
          <w:sz w:val="42"/>
          <w:szCs w:val="42"/>
        </w:rPr>
      </w:pPr>
      <w:ins w:id="224" w:author="Unknown">
        <w:r>
          <w:rPr>
            <w:rFonts w:ascii="Signika Negative" w:hAnsi="Signika Negative"/>
            <w:b w:val="0"/>
            <w:bCs w:val="0"/>
            <w:color w:val="000000"/>
            <w:sz w:val="42"/>
            <w:szCs w:val="42"/>
          </w:rPr>
          <w:t>37) What are the different points where weaving can be applied?</w:t>
        </w:r>
      </w:ins>
    </w:p>
    <w:p w:rsidR="002D695B" w:rsidRDefault="002D695B" w:rsidP="002D695B">
      <w:pPr>
        <w:numPr>
          <w:ilvl w:val="0"/>
          <w:numId w:val="8"/>
        </w:numPr>
        <w:shd w:val="clear" w:color="auto" w:fill="FFFFFF"/>
        <w:spacing w:after="0" w:line="240" w:lineRule="auto"/>
        <w:ind w:left="600"/>
        <w:jc w:val="both"/>
        <w:textAlignment w:val="baseline"/>
        <w:rPr>
          <w:ins w:id="225" w:author="Unknown"/>
          <w:rFonts w:ascii="inherit" w:hAnsi="inherit"/>
          <w:color w:val="000000"/>
          <w:sz w:val="21"/>
          <w:szCs w:val="21"/>
        </w:rPr>
      </w:pPr>
      <w:ins w:id="226" w:author="Unknown">
        <w:r>
          <w:rPr>
            <w:rFonts w:ascii="inherit" w:hAnsi="inherit"/>
            <w:color w:val="000000"/>
            <w:sz w:val="21"/>
            <w:szCs w:val="21"/>
          </w:rPr>
          <w:t>Compile Time</w:t>
        </w:r>
      </w:ins>
    </w:p>
    <w:p w:rsidR="002D695B" w:rsidRDefault="002D695B" w:rsidP="002D695B">
      <w:pPr>
        <w:numPr>
          <w:ilvl w:val="0"/>
          <w:numId w:val="8"/>
        </w:numPr>
        <w:shd w:val="clear" w:color="auto" w:fill="FFFFFF"/>
        <w:spacing w:after="0" w:line="240" w:lineRule="auto"/>
        <w:ind w:left="600"/>
        <w:jc w:val="both"/>
        <w:textAlignment w:val="baseline"/>
        <w:rPr>
          <w:ins w:id="227" w:author="Unknown"/>
          <w:rFonts w:ascii="inherit" w:hAnsi="inherit"/>
          <w:color w:val="000000"/>
          <w:sz w:val="21"/>
          <w:szCs w:val="21"/>
        </w:rPr>
      </w:pPr>
      <w:ins w:id="228" w:author="Unknown">
        <w:r>
          <w:rPr>
            <w:rFonts w:ascii="inherit" w:hAnsi="inherit"/>
            <w:color w:val="000000"/>
            <w:sz w:val="21"/>
            <w:szCs w:val="21"/>
          </w:rPr>
          <w:t>Classload Time</w:t>
        </w:r>
      </w:ins>
    </w:p>
    <w:p w:rsidR="002D695B" w:rsidRDefault="002D695B" w:rsidP="002D695B">
      <w:pPr>
        <w:numPr>
          <w:ilvl w:val="0"/>
          <w:numId w:val="8"/>
        </w:numPr>
        <w:shd w:val="clear" w:color="auto" w:fill="FFFFFF"/>
        <w:spacing w:after="0" w:line="240" w:lineRule="auto"/>
        <w:ind w:left="600"/>
        <w:jc w:val="both"/>
        <w:textAlignment w:val="baseline"/>
        <w:rPr>
          <w:ins w:id="229" w:author="Unknown"/>
          <w:rFonts w:ascii="inherit" w:hAnsi="inherit"/>
          <w:color w:val="000000"/>
          <w:sz w:val="21"/>
          <w:szCs w:val="21"/>
        </w:rPr>
      </w:pPr>
      <w:ins w:id="230" w:author="Unknown">
        <w:r>
          <w:rPr>
            <w:rFonts w:ascii="inherit" w:hAnsi="inherit"/>
            <w:color w:val="000000"/>
            <w:sz w:val="21"/>
            <w:szCs w:val="21"/>
          </w:rPr>
          <w:t>Runtime</w:t>
        </w:r>
      </w:ins>
    </w:p>
    <w:p w:rsidR="002D695B" w:rsidRDefault="002D695B" w:rsidP="002D695B">
      <w:pPr>
        <w:pStyle w:val="Heading2"/>
        <w:shd w:val="clear" w:color="auto" w:fill="FFFFFF"/>
        <w:spacing w:before="0" w:beforeAutospacing="0" w:after="180" w:afterAutospacing="0"/>
        <w:jc w:val="both"/>
        <w:textAlignment w:val="baseline"/>
        <w:rPr>
          <w:ins w:id="231" w:author="Unknown"/>
          <w:rFonts w:ascii="Signika Negative" w:hAnsi="Signika Negative"/>
          <w:b w:val="0"/>
          <w:bCs w:val="0"/>
          <w:color w:val="000000"/>
          <w:sz w:val="42"/>
          <w:szCs w:val="42"/>
        </w:rPr>
      </w:pPr>
      <w:ins w:id="232" w:author="Unknown">
        <w:r>
          <w:rPr>
            <w:rFonts w:ascii="Signika Negative" w:hAnsi="Signika Negative"/>
            <w:b w:val="0"/>
            <w:bCs w:val="0"/>
            <w:color w:val="000000"/>
            <w:sz w:val="42"/>
            <w:szCs w:val="42"/>
          </w:rPr>
          <w:t>38) What are the different advice types in spring?</w:t>
        </w:r>
      </w:ins>
    </w:p>
    <w:p w:rsidR="002D695B" w:rsidRDefault="002D695B" w:rsidP="002D695B">
      <w:pPr>
        <w:numPr>
          <w:ilvl w:val="1"/>
          <w:numId w:val="9"/>
        </w:numPr>
        <w:shd w:val="clear" w:color="auto" w:fill="FFFFFF"/>
        <w:spacing w:after="0" w:line="240" w:lineRule="auto"/>
        <w:ind w:left="1200"/>
        <w:jc w:val="both"/>
        <w:textAlignment w:val="baseline"/>
        <w:rPr>
          <w:ins w:id="233" w:author="Unknown"/>
          <w:rFonts w:ascii="inherit" w:hAnsi="inherit"/>
          <w:color w:val="000000"/>
          <w:sz w:val="21"/>
          <w:szCs w:val="21"/>
        </w:rPr>
      </w:pPr>
      <w:ins w:id="234" w:author="Unknown">
        <w:r>
          <w:rPr>
            <w:rFonts w:ascii="inherit" w:hAnsi="inherit"/>
            <w:b/>
            <w:bCs/>
            <w:color w:val="000000"/>
            <w:sz w:val="21"/>
            <w:szCs w:val="21"/>
            <w:bdr w:val="none" w:sz="0" w:space="0" w:color="auto" w:frame="1"/>
          </w:rPr>
          <w:t>Around :</w:t>
        </w:r>
        <w:r>
          <w:rPr>
            <w:rFonts w:ascii="inherit" w:hAnsi="inherit"/>
            <w:color w:val="000000"/>
            <w:sz w:val="21"/>
            <w:szCs w:val="21"/>
          </w:rPr>
          <w:t> Intercepts the calls to the target method</w:t>
        </w:r>
      </w:ins>
    </w:p>
    <w:p w:rsidR="002D695B" w:rsidRDefault="002D695B" w:rsidP="002D695B">
      <w:pPr>
        <w:numPr>
          <w:ilvl w:val="1"/>
          <w:numId w:val="9"/>
        </w:numPr>
        <w:shd w:val="clear" w:color="auto" w:fill="FFFFFF"/>
        <w:spacing w:after="0" w:line="240" w:lineRule="auto"/>
        <w:ind w:left="1200"/>
        <w:jc w:val="both"/>
        <w:textAlignment w:val="baseline"/>
        <w:rPr>
          <w:ins w:id="235" w:author="Unknown"/>
          <w:rFonts w:ascii="inherit" w:hAnsi="inherit"/>
          <w:color w:val="000000"/>
          <w:sz w:val="21"/>
          <w:szCs w:val="21"/>
        </w:rPr>
      </w:pPr>
      <w:ins w:id="236" w:author="Unknown">
        <w:r>
          <w:rPr>
            <w:rFonts w:ascii="inherit" w:hAnsi="inherit"/>
            <w:b/>
            <w:bCs/>
            <w:color w:val="000000"/>
            <w:sz w:val="21"/>
            <w:szCs w:val="21"/>
            <w:bdr w:val="none" w:sz="0" w:space="0" w:color="auto" w:frame="1"/>
          </w:rPr>
          <w:t>Before :</w:t>
        </w:r>
        <w:r>
          <w:rPr>
            <w:rFonts w:ascii="inherit" w:hAnsi="inherit"/>
            <w:color w:val="000000"/>
            <w:sz w:val="21"/>
            <w:szCs w:val="21"/>
          </w:rPr>
          <w:t> This is called before the target method is invoked</w:t>
        </w:r>
      </w:ins>
    </w:p>
    <w:p w:rsidR="002D695B" w:rsidRDefault="002D695B" w:rsidP="002D695B">
      <w:pPr>
        <w:numPr>
          <w:ilvl w:val="1"/>
          <w:numId w:val="9"/>
        </w:numPr>
        <w:shd w:val="clear" w:color="auto" w:fill="FFFFFF"/>
        <w:spacing w:after="0" w:line="240" w:lineRule="auto"/>
        <w:ind w:left="1200"/>
        <w:jc w:val="both"/>
        <w:textAlignment w:val="baseline"/>
        <w:rPr>
          <w:ins w:id="237" w:author="Unknown"/>
          <w:rFonts w:ascii="inherit" w:hAnsi="inherit"/>
          <w:color w:val="000000"/>
          <w:sz w:val="21"/>
          <w:szCs w:val="21"/>
        </w:rPr>
      </w:pPr>
      <w:ins w:id="238" w:author="Unknown">
        <w:r>
          <w:rPr>
            <w:rFonts w:ascii="inherit" w:hAnsi="inherit"/>
            <w:b/>
            <w:bCs/>
            <w:color w:val="000000"/>
            <w:sz w:val="21"/>
            <w:szCs w:val="21"/>
            <w:bdr w:val="none" w:sz="0" w:space="0" w:color="auto" w:frame="1"/>
          </w:rPr>
          <w:t>After :</w:t>
        </w:r>
        <w:r>
          <w:rPr>
            <w:rFonts w:ascii="inherit" w:hAnsi="inherit"/>
            <w:color w:val="000000"/>
            <w:sz w:val="21"/>
            <w:szCs w:val="21"/>
          </w:rPr>
          <w:t> This is called after the target method is returned</w:t>
        </w:r>
      </w:ins>
    </w:p>
    <w:p w:rsidR="002D695B" w:rsidRDefault="002D695B" w:rsidP="002D695B">
      <w:pPr>
        <w:numPr>
          <w:ilvl w:val="1"/>
          <w:numId w:val="9"/>
        </w:numPr>
        <w:shd w:val="clear" w:color="auto" w:fill="FFFFFF"/>
        <w:spacing w:after="0" w:line="240" w:lineRule="auto"/>
        <w:ind w:left="1200"/>
        <w:jc w:val="both"/>
        <w:textAlignment w:val="baseline"/>
        <w:rPr>
          <w:ins w:id="239" w:author="Unknown"/>
          <w:rFonts w:ascii="inherit" w:hAnsi="inherit"/>
          <w:color w:val="000000"/>
          <w:sz w:val="21"/>
          <w:szCs w:val="21"/>
        </w:rPr>
      </w:pPr>
      <w:ins w:id="240" w:author="Unknown">
        <w:r>
          <w:rPr>
            <w:rFonts w:ascii="inherit" w:hAnsi="inherit"/>
            <w:b/>
            <w:bCs/>
            <w:color w:val="000000"/>
            <w:sz w:val="21"/>
            <w:szCs w:val="21"/>
            <w:bdr w:val="none" w:sz="0" w:space="0" w:color="auto" w:frame="1"/>
          </w:rPr>
          <w:t>Throws :</w:t>
        </w:r>
        <w:r>
          <w:rPr>
            <w:rFonts w:ascii="inherit" w:hAnsi="inherit"/>
            <w:color w:val="000000"/>
            <w:sz w:val="21"/>
            <w:szCs w:val="21"/>
          </w:rPr>
          <w:t> This is called when the target method throws and exception</w:t>
        </w:r>
      </w:ins>
    </w:p>
    <w:p w:rsidR="002D695B" w:rsidRDefault="002D695B" w:rsidP="002D695B">
      <w:pPr>
        <w:numPr>
          <w:ilvl w:val="0"/>
          <w:numId w:val="10"/>
        </w:numPr>
        <w:shd w:val="clear" w:color="auto" w:fill="FFFFFF"/>
        <w:spacing w:after="0" w:line="240" w:lineRule="auto"/>
        <w:ind w:left="600"/>
        <w:jc w:val="both"/>
        <w:textAlignment w:val="baseline"/>
        <w:rPr>
          <w:ins w:id="241" w:author="Unknown"/>
          <w:rFonts w:ascii="inherit" w:hAnsi="inherit"/>
          <w:color w:val="000000"/>
          <w:sz w:val="21"/>
          <w:szCs w:val="21"/>
        </w:rPr>
      </w:pPr>
      <w:ins w:id="242" w:author="Unknown">
        <w:r>
          <w:rPr>
            <w:rFonts w:ascii="inherit" w:hAnsi="inherit"/>
            <w:color w:val="000000"/>
            <w:sz w:val="21"/>
            <w:szCs w:val="21"/>
          </w:rPr>
          <w:lastRenderedPageBreak/>
          <w:t>Around : org.aopalliance.intercept.MethodInterceptor</w:t>
        </w:r>
      </w:ins>
    </w:p>
    <w:p w:rsidR="002D695B" w:rsidRDefault="002D695B" w:rsidP="002D695B">
      <w:pPr>
        <w:numPr>
          <w:ilvl w:val="0"/>
          <w:numId w:val="10"/>
        </w:numPr>
        <w:shd w:val="clear" w:color="auto" w:fill="FFFFFF"/>
        <w:spacing w:after="0" w:line="240" w:lineRule="auto"/>
        <w:ind w:left="600"/>
        <w:jc w:val="both"/>
        <w:textAlignment w:val="baseline"/>
        <w:rPr>
          <w:ins w:id="243" w:author="Unknown"/>
          <w:rFonts w:ascii="inherit" w:hAnsi="inherit"/>
          <w:color w:val="000000"/>
          <w:sz w:val="21"/>
          <w:szCs w:val="21"/>
        </w:rPr>
      </w:pPr>
      <w:ins w:id="244" w:author="Unknown">
        <w:r>
          <w:rPr>
            <w:rFonts w:ascii="inherit" w:hAnsi="inherit"/>
            <w:color w:val="000000"/>
            <w:sz w:val="21"/>
            <w:szCs w:val="21"/>
          </w:rPr>
          <w:t>Before : org.springframework.aop.BeforeAdvice</w:t>
        </w:r>
      </w:ins>
    </w:p>
    <w:p w:rsidR="002D695B" w:rsidRDefault="002D695B" w:rsidP="002D695B">
      <w:pPr>
        <w:numPr>
          <w:ilvl w:val="0"/>
          <w:numId w:val="10"/>
        </w:numPr>
        <w:shd w:val="clear" w:color="auto" w:fill="FFFFFF"/>
        <w:spacing w:after="0" w:line="240" w:lineRule="auto"/>
        <w:ind w:left="600"/>
        <w:jc w:val="both"/>
        <w:textAlignment w:val="baseline"/>
        <w:rPr>
          <w:ins w:id="245" w:author="Unknown"/>
          <w:rFonts w:ascii="inherit" w:hAnsi="inherit"/>
          <w:color w:val="000000"/>
          <w:sz w:val="21"/>
          <w:szCs w:val="21"/>
        </w:rPr>
      </w:pPr>
      <w:ins w:id="246" w:author="Unknown">
        <w:r>
          <w:rPr>
            <w:rFonts w:ascii="inherit" w:hAnsi="inherit"/>
            <w:color w:val="000000"/>
            <w:sz w:val="21"/>
            <w:szCs w:val="21"/>
          </w:rPr>
          <w:t>After : org.springframework.aop.AfterReturningAdvice</w:t>
        </w:r>
      </w:ins>
    </w:p>
    <w:p w:rsidR="002D695B" w:rsidRDefault="002D695B" w:rsidP="002D695B">
      <w:pPr>
        <w:numPr>
          <w:ilvl w:val="0"/>
          <w:numId w:val="10"/>
        </w:numPr>
        <w:shd w:val="clear" w:color="auto" w:fill="FFFFFF"/>
        <w:spacing w:after="0" w:line="240" w:lineRule="auto"/>
        <w:ind w:left="600"/>
        <w:jc w:val="both"/>
        <w:textAlignment w:val="baseline"/>
        <w:rPr>
          <w:ins w:id="247" w:author="Unknown"/>
          <w:rFonts w:ascii="inherit" w:hAnsi="inherit"/>
          <w:color w:val="000000"/>
          <w:sz w:val="21"/>
          <w:szCs w:val="21"/>
        </w:rPr>
      </w:pPr>
      <w:ins w:id="248" w:author="Unknown">
        <w:r>
          <w:rPr>
            <w:rFonts w:ascii="inherit" w:hAnsi="inherit"/>
            <w:color w:val="000000"/>
            <w:sz w:val="21"/>
            <w:szCs w:val="21"/>
          </w:rPr>
          <w:t>Throws : org.springframework.aop.ThrowsAdvice</w:t>
        </w:r>
      </w:ins>
    </w:p>
    <w:p w:rsidR="002D695B" w:rsidRDefault="002D695B" w:rsidP="002D695B">
      <w:pPr>
        <w:pStyle w:val="Heading2"/>
        <w:shd w:val="clear" w:color="auto" w:fill="FFFFFF"/>
        <w:spacing w:before="0" w:beforeAutospacing="0" w:after="180" w:afterAutospacing="0"/>
        <w:jc w:val="both"/>
        <w:textAlignment w:val="baseline"/>
        <w:rPr>
          <w:ins w:id="249" w:author="Unknown"/>
          <w:rFonts w:ascii="Signika Negative" w:hAnsi="Signika Negative"/>
          <w:b w:val="0"/>
          <w:bCs w:val="0"/>
          <w:color w:val="000000"/>
          <w:sz w:val="42"/>
          <w:szCs w:val="42"/>
        </w:rPr>
      </w:pPr>
      <w:ins w:id="250" w:author="Unknown">
        <w:r>
          <w:rPr>
            <w:rFonts w:ascii="Signika Negative" w:hAnsi="Signika Negative"/>
            <w:b w:val="0"/>
            <w:bCs w:val="0"/>
            <w:color w:val="000000"/>
            <w:sz w:val="42"/>
            <w:szCs w:val="42"/>
          </w:rPr>
          <w:t>39) What are the different types of AutoProxying?</w:t>
        </w:r>
      </w:ins>
    </w:p>
    <w:p w:rsidR="002D695B" w:rsidRDefault="002D695B" w:rsidP="002D695B">
      <w:pPr>
        <w:numPr>
          <w:ilvl w:val="0"/>
          <w:numId w:val="11"/>
        </w:numPr>
        <w:shd w:val="clear" w:color="auto" w:fill="FFFFFF"/>
        <w:spacing w:after="0" w:line="240" w:lineRule="auto"/>
        <w:ind w:left="600"/>
        <w:jc w:val="both"/>
        <w:textAlignment w:val="baseline"/>
        <w:rPr>
          <w:ins w:id="251" w:author="Unknown"/>
          <w:rFonts w:ascii="inherit" w:hAnsi="inherit"/>
          <w:color w:val="000000"/>
          <w:sz w:val="21"/>
          <w:szCs w:val="21"/>
        </w:rPr>
      </w:pPr>
      <w:ins w:id="252" w:author="Unknown">
        <w:r>
          <w:rPr>
            <w:rFonts w:ascii="inherit" w:hAnsi="inherit"/>
            <w:color w:val="000000"/>
            <w:sz w:val="21"/>
            <w:szCs w:val="21"/>
          </w:rPr>
          <w:t>BeanNameAutoProxyCreator</w:t>
        </w:r>
      </w:ins>
    </w:p>
    <w:p w:rsidR="002D695B" w:rsidRDefault="002D695B" w:rsidP="002D695B">
      <w:pPr>
        <w:numPr>
          <w:ilvl w:val="0"/>
          <w:numId w:val="11"/>
        </w:numPr>
        <w:shd w:val="clear" w:color="auto" w:fill="FFFFFF"/>
        <w:spacing w:after="0" w:line="240" w:lineRule="auto"/>
        <w:ind w:left="600"/>
        <w:jc w:val="both"/>
        <w:textAlignment w:val="baseline"/>
        <w:rPr>
          <w:ins w:id="253" w:author="Unknown"/>
          <w:rFonts w:ascii="inherit" w:hAnsi="inherit"/>
          <w:color w:val="000000"/>
          <w:sz w:val="21"/>
          <w:szCs w:val="21"/>
        </w:rPr>
      </w:pPr>
      <w:ins w:id="254" w:author="Unknown">
        <w:r>
          <w:rPr>
            <w:rFonts w:ascii="inherit" w:hAnsi="inherit"/>
            <w:color w:val="000000"/>
            <w:sz w:val="21"/>
            <w:szCs w:val="21"/>
          </w:rPr>
          <w:t>DefaultAdvisorAutoProxyCreator</w:t>
        </w:r>
      </w:ins>
    </w:p>
    <w:p w:rsidR="002D695B" w:rsidRDefault="002D695B" w:rsidP="002D695B">
      <w:pPr>
        <w:numPr>
          <w:ilvl w:val="0"/>
          <w:numId w:val="11"/>
        </w:numPr>
        <w:shd w:val="clear" w:color="auto" w:fill="FFFFFF"/>
        <w:spacing w:after="0" w:line="240" w:lineRule="auto"/>
        <w:ind w:left="600"/>
        <w:jc w:val="both"/>
        <w:textAlignment w:val="baseline"/>
        <w:rPr>
          <w:ins w:id="255" w:author="Unknown"/>
          <w:rFonts w:ascii="inherit" w:hAnsi="inherit"/>
          <w:color w:val="000000"/>
          <w:sz w:val="21"/>
          <w:szCs w:val="21"/>
        </w:rPr>
      </w:pPr>
      <w:ins w:id="256" w:author="Unknown">
        <w:r>
          <w:rPr>
            <w:rFonts w:ascii="inherit" w:hAnsi="inherit"/>
            <w:color w:val="000000"/>
            <w:sz w:val="21"/>
            <w:szCs w:val="21"/>
          </w:rPr>
          <w:t>Metadata autoproxying</w:t>
        </w:r>
      </w:ins>
    </w:p>
    <w:p w:rsidR="002D695B" w:rsidRDefault="002D695B" w:rsidP="002D695B">
      <w:pPr>
        <w:pStyle w:val="Heading2"/>
        <w:shd w:val="clear" w:color="auto" w:fill="FFFFFF"/>
        <w:spacing w:before="0" w:beforeAutospacing="0" w:after="180" w:afterAutospacing="0"/>
        <w:jc w:val="both"/>
        <w:textAlignment w:val="baseline"/>
        <w:rPr>
          <w:ins w:id="257" w:author="Unknown"/>
          <w:rFonts w:ascii="Signika Negative" w:hAnsi="Signika Negative"/>
          <w:b w:val="0"/>
          <w:bCs w:val="0"/>
          <w:color w:val="000000"/>
          <w:sz w:val="42"/>
          <w:szCs w:val="42"/>
        </w:rPr>
      </w:pPr>
      <w:ins w:id="258" w:author="Unknown">
        <w:r>
          <w:rPr>
            <w:rFonts w:ascii="Signika Negative" w:hAnsi="Signika Negative"/>
            <w:b w:val="0"/>
            <w:bCs w:val="0"/>
            <w:color w:val="000000"/>
            <w:sz w:val="42"/>
            <w:szCs w:val="42"/>
          </w:rPr>
          <w:t>40) What is the Exception class related to all the exceptions that are thrown in spring applications?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208"/>
        <w:gridCol w:w="10432"/>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DataAccessException –</w:t>
            </w:r>
          </w:p>
          <w:p w:rsidR="002D695B" w:rsidRDefault="002D695B" w:rsidP="0004648E">
            <w:pPr>
              <w:textAlignment w:val="baseline"/>
              <w:rPr>
                <w:rFonts w:ascii="inherit" w:hAnsi="inherit"/>
                <w:sz w:val="24"/>
                <w:szCs w:val="24"/>
              </w:rPr>
            </w:pPr>
            <w:r>
              <w:rPr>
                <w:rFonts w:ascii="inherit" w:hAnsi="inherit"/>
              </w:rPr>
              <w:t>   org.springframework.dao.DataAccessException</w:t>
            </w:r>
          </w:p>
        </w:tc>
      </w:tr>
    </w:tbl>
    <w:p w:rsidR="002D695B" w:rsidRDefault="002D695B" w:rsidP="002D695B">
      <w:pPr>
        <w:pStyle w:val="Heading2"/>
        <w:shd w:val="clear" w:color="auto" w:fill="FFFFFF"/>
        <w:spacing w:before="0" w:beforeAutospacing="0" w:after="180" w:afterAutospacing="0"/>
        <w:jc w:val="both"/>
        <w:textAlignment w:val="baseline"/>
        <w:rPr>
          <w:ins w:id="259" w:author="Unknown"/>
          <w:rFonts w:ascii="Signika Negative" w:hAnsi="Signika Negative"/>
          <w:b w:val="0"/>
          <w:bCs w:val="0"/>
          <w:color w:val="000000"/>
          <w:sz w:val="42"/>
          <w:szCs w:val="42"/>
        </w:rPr>
      </w:pPr>
      <w:ins w:id="260" w:author="Unknown">
        <w:r>
          <w:rPr>
            <w:rFonts w:ascii="Signika Negative" w:hAnsi="Signika Negative"/>
            <w:b w:val="0"/>
            <w:bCs w:val="0"/>
            <w:color w:val="000000"/>
            <w:sz w:val="42"/>
            <w:szCs w:val="42"/>
          </w:rPr>
          <w:t>41) What kind of exceptions those spring DAO classes throw?</w:t>
        </w:r>
      </w:ins>
    </w:p>
    <w:p w:rsidR="002D695B" w:rsidRDefault="002D695B" w:rsidP="002D695B">
      <w:pPr>
        <w:pStyle w:val="NormalWeb"/>
        <w:shd w:val="clear" w:color="auto" w:fill="FFFFFF"/>
        <w:spacing w:before="0" w:beforeAutospacing="0" w:after="300" w:afterAutospacing="0"/>
        <w:jc w:val="both"/>
        <w:textAlignment w:val="baseline"/>
        <w:rPr>
          <w:ins w:id="261" w:author="Unknown"/>
          <w:rFonts w:ascii="Open Sans" w:hAnsi="Open Sans"/>
          <w:color w:val="000000"/>
          <w:sz w:val="21"/>
          <w:szCs w:val="21"/>
        </w:rPr>
      </w:pPr>
      <w:ins w:id="262" w:author="Unknown">
        <w:r>
          <w:rPr>
            <w:rFonts w:ascii="Open Sans" w:hAnsi="Open Sans"/>
            <w:color w:val="000000"/>
            <w:sz w:val="21"/>
            <w:szCs w:val="21"/>
          </w:rPr>
          <w:t>The spring’s DAO class does not throw any technology related exceptions such as SQLException. They throw exceptions which are subclasses of DataAccessException.</w:t>
        </w:r>
      </w:ins>
    </w:p>
    <w:p w:rsidR="002D695B" w:rsidRDefault="002D695B" w:rsidP="002D695B">
      <w:pPr>
        <w:pStyle w:val="Heading2"/>
        <w:shd w:val="clear" w:color="auto" w:fill="FFFFFF"/>
        <w:spacing w:before="0" w:beforeAutospacing="0" w:after="180" w:afterAutospacing="0"/>
        <w:jc w:val="both"/>
        <w:textAlignment w:val="baseline"/>
        <w:rPr>
          <w:ins w:id="263" w:author="Unknown"/>
          <w:rFonts w:ascii="Signika Negative" w:hAnsi="Signika Negative"/>
          <w:b w:val="0"/>
          <w:bCs w:val="0"/>
          <w:color w:val="000000"/>
          <w:sz w:val="42"/>
          <w:szCs w:val="42"/>
        </w:rPr>
      </w:pPr>
      <w:ins w:id="264" w:author="Unknown">
        <w:r>
          <w:rPr>
            <w:rFonts w:ascii="Signika Negative" w:hAnsi="Signika Negative"/>
            <w:b w:val="0"/>
            <w:bCs w:val="0"/>
            <w:color w:val="000000"/>
            <w:sz w:val="42"/>
            <w:szCs w:val="42"/>
          </w:rPr>
          <w:t>42) What is DataAccessException?</w:t>
        </w:r>
      </w:ins>
    </w:p>
    <w:p w:rsidR="002D695B" w:rsidRDefault="002D695B" w:rsidP="002D695B">
      <w:pPr>
        <w:pStyle w:val="NormalWeb"/>
        <w:shd w:val="clear" w:color="auto" w:fill="FFFFFF"/>
        <w:spacing w:before="0" w:beforeAutospacing="0" w:after="300" w:afterAutospacing="0"/>
        <w:jc w:val="both"/>
        <w:textAlignment w:val="baseline"/>
        <w:rPr>
          <w:ins w:id="265" w:author="Unknown"/>
          <w:rFonts w:ascii="Open Sans" w:hAnsi="Open Sans"/>
          <w:color w:val="000000"/>
          <w:sz w:val="21"/>
          <w:szCs w:val="21"/>
        </w:rPr>
      </w:pPr>
      <w:ins w:id="266" w:author="Unknown">
        <w:r>
          <w:rPr>
            <w:rFonts w:ascii="Open Sans" w:hAnsi="Open Sans"/>
            <w:color w:val="000000"/>
            <w:sz w:val="21"/>
            <w:szCs w:val="21"/>
          </w:rPr>
          <w:t>DataAccessException is a RuntimeException. This is an Unchecked Exception. The user is not forced to handle these kinds of exceptions.</w:t>
        </w:r>
      </w:ins>
    </w:p>
    <w:p w:rsidR="002D695B" w:rsidRDefault="002D695B" w:rsidP="002D695B">
      <w:pPr>
        <w:pStyle w:val="Heading2"/>
        <w:shd w:val="clear" w:color="auto" w:fill="FFFFFF"/>
        <w:spacing w:before="0" w:beforeAutospacing="0" w:after="180" w:afterAutospacing="0"/>
        <w:jc w:val="both"/>
        <w:textAlignment w:val="baseline"/>
        <w:rPr>
          <w:ins w:id="267" w:author="Unknown"/>
          <w:rFonts w:ascii="Signika Negative" w:hAnsi="Signika Negative"/>
          <w:b w:val="0"/>
          <w:bCs w:val="0"/>
          <w:color w:val="000000"/>
          <w:sz w:val="42"/>
          <w:szCs w:val="42"/>
        </w:rPr>
      </w:pPr>
      <w:ins w:id="268" w:author="Unknown">
        <w:r>
          <w:rPr>
            <w:rFonts w:ascii="Signika Negative" w:hAnsi="Signika Negative"/>
            <w:b w:val="0"/>
            <w:bCs w:val="0"/>
            <w:color w:val="000000"/>
            <w:sz w:val="42"/>
            <w:szCs w:val="42"/>
          </w:rPr>
          <w:t>43) How can you configure a bean to get DataSource from JNDI?</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87"/>
        <w:gridCol w:w="10653"/>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sz w:val="24"/>
                <w:szCs w:val="24"/>
              </w:rPr>
            </w:pPr>
            <w:r>
              <w:rPr>
                <w:rFonts w:ascii="inherit" w:hAnsi="inherit"/>
              </w:rPr>
              <w:t>6</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 id=”dataSource”</w:t>
            </w:r>
          </w:p>
          <w:p w:rsidR="002D695B" w:rsidRDefault="002D695B" w:rsidP="0004648E">
            <w:pPr>
              <w:textAlignment w:val="baseline"/>
              <w:rPr>
                <w:rFonts w:ascii="inherit" w:hAnsi="inherit"/>
              </w:rPr>
            </w:pPr>
            <w:r>
              <w:rPr>
                <w:rFonts w:ascii="inherit" w:hAnsi="inherit"/>
              </w:rPr>
              <w:t>      class=”org.springframework.jndi.JndiObjectFactoryBean”&gt;</w:t>
            </w:r>
          </w:p>
          <w:p w:rsidR="002D695B" w:rsidRDefault="002D695B" w:rsidP="0004648E">
            <w:pPr>
              <w:textAlignment w:val="baseline"/>
              <w:rPr>
                <w:rFonts w:ascii="inherit" w:hAnsi="inherit"/>
              </w:rPr>
            </w:pPr>
            <w:r>
              <w:rPr>
                <w:rFonts w:ascii="inherit" w:hAnsi="inherit"/>
              </w:rPr>
              <w:t>    &lt;property name=”jndiName”&gt;</w:t>
            </w:r>
          </w:p>
          <w:p w:rsidR="002D695B" w:rsidRDefault="002D695B" w:rsidP="0004648E">
            <w:pPr>
              <w:textAlignment w:val="baseline"/>
              <w:rPr>
                <w:rFonts w:ascii="inherit" w:hAnsi="inherit"/>
              </w:rPr>
            </w:pPr>
            <w:r>
              <w:rPr>
                <w:rFonts w:ascii="inherit" w:hAnsi="inherit"/>
              </w:rPr>
              <w:t>      &lt;value&gt;java:comp/env/jdbc/myDatasource&lt;/value&gt;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sz w:val="24"/>
                <w:szCs w:val="24"/>
              </w:rPr>
            </w:pPr>
            <w:r>
              <w:rPr>
                <w:rFonts w:ascii="inherit" w:hAnsi="inherit"/>
              </w:rPr>
              <w:t>&lt;/bean&gt;</w:t>
            </w:r>
          </w:p>
        </w:tc>
      </w:tr>
    </w:tbl>
    <w:p w:rsidR="002D695B" w:rsidRDefault="002D695B" w:rsidP="002D695B">
      <w:pPr>
        <w:pStyle w:val="Heading2"/>
        <w:shd w:val="clear" w:color="auto" w:fill="FFFFFF"/>
        <w:spacing w:before="0" w:beforeAutospacing="0" w:after="180" w:afterAutospacing="0"/>
        <w:jc w:val="both"/>
        <w:textAlignment w:val="baseline"/>
        <w:rPr>
          <w:ins w:id="269" w:author="Unknown"/>
          <w:rFonts w:ascii="Signika Negative" w:hAnsi="Signika Negative"/>
          <w:b w:val="0"/>
          <w:bCs w:val="0"/>
          <w:color w:val="000000"/>
          <w:sz w:val="42"/>
          <w:szCs w:val="42"/>
        </w:rPr>
      </w:pPr>
      <w:ins w:id="270" w:author="Unknown">
        <w:r>
          <w:rPr>
            <w:rFonts w:ascii="Signika Negative" w:hAnsi="Signika Negative"/>
            <w:b w:val="0"/>
            <w:bCs w:val="0"/>
            <w:color w:val="000000"/>
            <w:sz w:val="42"/>
            <w:szCs w:val="42"/>
          </w:rPr>
          <w:t>44) How can you create a DataSource connection pool?</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260"/>
        <w:gridCol w:w="10380"/>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lastRenderedPageBreak/>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rPr>
            </w:pPr>
            <w:r>
              <w:rPr>
                <w:rFonts w:ascii="inherit" w:hAnsi="inherit"/>
              </w:rPr>
              <w:t>6</w:t>
            </w:r>
          </w:p>
          <w:p w:rsidR="002D695B" w:rsidRDefault="002D695B" w:rsidP="0004648E">
            <w:pPr>
              <w:textAlignment w:val="baseline"/>
              <w:rPr>
                <w:rFonts w:ascii="inherit" w:hAnsi="inherit"/>
              </w:rPr>
            </w:pPr>
            <w:r>
              <w:rPr>
                <w:rFonts w:ascii="inherit" w:hAnsi="inherit"/>
              </w:rPr>
              <w:t>7</w:t>
            </w:r>
          </w:p>
          <w:p w:rsidR="002D695B" w:rsidRDefault="002D695B" w:rsidP="0004648E">
            <w:pPr>
              <w:textAlignment w:val="baseline"/>
              <w:rPr>
                <w:rFonts w:ascii="inherit" w:hAnsi="inherit"/>
              </w:rPr>
            </w:pPr>
            <w:r>
              <w:rPr>
                <w:rFonts w:ascii="inherit" w:hAnsi="inherit"/>
              </w:rPr>
              <w:t>8</w:t>
            </w:r>
          </w:p>
          <w:p w:rsidR="002D695B" w:rsidRDefault="002D695B" w:rsidP="0004648E">
            <w:pPr>
              <w:textAlignment w:val="baseline"/>
              <w:rPr>
                <w:rFonts w:ascii="inherit" w:hAnsi="inherit"/>
              </w:rPr>
            </w:pPr>
            <w:r>
              <w:rPr>
                <w:rFonts w:ascii="inherit" w:hAnsi="inherit"/>
              </w:rPr>
              <w:t>9</w:t>
            </w:r>
          </w:p>
          <w:p w:rsidR="002D695B" w:rsidRDefault="002D695B" w:rsidP="0004648E">
            <w:pPr>
              <w:textAlignment w:val="baseline"/>
              <w:rPr>
                <w:rFonts w:ascii="inherit" w:hAnsi="inherit"/>
              </w:rPr>
            </w:pPr>
            <w:r>
              <w:rPr>
                <w:rFonts w:ascii="inherit" w:hAnsi="inherit"/>
              </w:rPr>
              <w:t>10</w:t>
            </w:r>
          </w:p>
          <w:p w:rsidR="002D695B" w:rsidRDefault="002D695B" w:rsidP="0004648E">
            <w:pPr>
              <w:textAlignment w:val="baseline"/>
              <w:rPr>
                <w:rFonts w:ascii="inherit" w:hAnsi="inherit"/>
              </w:rPr>
            </w:pPr>
            <w:r>
              <w:rPr>
                <w:rFonts w:ascii="inherit" w:hAnsi="inherit"/>
              </w:rPr>
              <w:t>11</w:t>
            </w:r>
          </w:p>
          <w:p w:rsidR="002D695B" w:rsidRDefault="002D695B" w:rsidP="0004648E">
            <w:pPr>
              <w:textAlignment w:val="baseline"/>
              <w:rPr>
                <w:rFonts w:ascii="inherit" w:hAnsi="inherit"/>
              </w:rPr>
            </w:pPr>
            <w:r>
              <w:rPr>
                <w:rFonts w:ascii="inherit" w:hAnsi="inherit"/>
              </w:rPr>
              <w:t>12</w:t>
            </w:r>
          </w:p>
          <w:p w:rsidR="002D695B" w:rsidRDefault="002D695B" w:rsidP="0004648E">
            <w:pPr>
              <w:textAlignment w:val="baseline"/>
              <w:rPr>
                <w:rFonts w:ascii="inherit" w:hAnsi="inherit"/>
              </w:rPr>
            </w:pPr>
            <w:r>
              <w:rPr>
                <w:rFonts w:ascii="inherit" w:hAnsi="inherit"/>
              </w:rPr>
              <w:t>13</w:t>
            </w:r>
          </w:p>
          <w:p w:rsidR="002D695B" w:rsidRDefault="002D695B" w:rsidP="0004648E">
            <w:pPr>
              <w:textAlignment w:val="baseline"/>
              <w:rPr>
                <w:rFonts w:ascii="inherit" w:hAnsi="inherit"/>
              </w:rPr>
            </w:pPr>
            <w:r>
              <w:rPr>
                <w:rFonts w:ascii="inherit" w:hAnsi="inherit"/>
              </w:rPr>
              <w:t>14</w:t>
            </w:r>
          </w:p>
          <w:p w:rsidR="002D695B" w:rsidRDefault="002D695B" w:rsidP="0004648E">
            <w:pPr>
              <w:textAlignment w:val="baseline"/>
              <w:rPr>
                <w:rFonts w:ascii="inherit" w:hAnsi="inherit"/>
                <w:sz w:val="24"/>
                <w:szCs w:val="24"/>
              </w:rPr>
            </w:pPr>
            <w:r>
              <w:rPr>
                <w:rFonts w:ascii="inherit" w:hAnsi="inherit"/>
              </w:rPr>
              <w:t>15</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 id=”dataSource”</w:t>
            </w:r>
          </w:p>
          <w:p w:rsidR="002D695B" w:rsidRDefault="002D695B" w:rsidP="0004648E">
            <w:pPr>
              <w:textAlignment w:val="baseline"/>
              <w:rPr>
                <w:rFonts w:ascii="inherit" w:hAnsi="inherit"/>
              </w:rPr>
            </w:pPr>
            <w:r>
              <w:rPr>
                <w:rFonts w:ascii="inherit" w:hAnsi="inherit"/>
              </w:rPr>
              <w:t>     class=”org.apache.commons.dbcp.BasicDataSource”&gt;</w:t>
            </w:r>
          </w:p>
          <w:p w:rsidR="002D695B" w:rsidRDefault="002D695B" w:rsidP="0004648E">
            <w:pPr>
              <w:textAlignment w:val="baseline"/>
              <w:rPr>
                <w:rFonts w:ascii="inherit" w:hAnsi="inherit"/>
              </w:rPr>
            </w:pPr>
            <w:r>
              <w:rPr>
                <w:rFonts w:ascii="inherit" w:hAnsi="inherit"/>
              </w:rPr>
              <w:t>        &lt;property name=”driver”&gt;</w:t>
            </w:r>
          </w:p>
          <w:p w:rsidR="002D695B" w:rsidRDefault="002D695B" w:rsidP="0004648E">
            <w:pPr>
              <w:textAlignment w:val="baseline"/>
              <w:rPr>
                <w:rFonts w:ascii="inherit" w:hAnsi="inherit"/>
              </w:rPr>
            </w:pPr>
            <w:r>
              <w:rPr>
                <w:rFonts w:ascii="inherit" w:hAnsi="inherit"/>
              </w:rPr>
              <w:t>          &lt;value&gt;${db.driver}&lt;/value&gt;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&lt;property name=”url”&gt;</w:t>
            </w:r>
          </w:p>
          <w:p w:rsidR="002D695B" w:rsidRDefault="002D695B" w:rsidP="0004648E">
            <w:pPr>
              <w:textAlignment w:val="baseline"/>
              <w:rPr>
                <w:rFonts w:ascii="inherit" w:hAnsi="inherit"/>
              </w:rPr>
            </w:pPr>
            <w:r>
              <w:rPr>
                <w:rFonts w:ascii="inherit" w:hAnsi="inherit"/>
              </w:rPr>
              <w:t>          &lt;value&gt;${db.url}&lt;/value&gt;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&lt;property name=”username”&gt;</w:t>
            </w:r>
          </w:p>
          <w:p w:rsidR="002D695B" w:rsidRDefault="002D695B" w:rsidP="0004648E">
            <w:pPr>
              <w:textAlignment w:val="baseline"/>
              <w:rPr>
                <w:rFonts w:ascii="inherit" w:hAnsi="inherit"/>
              </w:rPr>
            </w:pPr>
            <w:r>
              <w:rPr>
                <w:rFonts w:ascii="inherit" w:hAnsi="inherit"/>
              </w:rPr>
              <w:t>          &lt;value&gt;${db.username}&lt;/value&gt;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&lt;property name=”password”&gt;</w:t>
            </w:r>
          </w:p>
          <w:p w:rsidR="002D695B" w:rsidRDefault="002D695B" w:rsidP="0004648E">
            <w:pPr>
              <w:textAlignment w:val="baseline"/>
              <w:rPr>
                <w:rFonts w:ascii="inherit" w:hAnsi="inherit"/>
              </w:rPr>
            </w:pPr>
            <w:r>
              <w:rPr>
                <w:rFonts w:ascii="inherit" w:hAnsi="inherit"/>
              </w:rPr>
              <w:t>           &lt;value&gt;${db.password}&lt;/value&gt;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sz w:val="24"/>
                <w:szCs w:val="24"/>
              </w:rPr>
            </w:pPr>
            <w:r>
              <w:rPr>
                <w:rFonts w:ascii="inherit" w:hAnsi="inherit"/>
              </w:rPr>
              <w:t> &lt;/bean&gt;</w:t>
            </w:r>
          </w:p>
        </w:tc>
      </w:tr>
    </w:tbl>
    <w:p w:rsidR="002D695B" w:rsidRDefault="002D695B" w:rsidP="002D695B">
      <w:pPr>
        <w:pStyle w:val="Heading2"/>
        <w:shd w:val="clear" w:color="auto" w:fill="FFFFFF"/>
        <w:spacing w:before="0" w:beforeAutospacing="0" w:after="180" w:afterAutospacing="0"/>
        <w:jc w:val="both"/>
        <w:textAlignment w:val="baseline"/>
        <w:rPr>
          <w:ins w:id="271" w:author="Unknown"/>
          <w:rFonts w:ascii="Signika Negative" w:hAnsi="Signika Negative"/>
          <w:b w:val="0"/>
          <w:bCs w:val="0"/>
          <w:color w:val="000000"/>
          <w:sz w:val="42"/>
          <w:szCs w:val="42"/>
        </w:rPr>
      </w:pPr>
      <w:ins w:id="272" w:author="Unknown">
        <w:r>
          <w:rPr>
            <w:rFonts w:ascii="Signika Negative" w:hAnsi="Signika Negative"/>
            <w:b w:val="0"/>
            <w:bCs w:val="0"/>
            <w:color w:val="000000"/>
            <w:sz w:val="42"/>
            <w:szCs w:val="42"/>
          </w:rPr>
          <w:t>45) How JDBC can be used more efficiently in spring framework?</w:t>
        </w:r>
      </w:ins>
    </w:p>
    <w:p w:rsidR="002D695B" w:rsidRDefault="002D695B" w:rsidP="002D695B">
      <w:pPr>
        <w:pStyle w:val="NormalWeb"/>
        <w:shd w:val="clear" w:color="auto" w:fill="FFFFFF"/>
        <w:spacing w:before="0" w:beforeAutospacing="0" w:after="0" w:afterAutospacing="0"/>
        <w:jc w:val="both"/>
        <w:textAlignment w:val="baseline"/>
        <w:rPr>
          <w:ins w:id="273" w:author="Unknown"/>
          <w:rFonts w:ascii="Open Sans" w:hAnsi="Open Sans"/>
          <w:color w:val="000000"/>
          <w:sz w:val="21"/>
          <w:szCs w:val="21"/>
        </w:rPr>
      </w:pPr>
      <w:ins w:id="274" w:author="Unknown">
        <w:r>
          <w:rPr>
            <w:rFonts w:ascii="Open Sans" w:hAnsi="Open Sans"/>
            <w:color w:val="000000"/>
            <w:sz w:val="21"/>
            <w:szCs w:val="21"/>
          </w:rPr>
          <w:t>JDBC can be used more efficiently with the help of a template class provided by spring framework called as </w:t>
        </w:r>
        <w:r>
          <w:rPr>
            <w:rFonts w:ascii="inherit" w:hAnsi="inherit"/>
            <w:b/>
            <w:bCs/>
            <w:color w:val="000000"/>
            <w:sz w:val="21"/>
            <w:szCs w:val="21"/>
            <w:bdr w:val="none" w:sz="0" w:space="0" w:color="auto" w:frame="1"/>
          </w:rPr>
          <w:t>JdbcTemplate</w:t>
        </w:r>
        <w:r>
          <w:rPr>
            <w:rFonts w:ascii="Open Sans" w:hAnsi="Open Sans"/>
            <w:color w:val="000000"/>
            <w:sz w:val="21"/>
            <w:szCs w:val="21"/>
          </w:rPr>
          <w:t>.</w:t>
        </w:r>
      </w:ins>
    </w:p>
    <w:p w:rsidR="002D695B" w:rsidRDefault="002D695B" w:rsidP="002D695B">
      <w:pPr>
        <w:pStyle w:val="Heading2"/>
        <w:shd w:val="clear" w:color="auto" w:fill="FFFFFF"/>
        <w:spacing w:before="0" w:beforeAutospacing="0" w:after="180" w:afterAutospacing="0"/>
        <w:jc w:val="both"/>
        <w:textAlignment w:val="baseline"/>
        <w:rPr>
          <w:ins w:id="275" w:author="Unknown"/>
          <w:rFonts w:ascii="Signika Negative" w:hAnsi="Signika Negative"/>
          <w:b w:val="0"/>
          <w:bCs w:val="0"/>
          <w:color w:val="000000"/>
          <w:sz w:val="42"/>
          <w:szCs w:val="42"/>
        </w:rPr>
      </w:pPr>
      <w:ins w:id="276" w:author="Unknown">
        <w:r>
          <w:rPr>
            <w:rFonts w:ascii="Signika Negative" w:hAnsi="Signika Negative"/>
            <w:b w:val="0"/>
            <w:bCs w:val="0"/>
            <w:color w:val="000000"/>
            <w:sz w:val="42"/>
            <w:szCs w:val="42"/>
          </w:rPr>
          <w:t>46) How JdbcTemplate can be used?</w:t>
        </w:r>
      </w:ins>
    </w:p>
    <w:p w:rsidR="002D695B" w:rsidRDefault="002D695B" w:rsidP="002D695B">
      <w:pPr>
        <w:pStyle w:val="NormalWeb"/>
        <w:shd w:val="clear" w:color="auto" w:fill="FFFFFF"/>
        <w:spacing w:before="0" w:beforeAutospacing="0" w:after="300" w:afterAutospacing="0"/>
        <w:jc w:val="both"/>
        <w:textAlignment w:val="baseline"/>
        <w:rPr>
          <w:ins w:id="277" w:author="Unknown"/>
          <w:rFonts w:ascii="Open Sans" w:hAnsi="Open Sans"/>
          <w:color w:val="000000"/>
          <w:sz w:val="21"/>
          <w:szCs w:val="21"/>
        </w:rPr>
      </w:pPr>
      <w:ins w:id="278" w:author="Unknown">
        <w:r>
          <w:rPr>
            <w:rFonts w:ascii="Open Sans" w:hAnsi="Open Sans"/>
            <w:color w:val="000000"/>
            <w:sz w:val="21"/>
            <w:szCs w:val="21"/>
          </w:rPr>
          <w:t>With use of Spring JDBC framework the burden of resource management and error handling is reduced a lot. So it leaves developers to write the statements and queries to get the data to and from the database.</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667"/>
        <w:gridCol w:w="10973"/>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1</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sz w:val="24"/>
                <w:szCs w:val="24"/>
              </w:rPr>
            </w:pPr>
            <w:r>
              <w:rPr>
                <w:rFonts w:ascii="inherit" w:hAnsi="inherit"/>
              </w:rPr>
              <w:t>&lt;strong&gt;JdbcTemplate&lt;/strong&gt; template = new &lt;strong&gt;JdbcTemplate&lt;/strong&gt;(myDataSource);</w:t>
            </w:r>
          </w:p>
        </w:tc>
      </w:tr>
    </w:tbl>
    <w:p w:rsidR="002D695B" w:rsidRDefault="002D695B" w:rsidP="002D695B">
      <w:pPr>
        <w:pStyle w:val="NormalWeb"/>
        <w:shd w:val="clear" w:color="auto" w:fill="FFFFFF"/>
        <w:spacing w:before="0" w:beforeAutospacing="0" w:after="300" w:afterAutospacing="0"/>
        <w:jc w:val="both"/>
        <w:textAlignment w:val="baseline"/>
        <w:rPr>
          <w:ins w:id="279" w:author="Unknown"/>
          <w:rFonts w:ascii="Open Sans" w:hAnsi="Open Sans"/>
          <w:color w:val="000000"/>
          <w:sz w:val="21"/>
          <w:szCs w:val="21"/>
        </w:rPr>
      </w:pPr>
      <w:ins w:id="280" w:author="Unknown">
        <w:r>
          <w:rPr>
            <w:rFonts w:ascii="Open Sans" w:hAnsi="Open Sans"/>
            <w:color w:val="000000"/>
            <w:sz w:val="21"/>
            <w:szCs w:val="21"/>
          </w:rPr>
          <w:t>A simple DAO class looks like this.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93"/>
        <w:gridCol w:w="10647"/>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lastRenderedPageBreak/>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sz w:val="24"/>
                <w:szCs w:val="24"/>
              </w:rPr>
            </w:pPr>
            <w:r>
              <w:rPr>
                <w:rFonts w:ascii="inherit" w:hAnsi="inherit"/>
              </w:rPr>
              <w:t>6</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lastRenderedPageBreak/>
              <w:t>public class StudentDaoJdbc implements StudentDao {</w:t>
            </w:r>
          </w:p>
          <w:p w:rsidR="002D695B" w:rsidRDefault="002D695B" w:rsidP="0004648E">
            <w:pPr>
              <w:textAlignment w:val="baseline"/>
              <w:rPr>
                <w:rFonts w:ascii="inherit" w:hAnsi="inherit"/>
              </w:rPr>
            </w:pPr>
            <w:r>
              <w:rPr>
                <w:rFonts w:ascii="inherit" w:hAnsi="inherit"/>
              </w:rPr>
              <w:lastRenderedPageBreak/>
              <w:t>    private JdbcTemplate jdbcTemplate;</w:t>
            </w:r>
          </w:p>
          <w:p w:rsidR="002D695B" w:rsidRDefault="002D695B" w:rsidP="0004648E">
            <w:pPr>
              <w:textAlignment w:val="baseline"/>
              <w:rPr>
                <w:rFonts w:ascii="inherit" w:hAnsi="inherit"/>
              </w:rPr>
            </w:pPr>
            <w:r>
              <w:rPr>
                <w:rFonts w:ascii="inherit" w:hAnsi="inherit"/>
              </w:rPr>
              <w:t>    public void setJdbcTemplate(JdbcTemplate jdbcTemplate) {</w:t>
            </w:r>
          </w:p>
          <w:p w:rsidR="002D695B" w:rsidRDefault="002D695B" w:rsidP="0004648E">
            <w:pPr>
              <w:textAlignment w:val="baseline"/>
              <w:rPr>
                <w:rFonts w:ascii="inherit" w:hAnsi="inherit"/>
              </w:rPr>
            </w:pPr>
            <w:r>
              <w:rPr>
                <w:rFonts w:ascii="inherit" w:hAnsi="inherit"/>
              </w:rPr>
              <w:t>       this.jdbcTemplate = jdbcTemplate;</w:t>
            </w:r>
          </w:p>
          <w:p w:rsidR="002D695B" w:rsidRDefault="002D695B" w:rsidP="0004648E">
            <w:pPr>
              <w:textAlignment w:val="baseline"/>
              <w:rPr>
                <w:rFonts w:ascii="inherit" w:hAnsi="inherit"/>
              </w:rPr>
            </w:pPr>
            <w:r>
              <w:rPr>
                <w:rFonts w:ascii="inherit" w:hAnsi="inherit"/>
              </w:rPr>
              <w:t>    } more..</w:t>
            </w:r>
          </w:p>
          <w:p w:rsidR="002D695B" w:rsidRDefault="002D695B" w:rsidP="0004648E">
            <w:pPr>
              <w:textAlignment w:val="baseline"/>
              <w:rPr>
                <w:rFonts w:ascii="inherit" w:hAnsi="inherit"/>
                <w:sz w:val="24"/>
                <w:szCs w:val="24"/>
              </w:rPr>
            </w:pPr>
            <w:r>
              <w:rPr>
                <w:rFonts w:ascii="inherit" w:hAnsi="inherit"/>
              </w:rPr>
              <w:t>}</w:t>
            </w:r>
          </w:p>
        </w:tc>
      </w:tr>
    </w:tbl>
    <w:p w:rsidR="002D695B" w:rsidRDefault="002D695B" w:rsidP="002D695B">
      <w:pPr>
        <w:pStyle w:val="NormalWeb"/>
        <w:shd w:val="clear" w:color="auto" w:fill="FFFFFF"/>
        <w:spacing w:before="0" w:beforeAutospacing="0" w:after="300" w:afterAutospacing="0"/>
        <w:jc w:val="both"/>
        <w:textAlignment w:val="baseline"/>
        <w:rPr>
          <w:ins w:id="281" w:author="Unknown"/>
          <w:rFonts w:ascii="Open Sans" w:hAnsi="Open Sans"/>
          <w:color w:val="000000"/>
          <w:sz w:val="21"/>
          <w:szCs w:val="21"/>
        </w:rPr>
      </w:pPr>
      <w:ins w:id="282" w:author="Unknown">
        <w:r>
          <w:rPr>
            <w:rFonts w:ascii="Open Sans" w:hAnsi="Open Sans"/>
            <w:color w:val="000000"/>
            <w:sz w:val="21"/>
            <w:szCs w:val="21"/>
          </w:rPr>
          <w:lastRenderedPageBreak/>
          <w:t>The configuration is shown below.</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33"/>
        <w:gridCol w:w="10707"/>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rPr>
            </w:pPr>
            <w:r>
              <w:rPr>
                <w:rFonts w:ascii="inherit" w:hAnsi="inherit"/>
              </w:rPr>
              <w:t>2</w:t>
            </w:r>
          </w:p>
          <w:p w:rsidR="002D695B" w:rsidRDefault="002D695B" w:rsidP="0004648E">
            <w:pPr>
              <w:textAlignment w:val="baseline"/>
              <w:rPr>
                <w:rFonts w:ascii="inherit" w:hAnsi="inherit"/>
              </w:rPr>
            </w:pPr>
            <w:r>
              <w:rPr>
                <w:rFonts w:ascii="inherit" w:hAnsi="inherit"/>
              </w:rPr>
              <w:t>3</w:t>
            </w:r>
          </w:p>
          <w:p w:rsidR="002D695B" w:rsidRDefault="002D695B" w:rsidP="0004648E">
            <w:pPr>
              <w:textAlignment w:val="baseline"/>
              <w:rPr>
                <w:rFonts w:ascii="inherit" w:hAnsi="inherit"/>
              </w:rPr>
            </w:pPr>
            <w:r>
              <w:rPr>
                <w:rFonts w:ascii="inherit" w:hAnsi="inherit"/>
              </w:rPr>
              <w:t>4</w:t>
            </w:r>
          </w:p>
          <w:p w:rsidR="002D695B" w:rsidRDefault="002D695B" w:rsidP="0004648E">
            <w:pPr>
              <w:textAlignment w:val="baseline"/>
              <w:rPr>
                <w:rFonts w:ascii="inherit" w:hAnsi="inherit"/>
              </w:rPr>
            </w:pPr>
            <w:r>
              <w:rPr>
                <w:rFonts w:ascii="inherit" w:hAnsi="inherit"/>
              </w:rPr>
              <w:t>5</w:t>
            </w:r>
          </w:p>
          <w:p w:rsidR="002D695B" w:rsidRDefault="002D695B" w:rsidP="0004648E">
            <w:pPr>
              <w:textAlignment w:val="baseline"/>
              <w:rPr>
                <w:rFonts w:ascii="inherit" w:hAnsi="inherit"/>
              </w:rPr>
            </w:pPr>
            <w:r>
              <w:rPr>
                <w:rFonts w:ascii="inherit" w:hAnsi="inherit"/>
              </w:rPr>
              <w:t>6</w:t>
            </w:r>
          </w:p>
          <w:p w:rsidR="002D695B" w:rsidRDefault="002D695B" w:rsidP="0004648E">
            <w:pPr>
              <w:textAlignment w:val="baseline"/>
              <w:rPr>
                <w:rFonts w:ascii="inherit" w:hAnsi="inherit"/>
              </w:rPr>
            </w:pPr>
            <w:r>
              <w:rPr>
                <w:rFonts w:ascii="inherit" w:hAnsi="inherit"/>
              </w:rPr>
              <w:t>7</w:t>
            </w:r>
          </w:p>
          <w:p w:rsidR="002D695B" w:rsidRDefault="002D695B" w:rsidP="0004648E">
            <w:pPr>
              <w:textAlignment w:val="baseline"/>
              <w:rPr>
                <w:rFonts w:ascii="inherit" w:hAnsi="inherit"/>
              </w:rPr>
            </w:pPr>
            <w:r>
              <w:rPr>
                <w:rFonts w:ascii="inherit" w:hAnsi="inherit"/>
              </w:rPr>
              <w:t>8</w:t>
            </w:r>
          </w:p>
          <w:p w:rsidR="002D695B" w:rsidRDefault="002D695B" w:rsidP="0004648E">
            <w:pPr>
              <w:textAlignment w:val="baseline"/>
              <w:rPr>
                <w:rFonts w:ascii="inherit" w:hAnsi="inherit"/>
              </w:rPr>
            </w:pPr>
            <w:r>
              <w:rPr>
                <w:rFonts w:ascii="inherit" w:hAnsi="inherit"/>
              </w:rPr>
              <w:t>9</w:t>
            </w:r>
          </w:p>
          <w:p w:rsidR="002D695B" w:rsidRDefault="002D695B" w:rsidP="0004648E">
            <w:pPr>
              <w:textAlignment w:val="baseline"/>
              <w:rPr>
                <w:rFonts w:ascii="inherit" w:hAnsi="inherit"/>
              </w:rPr>
            </w:pPr>
            <w:r>
              <w:rPr>
                <w:rFonts w:ascii="inherit" w:hAnsi="inherit"/>
              </w:rPr>
              <w:t>10</w:t>
            </w:r>
          </w:p>
          <w:p w:rsidR="002D695B" w:rsidRDefault="002D695B" w:rsidP="0004648E">
            <w:pPr>
              <w:textAlignment w:val="baseline"/>
              <w:rPr>
                <w:rFonts w:ascii="inherit" w:hAnsi="inherit"/>
              </w:rPr>
            </w:pPr>
            <w:r>
              <w:rPr>
                <w:rFonts w:ascii="inherit" w:hAnsi="inherit"/>
              </w:rPr>
              <w:t>11</w:t>
            </w:r>
          </w:p>
          <w:p w:rsidR="002D695B" w:rsidRDefault="002D695B" w:rsidP="0004648E">
            <w:pPr>
              <w:textAlignment w:val="baseline"/>
              <w:rPr>
                <w:rFonts w:ascii="inherit" w:hAnsi="inherit"/>
              </w:rPr>
            </w:pPr>
            <w:r>
              <w:rPr>
                <w:rFonts w:ascii="inherit" w:hAnsi="inherit"/>
              </w:rPr>
              <w:t>12</w:t>
            </w:r>
          </w:p>
          <w:p w:rsidR="002D695B" w:rsidRDefault="002D695B" w:rsidP="0004648E">
            <w:pPr>
              <w:textAlignment w:val="baseline"/>
              <w:rPr>
                <w:rFonts w:ascii="inherit" w:hAnsi="inherit"/>
              </w:rPr>
            </w:pPr>
            <w:r>
              <w:rPr>
                <w:rFonts w:ascii="inherit" w:hAnsi="inherit"/>
              </w:rPr>
              <w:t>13</w:t>
            </w:r>
          </w:p>
          <w:p w:rsidR="002D695B" w:rsidRDefault="002D695B" w:rsidP="0004648E">
            <w:pPr>
              <w:textAlignment w:val="baseline"/>
              <w:rPr>
                <w:rFonts w:ascii="inherit" w:hAnsi="inherit"/>
              </w:rPr>
            </w:pPr>
            <w:r>
              <w:rPr>
                <w:rFonts w:ascii="inherit" w:hAnsi="inherit"/>
              </w:rPr>
              <w:t>14</w:t>
            </w:r>
          </w:p>
          <w:p w:rsidR="002D695B" w:rsidRDefault="002D695B" w:rsidP="0004648E">
            <w:pPr>
              <w:textAlignment w:val="baseline"/>
              <w:rPr>
                <w:rFonts w:ascii="inherit" w:hAnsi="inherit"/>
                <w:sz w:val="24"/>
                <w:szCs w:val="24"/>
              </w:rPr>
            </w:pPr>
            <w:r>
              <w:rPr>
                <w:rFonts w:ascii="inherit" w:hAnsi="inherit"/>
              </w:rPr>
              <w:t>15</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&lt;bean id=”jdbcTemplate” class=”org.springframework.jdbc.core.JdbcTemplate”&gt;</w:t>
            </w:r>
          </w:p>
          <w:p w:rsidR="002D695B" w:rsidRDefault="002D695B" w:rsidP="0004648E">
            <w:pPr>
              <w:textAlignment w:val="baseline"/>
              <w:rPr>
                <w:rFonts w:ascii="inherit" w:hAnsi="inherit"/>
              </w:rPr>
            </w:pPr>
            <w:r>
              <w:rPr>
                <w:rFonts w:ascii="inherit" w:hAnsi="inherit"/>
              </w:rPr>
              <w:t>       &lt;property name=”dataSource”&gt;</w:t>
            </w:r>
          </w:p>
          <w:p w:rsidR="002D695B" w:rsidRDefault="002D695B" w:rsidP="0004648E">
            <w:pPr>
              <w:textAlignment w:val="baseline"/>
              <w:rPr>
                <w:rFonts w:ascii="inherit" w:hAnsi="inherit"/>
              </w:rPr>
            </w:pPr>
            <w:r>
              <w:rPr>
                <w:rFonts w:ascii="inherit" w:hAnsi="inherit"/>
              </w:rPr>
              <w:t>           &lt;ref bean=”dataSource”/&gt;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&lt;/bean&gt;</w:t>
            </w:r>
          </w:p>
          <w:p w:rsidR="002D695B" w:rsidRDefault="002D695B" w:rsidP="0004648E">
            <w:pPr>
              <w:textAlignment w:val="baseline"/>
              <w:rPr>
                <w:rFonts w:ascii="inherit" w:hAnsi="inherit"/>
              </w:rPr>
            </w:pPr>
            <w:r>
              <w:rPr>
                <w:rFonts w:ascii="inherit" w:hAnsi="inherit"/>
              </w:rPr>
              <w:t>       &lt;bean id=”studentDao” class=”StudentDaoJdbc”&gt;</w:t>
            </w:r>
          </w:p>
          <w:p w:rsidR="002D695B" w:rsidRDefault="002D695B" w:rsidP="0004648E">
            <w:pPr>
              <w:textAlignment w:val="baseline"/>
              <w:rPr>
                <w:rFonts w:ascii="inherit" w:hAnsi="inherit"/>
              </w:rPr>
            </w:pPr>
            <w:r>
              <w:rPr>
                <w:rFonts w:ascii="inherit" w:hAnsi="inherit"/>
              </w:rPr>
              <w:t>          &lt;property name=”jdbcTemplate”&gt;</w:t>
            </w:r>
          </w:p>
          <w:p w:rsidR="002D695B" w:rsidRDefault="002D695B" w:rsidP="0004648E">
            <w:pPr>
              <w:textAlignment w:val="baseline"/>
              <w:rPr>
                <w:rFonts w:ascii="inherit" w:hAnsi="inherit"/>
              </w:rPr>
            </w:pPr>
            <w:r>
              <w:rPr>
                <w:rFonts w:ascii="inherit" w:hAnsi="inherit"/>
              </w:rPr>
              <w:t>          &lt;ref bean=”jdbcTemplate”/&gt;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rPr>
            </w:pPr>
            <w:r>
              <w:rPr>
                <w:rFonts w:ascii="inherit" w:hAnsi="inherit"/>
              </w:rPr>
              <w:t>       &lt;/bean&gt;</w:t>
            </w:r>
          </w:p>
          <w:p w:rsidR="002D695B" w:rsidRDefault="002D695B" w:rsidP="0004648E">
            <w:pPr>
              <w:textAlignment w:val="baseline"/>
              <w:rPr>
                <w:rFonts w:ascii="inherit" w:hAnsi="inherit"/>
              </w:rPr>
            </w:pPr>
            <w:r>
              <w:rPr>
                <w:rFonts w:ascii="inherit" w:hAnsi="inherit"/>
              </w:rPr>
              <w:t>       &lt;bean id=”courseDao” class=”CourseDaoJdbc”&gt;</w:t>
            </w:r>
          </w:p>
          <w:p w:rsidR="002D695B" w:rsidRDefault="002D695B" w:rsidP="0004648E">
            <w:pPr>
              <w:textAlignment w:val="baseline"/>
              <w:rPr>
                <w:rFonts w:ascii="inherit" w:hAnsi="inherit"/>
              </w:rPr>
            </w:pPr>
            <w:r>
              <w:rPr>
                <w:rFonts w:ascii="inherit" w:hAnsi="inherit"/>
              </w:rPr>
              <w:t>          &lt;property name=”jdbcTemplate”&gt;</w:t>
            </w:r>
          </w:p>
          <w:p w:rsidR="002D695B" w:rsidRDefault="002D695B" w:rsidP="0004648E">
            <w:pPr>
              <w:textAlignment w:val="baseline"/>
              <w:rPr>
                <w:rFonts w:ascii="inherit" w:hAnsi="inherit"/>
              </w:rPr>
            </w:pPr>
            <w:r>
              <w:rPr>
                <w:rFonts w:ascii="inherit" w:hAnsi="inherit"/>
              </w:rPr>
              <w:t>          &lt;ref bean=”jdbcTemplate”/&gt;</w:t>
            </w:r>
          </w:p>
          <w:p w:rsidR="002D695B" w:rsidRDefault="002D695B" w:rsidP="0004648E">
            <w:pPr>
              <w:textAlignment w:val="baseline"/>
              <w:rPr>
                <w:rFonts w:ascii="inherit" w:hAnsi="inherit"/>
              </w:rPr>
            </w:pPr>
            <w:r>
              <w:rPr>
                <w:rFonts w:ascii="inherit" w:hAnsi="inherit"/>
              </w:rPr>
              <w:t>          &lt;/property&gt;</w:t>
            </w:r>
          </w:p>
          <w:p w:rsidR="002D695B" w:rsidRDefault="002D695B" w:rsidP="0004648E">
            <w:pPr>
              <w:textAlignment w:val="baseline"/>
              <w:rPr>
                <w:rFonts w:ascii="inherit" w:hAnsi="inherit"/>
                <w:sz w:val="24"/>
                <w:szCs w:val="24"/>
              </w:rPr>
            </w:pPr>
            <w:r>
              <w:rPr>
                <w:rFonts w:ascii="inherit" w:hAnsi="inherit"/>
              </w:rPr>
              <w:t>       &lt;/bean&gt;</w:t>
            </w:r>
          </w:p>
        </w:tc>
      </w:tr>
    </w:tbl>
    <w:p w:rsidR="002D695B" w:rsidRDefault="002D695B" w:rsidP="002D695B">
      <w:pPr>
        <w:pStyle w:val="Heading2"/>
        <w:shd w:val="clear" w:color="auto" w:fill="FFFFFF"/>
        <w:spacing w:before="0" w:beforeAutospacing="0" w:after="180" w:afterAutospacing="0"/>
        <w:jc w:val="both"/>
        <w:textAlignment w:val="baseline"/>
        <w:rPr>
          <w:ins w:id="283" w:author="Unknown"/>
          <w:rFonts w:ascii="Signika Negative" w:hAnsi="Signika Negative"/>
          <w:b w:val="0"/>
          <w:bCs w:val="0"/>
          <w:color w:val="000000"/>
          <w:sz w:val="42"/>
          <w:szCs w:val="42"/>
        </w:rPr>
      </w:pPr>
      <w:ins w:id="284" w:author="Unknown">
        <w:r>
          <w:rPr>
            <w:rFonts w:ascii="Signika Negative" w:hAnsi="Signika Negative"/>
            <w:b w:val="0"/>
            <w:bCs w:val="0"/>
            <w:color w:val="000000"/>
            <w:sz w:val="42"/>
            <w:szCs w:val="42"/>
          </w:rPr>
          <w:t>47) How do you write data to backend in spring using JdbcTemplate?</w:t>
        </w:r>
      </w:ins>
    </w:p>
    <w:p w:rsidR="002D695B" w:rsidRDefault="002D695B" w:rsidP="002D695B">
      <w:pPr>
        <w:pStyle w:val="NormalWeb"/>
        <w:shd w:val="clear" w:color="auto" w:fill="FFFFFF"/>
        <w:spacing w:before="0" w:beforeAutospacing="0" w:after="0" w:afterAutospacing="0"/>
        <w:jc w:val="both"/>
        <w:textAlignment w:val="baseline"/>
        <w:rPr>
          <w:ins w:id="285" w:author="Unknown"/>
          <w:rFonts w:ascii="Open Sans" w:hAnsi="Open Sans"/>
          <w:color w:val="000000"/>
          <w:sz w:val="21"/>
          <w:szCs w:val="21"/>
        </w:rPr>
      </w:pPr>
      <w:ins w:id="286" w:author="Unknown">
        <w:r>
          <w:rPr>
            <w:rFonts w:ascii="Open Sans" w:hAnsi="Open Sans"/>
            <w:color w:val="000000"/>
            <w:sz w:val="21"/>
            <w:szCs w:val="21"/>
          </w:rPr>
          <w:t>The JdbcTemplate uses several of these callbacks when writing data to the database. The usefulness you will find in each of these interfaces will vary. There are two simple interfaces. One is </w:t>
        </w:r>
        <w:r>
          <w:rPr>
            <w:rFonts w:ascii="inherit" w:hAnsi="inherit"/>
            <w:b/>
            <w:bCs/>
            <w:color w:val="000000"/>
            <w:sz w:val="21"/>
            <w:szCs w:val="21"/>
            <w:bdr w:val="none" w:sz="0" w:space="0" w:color="auto" w:frame="1"/>
          </w:rPr>
          <w:t>PreparedStatementCreator</w:t>
        </w:r>
        <w:r>
          <w:rPr>
            <w:rFonts w:ascii="Open Sans" w:hAnsi="Open Sans"/>
            <w:color w:val="000000"/>
            <w:sz w:val="21"/>
            <w:szCs w:val="21"/>
          </w:rPr>
          <w:t> and the other interface is </w:t>
        </w:r>
        <w:r>
          <w:rPr>
            <w:rFonts w:ascii="inherit" w:hAnsi="inherit"/>
            <w:b/>
            <w:bCs/>
            <w:color w:val="000000"/>
            <w:sz w:val="21"/>
            <w:szCs w:val="21"/>
            <w:bdr w:val="none" w:sz="0" w:space="0" w:color="auto" w:frame="1"/>
          </w:rPr>
          <w:t>BatchPreparedStatementSetter</w:t>
        </w:r>
        <w:r>
          <w:rPr>
            <w:rFonts w:ascii="Open Sans" w:hAnsi="Open Sans"/>
            <w:color w:val="000000"/>
            <w:sz w:val="21"/>
            <w:szCs w:val="21"/>
          </w:rPr>
          <w:t>.</w:t>
        </w:r>
      </w:ins>
    </w:p>
    <w:p w:rsidR="002D695B" w:rsidRDefault="002D695B" w:rsidP="002D695B">
      <w:pPr>
        <w:pStyle w:val="Heading2"/>
        <w:shd w:val="clear" w:color="auto" w:fill="FFFFFF"/>
        <w:spacing w:before="0" w:beforeAutospacing="0" w:after="180" w:afterAutospacing="0"/>
        <w:jc w:val="both"/>
        <w:textAlignment w:val="baseline"/>
        <w:rPr>
          <w:ins w:id="287" w:author="Unknown"/>
          <w:rFonts w:ascii="Signika Negative" w:hAnsi="Signika Negative"/>
          <w:b w:val="0"/>
          <w:bCs w:val="0"/>
          <w:color w:val="000000"/>
          <w:sz w:val="42"/>
          <w:szCs w:val="42"/>
        </w:rPr>
      </w:pPr>
      <w:ins w:id="288" w:author="Unknown">
        <w:r>
          <w:rPr>
            <w:rFonts w:ascii="Signika Negative" w:hAnsi="Signika Negative"/>
            <w:b w:val="0"/>
            <w:bCs w:val="0"/>
            <w:color w:val="000000"/>
            <w:sz w:val="42"/>
            <w:szCs w:val="42"/>
          </w:rPr>
          <w:lastRenderedPageBreak/>
          <w:t>48) Explain about PreparedStatementCreator?</w:t>
        </w:r>
      </w:ins>
    </w:p>
    <w:p w:rsidR="002D695B" w:rsidRDefault="002D695B" w:rsidP="002D695B">
      <w:pPr>
        <w:pStyle w:val="NormalWeb"/>
        <w:shd w:val="clear" w:color="auto" w:fill="FFFFFF"/>
        <w:spacing w:before="0" w:beforeAutospacing="0" w:after="300" w:afterAutospacing="0"/>
        <w:jc w:val="both"/>
        <w:textAlignment w:val="baseline"/>
        <w:rPr>
          <w:ins w:id="289" w:author="Unknown"/>
          <w:rFonts w:ascii="Open Sans" w:hAnsi="Open Sans"/>
          <w:color w:val="000000"/>
          <w:sz w:val="21"/>
          <w:szCs w:val="21"/>
        </w:rPr>
      </w:pPr>
      <w:ins w:id="290" w:author="Unknown">
        <w:r>
          <w:rPr>
            <w:rFonts w:ascii="Open Sans" w:hAnsi="Open Sans"/>
            <w:color w:val="000000"/>
            <w:sz w:val="21"/>
            <w:szCs w:val="21"/>
          </w:rPr>
          <w:t>PreparedStatementCreator is one of the most common used interfaces for writing data to database. The interface has one method createPreparedStatement().</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992"/>
        <w:gridCol w:w="10648"/>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PreparedStatement &lt;strong&gt;createPreparedStatement&lt;/strong&gt;</w:t>
            </w:r>
          </w:p>
          <w:p w:rsidR="002D695B" w:rsidRDefault="002D695B" w:rsidP="0004648E">
            <w:pPr>
              <w:textAlignment w:val="baseline"/>
              <w:rPr>
                <w:rFonts w:ascii="inherit" w:hAnsi="inherit"/>
                <w:sz w:val="24"/>
                <w:szCs w:val="24"/>
              </w:rPr>
            </w:pPr>
            <w:r>
              <w:rPr>
                <w:rFonts w:ascii="inherit" w:hAnsi="inherit"/>
              </w:rPr>
              <w:t>(Connection conn) throws SQLException;</w:t>
            </w:r>
          </w:p>
        </w:tc>
      </w:tr>
    </w:tbl>
    <w:p w:rsidR="002D695B" w:rsidRDefault="002D695B" w:rsidP="002D695B">
      <w:pPr>
        <w:pStyle w:val="NormalWeb"/>
        <w:shd w:val="clear" w:color="auto" w:fill="FFFFFF"/>
        <w:spacing w:before="0" w:beforeAutospacing="0" w:after="0" w:afterAutospacing="0"/>
        <w:jc w:val="both"/>
        <w:textAlignment w:val="baseline"/>
        <w:rPr>
          <w:ins w:id="291" w:author="Unknown"/>
          <w:rFonts w:ascii="Open Sans" w:hAnsi="Open Sans"/>
          <w:color w:val="000000"/>
          <w:sz w:val="21"/>
          <w:szCs w:val="21"/>
        </w:rPr>
      </w:pPr>
      <w:ins w:id="292" w:author="Unknown">
        <w:r>
          <w:rPr>
            <w:rFonts w:ascii="Open Sans" w:hAnsi="Open Sans"/>
            <w:color w:val="000000"/>
            <w:sz w:val="21"/>
            <w:szCs w:val="21"/>
          </w:rPr>
          <w:t>When this interface is implemented, we should create and return a PreparedStatement from the Connection argument, and the exception handling is automatically taken care off. When this interface is implemented, another interface </w:t>
        </w:r>
        <w:r>
          <w:rPr>
            <w:rFonts w:ascii="inherit" w:hAnsi="inherit"/>
            <w:b/>
            <w:bCs/>
            <w:color w:val="000000"/>
            <w:sz w:val="21"/>
            <w:szCs w:val="21"/>
            <w:bdr w:val="none" w:sz="0" w:space="0" w:color="auto" w:frame="1"/>
          </w:rPr>
          <w:t>SqlProvider</w:t>
        </w:r>
        <w:r>
          <w:rPr>
            <w:rFonts w:ascii="Open Sans" w:hAnsi="Open Sans"/>
            <w:color w:val="000000"/>
            <w:sz w:val="21"/>
            <w:szCs w:val="21"/>
          </w:rPr>
          <w:t> is also implemented which has a method called </w:t>
        </w:r>
        <w:r>
          <w:rPr>
            <w:rFonts w:ascii="inherit" w:hAnsi="inherit"/>
            <w:b/>
            <w:bCs/>
            <w:color w:val="000000"/>
            <w:sz w:val="21"/>
            <w:szCs w:val="21"/>
            <w:bdr w:val="none" w:sz="0" w:space="0" w:color="auto" w:frame="1"/>
          </w:rPr>
          <w:t>getSql()</w:t>
        </w:r>
        <w:r>
          <w:rPr>
            <w:rFonts w:ascii="Open Sans" w:hAnsi="Open Sans"/>
            <w:color w:val="000000"/>
            <w:sz w:val="21"/>
            <w:szCs w:val="21"/>
          </w:rPr>
          <w:t> which is used to provide sql strings to JdbcTemplate.</w:t>
        </w:r>
      </w:ins>
    </w:p>
    <w:p w:rsidR="002D695B" w:rsidRDefault="002D695B" w:rsidP="002D695B">
      <w:pPr>
        <w:pStyle w:val="Heading2"/>
        <w:shd w:val="clear" w:color="auto" w:fill="FFFFFF"/>
        <w:spacing w:before="0" w:beforeAutospacing="0" w:after="180" w:afterAutospacing="0"/>
        <w:jc w:val="both"/>
        <w:textAlignment w:val="baseline"/>
        <w:rPr>
          <w:ins w:id="293" w:author="Unknown"/>
          <w:rFonts w:ascii="Signika Negative" w:hAnsi="Signika Negative"/>
          <w:b w:val="0"/>
          <w:bCs w:val="0"/>
          <w:color w:val="000000"/>
          <w:sz w:val="42"/>
          <w:szCs w:val="42"/>
        </w:rPr>
      </w:pPr>
      <w:ins w:id="294" w:author="Unknown">
        <w:r>
          <w:rPr>
            <w:rFonts w:ascii="Signika Negative" w:hAnsi="Signika Negative"/>
            <w:b w:val="0"/>
            <w:bCs w:val="0"/>
            <w:color w:val="000000"/>
            <w:sz w:val="42"/>
            <w:szCs w:val="42"/>
          </w:rPr>
          <w:t>49) Explain about BatchPreparedStatementSetter?</w:t>
        </w:r>
      </w:ins>
    </w:p>
    <w:p w:rsidR="002D695B" w:rsidRDefault="002D695B" w:rsidP="002D695B">
      <w:pPr>
        <w:pStyle w:val="NormalWeb"/>
        <w:shd w:val="clear" w:color="auto" w:fill="FFFFFF"/>
        <w:spacing w:before="0" w:beforeAutospacing="0" w:after="0" w:afterAutospacing="0"/>
        <w:jc w:val="both"/>
        <w:textAlignment w:val="baseline"/>
        <w:rPr>
          <w:ins w:id="295" w:author="Unknown"/>
          <w:rFonts w:ascii="Open Sans" w:hAnsi="Open Sans"/>
          <w:color w:val="000000"/>
          <w:sz w:val="21"/>
          <w:szCs w:val="21"/>
        </w:rPr>
      </w:pPr>
      <w:ins w:id="296" w:author="Unknown">
        <w:r>
          <w:rPr>
            <w:rFonts w:ascii="Open Sans" w:hAnsi="Open Sans"/>
            <w:color w:val="000000"/>
            <w:sz w:val="21"/>
            <w:szCs w:val="21"/>
          </w:rPr>
          <w:t>If the user what to update more than one row at a shot then he can go for </w:t>
        </w:r>
        <w:r>
          <w:rPr>
            <w:rFonts w:ascii="inherit" w:hAnsi="inherit"/>
            <w:b/>
            <w:bCs/>
            <w:color w:val="000000"/>
            <w:sz w:val="21"/>
            <w:szCs w:val="21"/>
            <w:bdr w:val="none" w:sz="0" w:space="0" w:color="auto" w:frame="1"/>
          </w:rPr>
          <w:t>BatchPreparedStatementSetter</w:t>
        </w:r>
        <w:r>
          <w:rPr>
            <w:rFonts w:ascii="Open Sans" w:hAnsi="Open Sans"/>
            <w:color w:val="000000"/>
            <w:sz w:val="21"/>
            <w:szCs w:val="21"/>
          </w:rPr>
          <w:t>. This interface provides two methods</w:t>
        </w:r>
      </w:ins>
    </w:p>
    <w:tbl>
      <w:tblPr>
        <w:tblW w:w="11640" w:type="dxa"/>
        <w:tblBorders>
          <w:top w:val="single" w:sz="6" w:space="0" w:color="EBEBF3"/>
          <w:left w:val="single" w:sz="6" w:space="0" w:color="EBEBF3"/>
          <w:bottom w:val="single" w:sz="6" w:space="0" w:color="EBEBF3"/>
          <w:right w:val="single" w:sz="6" w:space="0" w:color="EBEBF3"/>
        </w:tblBorders>
        <w:tblCellMar>
          <w:left w:w="0" w:type="dxa"/>
          <w:right w:w="0" w:type="dxa"/>
        </w:tblCellMar>
        <w:tblLook w:val="04A0"/>
      </w:tblPr>
      <w:tblGrid>
        <w:gridCol w:w="1009"/>
        <w:gridCol w:w="10631"/>
      </w:tblGrid>
      <w:tr w:rsidR="002D695B" w:rsidTr="0004648E">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spacing w:after="0"/>
              <w:textAlignment w:val="baseline"/>
              <w:rPr>
                <w:rFonts w:ascii="inherit" w:hAnsi="inherit"/>
              </w:rPr>
            </w:pPr>
            <w:r>
              <w:rPr>
                <w:rFonts w:ascii="inherit" w:hAnsi="inherit"/>
              </w:rPr>
              <w:t>1</w:t>
            </w:r>
          </w:p>
          <w:p w:rsidR="002D695B" w:rsidRDefault="002D695B" w:rsidP="0004648E">
            <w:pPr>
              <w:textAlignment w:val="baseline"/>
              <w:rPr>
                <w:rFonts w:ascii="inherit" w:hAnsi="inherit"/>
                <w:sz w:val="24"/>
                <w:szCs w:val="24"/>
              </w:rPr>
            </w:pPr>
            <w:r>
              <w:rPr>
                <w:rFonts w:ascii="inherit" w:hAnsi="inherit"/>
              </w:rPr>
              <w:t>2</w:t>
            </w:r>
          </w:p>
        </w:tc>
        <w:tc>
          <w:tcPr>
            <w:tcW w:w="0" w:type="auto"/>
            <w:tcBorders>
              <w:top w:val="nil"/>
              <w:left w:val="nil"/>
              <w:bottom w:val="nil"/>
              <w:right w:val="nil"/>
            </w:tcBorders>
            <w:tcMar>
              <w:top w:w="105" w:type="dxa"/>
              <w:left w:w="225" w:type="dxa"/>
              <w:bottom w:w="105" w:type="dxa"/>
              <w:right w:w="225" w:type="dxa"/>
            </w:tcMar>
            <w:vAlign w:val="bottom"/>
            <w:hideMark/>
          </w:tcPr>
          <w:p w:rsidR="002D695B" w:rsidRDefault="002D695B" w:rsidP="0004648E">
            <w:pPr>
              <w:textAlignment w:val="baseline"/>
              <w:rPr>
                <w:rFonts w:ascii="inherit" w:hAnsi="inherit"/>
              </w:rPr>
            </w:pPr>
            <w:r>
              <w:rPr>
                <w:rFonts w:ascii="inherit" w:hAnsi="inherit"/>
              </w:rPr>
              <w:t>setValues(PreparedStatement ps, int i) throws SQLException;</w:t>
            </w:r>
          </w:p>
          <w:p w:rsidR="002D695B" w:rsidRDefault="002D695B" w:rsidP="0004648E">
            <w:pPr>
              <w:textAlignment w:val="baseline"/>
              <w:rPr>
                <w:rFonts w:ascii="inherit" w:hAnsi="inherit"/>
                <w:sz w:val="24"/>
                <w:szCs w:val="24"/>
              </w:rPr>
            </w:pPr>
            <w:r>
              <w:rPr>
                <w:rFonts w:ascii="inherit" w:hAnsi="inherit"/>
              </w:rPr>
              <w:t>int getBatchSize();</w:t>
            </w:r>
          </w:p>
        </w:tc>
      </w:tr>
    </w:tbl>
    <w:p w:rsidR="002D695B" w:rsidRDefault="002D695B" w:rsidP="002D695B">
      <w:pPr>
        <w:pStyle w:val="NormalWeb"/>
        <w:shd w:val="clear" w:color="auto" w:fill="FFFFFF"/>
        <w:spacing w:before="0" w:beforeAutospacing="0" w:after="300" w:afterAutospacing="0"/>
        <w:jc w:val="both"/>
        <w:textAlignment w:val="baseline"/>
        <w:rPr>
          <w:ins w:id="297" w:author="Unknown"/>
          <w:rFonts w:ascii="Open Sans" w:hAnsi="Open Sans"/>
          <w:color w:val="000000"/>
          <w:sz w:val="21"/>
          <w:szCs w:val="21"/>
        </w:rPr>
      </w:pPr>
      <w:ins w:id="298" w:author="Unknown">
        <w:r>
          <w:rPr>
            <w:rFonts w:ascii="Open Sans" w:hAnsi="Open Sans"/>
            <w:color w:val="000000"/>
            <w:sz w:val="21"/>
            <w:szCs w:val="21"/>
          </w:rPr>
          <w:t>The getBatchSize() tells the JdbcTemplate class how many statements to create. And this also determines how many times setValues() will be called.</w:t>
        </w:r>
      </w:ins>
    </w:p>
    <w:p w:rsidR="002D695B" w:rsidRDefault="002D695B" w:rsidP="002D695B">
      <w:pPr>
        <w:pStyle w:val="Heading2"/>
        <w:shd w:val="clear" w:color="auto" w:fill="FFFFFF"/>
        <w:spacing w:before="0" w:beforeAutospacing="0" w:after="180" w:afterAutospacing="0"/>
        <w:jc w:val="both"/>
        <w:textAlignment w:val="baseline"/>
        <w:rPr>
          <w:ins w:id="299" w:author="Unknown"/>
          <w:rFonts w:ascii="Signika Negative" w:hAnsi="Signika Negative"/>
          <w:b w:val="0"/>
          <w:bCs w:val="0"/>
          <w:color w:val="000000"/>
          <w:sz w:val="42"/>
          <w:szCs w:val="42"/>
        </w:rPr>
      </w:pPr>
      <w:ins w:id="300" w:author="Unknown">
        <w:r>
          <w:rPr>
            <w:rFonts w:ascii="Signika Negative" w:hAnsi="Signika Negative"/>
            <w:b w:val="0"/>
            <w:bCs w:val="0"/>
            <w:color w:val="000000"/>
            <w:sz w:val="42"/>
            <w:szCs w:val="42"/>
          </w:rPr>
          <w:t>50) Explain about RowCallbackHandler and why it is used?</w:t>
        </w:r>
      </w:ins>
    </w:p>
    <w:p w:rsidR="002D695B" w:rsidRDefault="002D695B" w:rsidP="002D695B">
      <w:pPr>
        <w:pStyle w:val="NormalWeb"/>
        <w:shd w:val="clear" w:color="auto" w:fill="FFFFFF"/>
        <w:spacing w:before="0" w:beforeAutospacing="0" w:after="0" w:afterAutospacing="0"/>
        <w:jc w:val="both"/>
        <w:textAlignment w:val="baseline"/>
        <w:rPr>
          <w:ins w:id="301" w:author="Unknown"/>
          <w:rFonts w:ascii="Open Sans" w:hAnsi="Open Sans"/>
          <w:color w:val="000000"/>
          <w:sz w:val="21"/>
          <w:szCs w:val="21"/>
        </w:rPr>
      </w:pPr>
      <w:ins w:id="302" w:author="Unknown">
        <w:r>
          <w:rPr>
            <w:rFonts w:ascii="Open Sans" w:hAnsi="Open Sans"/>
            <w:color w:val="000000"/>
            <w:sz w:val="21"/>
            <w:szCs w:val="21"/>
          </w:rPr>
          <w:t>In order to navigate through the records we generally go for ResultSet. But spring provides an interface that handles this entire burden and leaves the user to decide what to do with each row. The interface provided by spring is </w:t>
        </w:r>
        <w:r>
          <w:rPr>
            <w:rFonts w:ascii="inherit" w:hAnsi="inherit"/>
            <w:b/>
            <w:bCs/>
            <w:color w:val="000000"/>
            <w:sz w:val="21"/>
            <w:szCs w:val="21"/>
            <w:bdr w:val="none" w:sz="0" w:space="0" w:color="auto" w:frame="1"/>
          </w:rPr>
          <w:t>RowCallbackHandler</w:t>
        </w:r>
        <w:r>
          <w:rPr>
            <w:rFonts w:ascii="Open Sans" w:hAnsi="Open Sans"/>
            <w:color w:val="000000"/>
            <w:sz w:val="21"/>
            <w:szCs w:val="21"/>
          </w:rPr>
          <w:t>. There is a method processRow() which needs to be implemented so that it is applicable for each and everyrow.</w:t>
        </w:r>
      </w:ins>
    </w:p>
    <w:tbl>
      <w:tblPr>
        <w:tblW w:w="11640" w:type="dxa"/>
        <w:tblBorders>
          <w:top w:val="single" w:sz="6" w:space="0" w:color="EBEBF3"/>
          <w:left w:val="single" w:sz="6" w:space="0" w:color="EBEBF3"/>
          <w:bottom w:val="single" w:sz="6" w:space="0" w:color="EBEBF3"/>
          <w:right w:val="single" w:sz="6" w:space="0" w:color="EBEBF3"/>
        </w:tblBorders>
        <w:shd w:val="clear" w:color="auto" w:fill="FFFFFF"/>
        <w:tblCellMar>
          <w:left w:w="0" w:type="dxa"/>
          <w:right w:w="0" w:type="dxa"/>
        </w:tblCellMar>
        <w:tblLook w:val="04A0"/>
      </w:tblPr>
      <w:tblGrid>
        <w:gridCol w:w="1480"/>
        <w:gridCol w:w="10160"/>
      </w:tblGrid>
      <w:tr w:rsidR="002D695B" w:rsidTr="0004648E">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2D695B" w:rsidRDefault="002D695B" w:rsidP="0004648E">
            <w:pPr>
              <w:textAlignment w:val="baseline"/>
              <w:rPr>
                <w:rFonts w:ascii="inherit" w:hAnsi="inherit"/>
                <w:color w:val="000000"/>
                <w:sz w:val="21"/>
                <w:szCs w:val="21"/>
              </w:rPr>
            </w:pPr>
            <w:r>
              <w:rPr>
                <w:rFonts w:ascii="inherit" w:hAnsi="inherit"/>
                <w:color w:val="000000"/>
                <w:sz w:val="21"/>
                <w:szCs w:val="21"/>
              </w:rPr>
              <w:t>1</w:t>
            </w:r>
          </w:p>
        </w:tc>
        <w:tc>
          <w:tcPr>
            <w:tcW w:w="0" w:type="auto"/>
            <w:tcBorders>
              <w:top w:val="nil"/>
              <w:left w:val="nil"/>
              <w:bottom w:val="nil"/>
              <w:right w:val="nil"/>
            </w:tcBorders>
            <w:shd w:val="clear" w:color="auto" w:fill="FFFFFF"/>
            <w:tcMar>
              <w:top w:w="105" w:type="dxa"/>
              <w:left w:w="225" w:type="dxa"/>
              <w:bottom w:w="105" w:type="dxa"/>
              <w:right w:w="225" w:type="dxa"/>
            </w:tcMar>
            <w:vAlign w:val="bottom"/>
            <w:hideMark/>
          </w:tcPr>
          <w:p w:rsidR="002D695B" w:rsidRDefault="002D695B" w:rsidP="0004648E">
            <w:pPr>
              <w:textAlignment w:val="baseline"/>
              <w:rPr>
                <w:rFonts w:ascii="inherit" w:hAnsi="inherit"/>
                <w:color w:val="000000"/>
                <w:sz w:val="21"/>
                <w:szCs w:val="21"/>
              </w:rPr>
            </w:pPr>
            <w:r>
              <w:rPr>
                <w:rFonts w:ascii="inherit" w:hAnsi="inherit"/>
                <w:color w:val="000000"/>
                <w:sz w:val="21"/>
                <w:szCs w:val="21"/>
              </w:rPr>
              <w:t>void processRow(java.sql.ResultSet rs);</w:t>
            </w:r>
          </w:p>
        </w:tc>
      </w:tr>
    </w:tbl>
    <w:p w:rsidR="002D695B" w:rsidRPr="00837D5D" w:rsidRDefault="002D695B" w:rsidP="002D695B">
      <w:pPr>
        <w:autoSpaceDE w:val="0"/>
        <w:autoSpaceDN w:val="0"/>
        <w:adjustRightInd w:val="0"/>
        <w:spacing w:after="0" w:line="240" w:lineRule="auto"/>
        <w:rPr>
          <w:rFonts w:ascii="NewBaskerville-Roman" w:hAnsi="NewBaskerville-Roman" w:cs="NewBaskerville-Roman"/>
          <w:sz w:val="28"/>
          <w:szCs w:val="28"/>
        </w:rPr>
      </w:pPr>
    </w:p>
    <w:p w:rsidR="000376B3" w:rsidRPr="001F6C19" w:rsidRDefault="000376B3" w:rsidP="000376B3">
      <w:pPr>
        <w:pStyle w:val="Heading1"/>
        <w:shd w:val="clear" w:color="auto" w:fill="FFFFFF"/>
        <w:spacing w:before="300" w:after="225"/>
        <w:textAlignment w:val="baseline"/>
        <w:rPr>
          <w:rFonts w:ascii="Signika Negative" w:hAnsi="Signika Negative"/>
          <w:bCs w:val="0"/>
          <w:color w:val="000000"/>
          <w:sz w:val="45"/>
          <w:szCs w:val="45"/>
        </w:rPr>
      </w:pPr>
      <w:r w:rsidRPr="001F6C19">
        <w:rPr>
          <w:rFonts w:ascii="Signika Negative" w:hAnsi="Signika Negative"/>
          <w:bCs w:val="0"/>
          <w:color w:val="000000"/>
          <w:sz w:val="45"/>
          <w:szCs w:val="45"/>
        </w:rPr>
        <w:t>Spring AOP Interview Questions and Answers</w:t>
      </w:r>
    </w:p>
    <w:p w:rsidR="006F2BB0" w:rsidRDefault="00C0367C">
      <w:pPr>
        <w:rPr>
          <w:rFonts w:ascii="Open Sans" w:hAnsi="Open Sans"/>
          <w:color w:val="000000"/>
          <w:sz w:val="21"/>
          <w:szCs w:val="21"/>
          <w:shd w:val="clear" w:color="auto" w:fill="FFFFFF"/>
        </w:rPr>
      </w:pPr>
      <w:r>
        <w:rPr>
          <w:rFonts w:ascii="Open Sans" w:hAnsi="Open Sans"/>
          <w:color w:val="000000"/>
          <w:sz w:val="21"/>
          <w:szCs w:val="21"/>
          <w:shd w:val="clear" w:color="auto" w:fill="FFFFFF"/>
        </w:rPr>
        <w:t>Sp</w:t>
      </w:r>
      <w:r w:rsidR="000376B3">
        <w:rPr>
          <w:rFonts w:ascii="Open Sans" w:hAnsi="Open Sans"/>
          <w:color w:val="000000"/>
          <w:sz w:val="21"/>
          <w:szCs w:val="21"/>
          <w:shd w:val="clear" w:color="auto" w:fill="FFFFFF"/>
        </w:rPr>
        <w:t>ring AOP is elegant feature of Spring Framework. It provides powerful to the cross cutting concern area into application. In this article I have collect Spring AOP (Aspect Oriented Programming) interview questions and answers.</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1. What is the concept of AOP? Which problem does it solve?</w:t>
      </w:r>
      <w:r w:rsidRPr="000376B3">
        <w:rPr>
          <w:rFonts w:ascii="Open Sans" w:eastAsia="Times New Roman" w:hAnsi="Open Sans" w:cs="Times New Roman"/>
          <w:color w:val="000000"/>
          <w:sz w:val="21"/>
          <w:szCs w:val="21"/>
        </w:rPr>
        <w:br/>
        <w:t xml:space="preserve">Aspect-Oriented Programming (AOP) is another way of thing to some areas of application i.e. cross cutting </w:t>
      </w:r>
      <w:r w:rsidRPr="000376B3">
        <w:rPr>
          <w:rFonts w:ascii="Open Sans" w:eastAsia="Times New Roman" w:hAnsi="Open Sans" w:cs="Times New Roman"/>
          <w:color w:val="000000"/>
          <w:sz w:val="21"/>
          <w:szCs w:val="21"/>
        </w:rPr>
        <w:lastRenderedPageBreak/>
        <w:t>concern like security, logging and transaction. AOP is simple complement of OOP programming for different concerns. In OOP, the key unit of modularity is the class, whereas in AOP the unit of modularity is the aspect.</w:t>
      </w:r>
    </w:p>
    <w:p w:rsidR="000376B3" w:rsidRPr="000376B3" w:rsidRDefault="000376B3" w:rsidP="000376B3">
      <w:pPr>
        <w:shd w:val="clear" w:color="auto" w:fill="FFFFFF"/>
        <w:spacing w:after="300" w:line="240" w:lineRule="auto"/>
        <w:jc w:val="both"/>
        <w:textAlignment w:val="baseline"/>
        <w:rPr>
          <w:rFonts w:ascii="Open Sans" w:eastAsia="Times New Roman" w:hAnsi="Open Sans" w:cs="Times New Roman"/>
          <w:color w:val="000000"/>
          <w:sz w:val="21"/>
          <w:szCs w:val="21"/>
        </w:rPr>
      </w:pPr>
      <w:r w:rsidRPr="000376B3">
        <w:rPr>
          <w:rFonts w:ascii="Open Sans" w:eastAsia="Times New Roman" w:hAnsi="Open Sans" w:cs="Times New Roman"/>
          <w:color w:val="000000"/>
          <w:sz w:val="21"/>
          <w:szCs w:val="21"/>
        </w:rPr>
        <w:t>Aspect-Oriented Programming (AOP) enables modularization of cross-cutting concerns to solve following problems.</w:t>
      </w:r>
    </w:p>
    <w:p w:rsidR="000376B3" w:rsidRPr="000376B3" w:rsidRDefault="000376B3" w:rsidP="000376B3">
      <w:pPr>
        <w:numPr>
          <w:ilvl w:val="0"/>
          <w:numId w:val="12"/>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To avoid tangling</w:t>
      </w:r>
    </w:p>
    <w:p w:rsidR="000376B3" w:rsidRPr="000376B3" w:rsidRDefault="000376B3" w:rsidP="000376B3">
      <w:pPr>
        <w:numPr>
          <w:ilvl w:val="0"/>
          <w:numId w:val="12"/>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To eliminate scattering</w:t>
      </w:r>
    </w:p>
    <w:p w:rsidR="000376B3" w:rsidRPr="000376B3" w:rsidRDefault="000376B3" w:rsidP="000376B3">
      <w:pPr>
        <w:shd w:val="clear" w:color="auto" w:fill="FFFFFF"/>
        <w:spacing w:after="300" w:line="240" w:lineRule="auto"/>
        <w:jc w:val="both"/>
        <w:textAlignment w:val="baseline"/>
        <w:rPr>
          <w:rFonts w:ascii="Open Sans" w:eastAsia="Times New Roman" w:hAnsi="Open Sans" w:cs="Times New Roman"/>
          <w:color w:val="000000"/>
          <w:sz w:val="21"/>
          <w:szCs w:val="21"/>
        </w:rPr>
      </w:pPr>
      <w:r w:rsidRPr="000376B3">
        <w:rPr>
          <w:rFonts w:ascii="Open Sans" w:eastAsia="Times New Roman" w:hAnsi="Open Sans" w:cs="Times New Roman"/>
          <w:color w:val="000000"/>
          <w:sz w:val="21"/>
          <w:szCs w:val="21"/>
        </w:rPr>
        <w:t>Following Generic functionality that is needed in many places in your application</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Logging and Tracing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Transaction Management</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Security</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Caching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Error Handling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Performance Monitoring</w:t>
      </w:r>
    </w:p>
    <w:p w:rsidR="000376B3" w:rsidRPr="000376B3" w:rsidRDefault="000376B3" w:rsidP="000376B3">
      <w:pPr>
        <w:numPr>
          <w:ilvl w:val="0"/>
          <w:numId w:val="13"/>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Custom Business Rules</w:t>
      </w:r>
    </w:p>
    <w:p w:rsidR="000376B3" w:rsidRPr="000376B3" w:rsidRDefault="000376B3" w:rsidP="000376B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AOP terminologies</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Aspect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Joint Point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Advice</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Pointcut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Introduction</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Target Object</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AOP Proxy</w:t>
      </w:r>
    </w:p>
    <w:p w:rsidR="000376B3" w:rsidRPr="000376B3" w:rsidRDefault="000376B3" w:rsidP="000376B3">
      <w:pPr>
        <w:numPr>
          <w:ilvl w:val="0"/>
          <w:numId w:val="14"/>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Weaving</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2. What is a pointcut, a join point, an advice, an aspect, weaving, Introduction, Target Object, AOP Proxy?</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Pointcut</w:t>
      </w:r>
      <w:r w:rsidRPr="000376B3">
        <w:rPr>
          <w:rFonts w:ascii="Open Sans" w:eastAsia="Times New Roman" w:hAnsi="Open Sans" w:cs="Times New Roman"/>
          <w:color w:val="000000"/>
          <w:sz w:val="21"/>
          <w:szCs w:val="21"/>
        </w:rPr>
        <w:br/>
        <w:t>– An expression that selects one or more Join Points</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Join Point</w:t>
      </w:r>
      <w:r w:rsidRPr="000376B3">
        <w:rPr>
          <w:rFonts w:ascii="Open Sans" w:eastAsia="Times New Roman" w:hAnsi="Open Sans" w:cs="Times New Roman"/>
          <w:color w:val="000000"/>
          <w:sz w:val="21"/>
          <w:szCs w:val="21"/>
        </w:rPr>
        <w:br/>
        <w:t>– A point in the execution of a program such as a method call or exception thrown</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Advice</w:t>
      </w:r>
      <w:r w:rsidRPr="000376B3">
        <w:rPr>
          <w:rFonts w:ascii="Open Sans" w:eastAsia="Times New Roman" w:hAnsi="Open Sans" w:cs="Times New Roman"/>
          <w:color w:val="000000"/>
          <w:sz w:val="21"/>
          <w:szCs w:val="21"/>
        </w:rPr>
        <w:br/>
        <w:t>– Code to be executed at each selected Join Point</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Aspect</w:t>
      </w:r>
      <w:r w:rsidRPr="000376B3">
        <w:rPr>
          <w:rFonts w:ascii="Open Sans" w:eastAsia="Times New Roman" w:hAnsi="Open Sans" w:cs="Times New Roman"/>
          <w:color w:val="000000"/>
          <w:sz w:val="21"/>
          <w:szCs w:val="21"/>
        </w:rPr>
        <w:br/>
        <w:t>– A module that encapsulates pointcuts and advice</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Weaving</w:t>
      </w:r>
      <w:r w:rsidRPr="000376B3">
        <w:rPr>
          <w:rFonts w:ascii="Open Sans" w:eastAsia="Times New Roman" w:hAnsi="Open Sans" w:cs="Times New Roman"/>
          <w:color w:val="000000"/>
          <w:sz w:val="21"/>
          <w:szCs w:val="21"/>
        </w:rPr>
        <w:br/>
        <w:t>– Technique by which aspects are combined with main code</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Introduction</w:t>
      </w:r>
      <w:r w:rsidRPr="000376B3">
        <w:rPr>
          <w:rFonts w:ascii="Open Sans" w:eastAsia="Times New Roman" w:hAnsi="Open Sans" w:cs="Times New Roman"/>
          <w:color w:val="000000"/>
          <w:sz w:val="21"/>
          <w:szCs w:val="21"/>
        </w:rPr>
        <w:br/>
        <w:t>-Spring AOP allows to introduce new interfaces (and a corresponding application) to any object advises. </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Target Object</w:t>
      </w:r>
      <w:r w:rsidRPr="000376B3">
        <w:rPr>
          <w:rFonts w:ascii="Open Sans" w:eastAsia="Times New Roman" w:hAnsi="Open Sans" w:cs="Times New Roman"/>
          <w:color w:val="000000"/>
          <w:sz w:val="21"/>
          <w:szCs w:val="21"/>
        </w:rPr>
        <w:br/>
        <w:t>-An object is assisted by one or more respects. Also known as the object advised. </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AOP Proxy</w:t>
      </w:r>
      <w:r w:rsidRPr="000376B3">
        <w:rPr>
          <w:rFonts w:ascii="Open Sans" w:eastAsia="Times New Roman" w:hAnsi="Open Sans" w:cs="Times New Roman"/>
          <w:color w:val="000000"/>
          <w:sz w:val="21"/>
          <w:szCs w:val="21"/>
        </w:rPr>
        <w:br/>
        <w:t>-AOP proxy is an object used to perform the contract area. This object is created by the AOP framework. In Spring AOP proxy is part of JDK dynamic proxy or proxy CGLIB.</w:t>
      </w:r>
    </w:p>
    <w:p w:rsidR="000376B3" w:rsidRPr="000376B3" w:rsidRDefault="000376B3" w:rsidP="000376B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3. How does Spring solve (implement) a cross cutting concern?</w:t>
      </w:r>
    </w:p>
    <w:p w:rsidR="000376B3" w:rsidRPr="000376B3" w:rsidRDefault="000376B3" w:rsidP="000376B3">
      <w:pPr>
        <w:numPr>
          <w:ilvl w:val="0"/>
          <w:numId w:val="15"/>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Implement your mainline application logic</w:t>
      </w:r>
    </w:p>
    <w:p w:rsidR="000376B3" w:rsidRPr="000376B3" w:rsidRDefault="000376B3" w:rsidP="000376B3">
      <w:pPr>
        <w:numPr>
          <w:ilvl w:val="1"/>
          <w:numId w:val="15"/>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 Focusing on the core problem</w:t>
      </w:r>
    </w:p>
    <w:p w:rsidR="000376B3" w:rsidRPr="000376B3" w:rsidRDefault="000376B3" w:rsidP="000376B3">
      <w:pPr>
        <w:numPr>
          <w:ilvl w:val="0"/>
          <w:numId w:val="15"/>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Write aspects to implement your cross-cutting concerns</w:t>
      </w:r>
    </w:p>
    <w:p w:rsidR="000376B3" w:rsidRPr="000376B3" w:rsidRDefault="000376B3" w:rsidP="000376B3">
      <w:pPr>
        <w:numPr>
          <w:ilvl w:val="1"/>
          <w:numId w:val="15"/>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 Spring provides many aspects out-of-the-box</w:t>
      </w:r>
    </w:p>
    <w:p w:rsidR="000376B3" w:rsidRPr="000376B3" w:rsidRDefault="000376B3" w:rsidP="000376B3">
      <w:pPr>
        <w:numPr>
          <w:ilvl w:val="0"/>
          <w:numId w:val="15"/>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Weave the aspects into your application</w:t>
      </w:r>
    </w:p>
    <w:p w:rsidR="000376B3" w:rsidRPr="000376B3" w:rsidRDefault="000376B3" w:rsidP="000376B3">
      <w:pPr>
        <w:numPr>
          <w:ilvl w:val="1"/>
          <w:numId w:val="15"/>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 Adding the cross-cutting behaviors to the right places</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4. Which are the limitations of the two proxy-types?</w:t>
      </w:r>
      <w:r w:rsidRPr="000376B3">
        <w:rPr>
          <w:rFonts w:ascii="Open Sans" w:eastAsia="Times New Roman" w:hAnsi="Open Sans" w:cs="Times New Roman"/>
          <w:color w:val="000000"/>
          <w:sz w:val="21"/>
          <w:szCs w:val="21"/>
        </w:rPr>
        <w:br/>
        <w:t>Spring will create either </w:t>
      </w:r>
      <w:r w:rsidRPr="000376B3">
        <w:rPr>
          <w:rFonts w:ascii="inherit" w:eastAsia="Times New Roman" w:hAnsi="inherit" w:cs="Times New Roman"/>
          <w:b/>
          <w:bCs/>
          <w:color w:val="000000"/>
          <w:sz w:val="21"/>
          <w:szCs w:val="21"/>
          <w:bdr w:val="none" w:sz="0" w:space="0" w:color="auto" w:frame="1"/>
        </w:rPr>
        <w:t>JDK </w:t>
      </w:r>
      <w:r w:rsidRPr="000376B3">
        <w:rPr>
          <w:rFonts w:ascii="Open Sans" w:eastAsia="Times New Roman" w:hAnsi="Open Sans" w:cs="Times New Roman"/>
          <w:color w:val="000000"/>
          <w:sz w:val="21"/>
          <w:szCs w:val="21"/>
        </w:rPr>
        <w:t>or </w:t>
      </w:r>
      <w:r w:rsidRPr="000376B3">
        <w:rPr>
          <w:rFonts w:ascii="inherit" w:eastAsia="Times New Roman" w:hAnsi="inherit" w:cs="Times New Roman"/>
          <w:b/>
          <w:bCs/>
          <w:color w:val="000000"/>
          <w:sz w:val="21"/>
          <w:szCs w:val="21"/>
          <w:bdr w:val="none" w:sz="0" w:space="0" w:color="auto" w:frame="1"/>
        </w:rPr>
        <w:t>CGLib </w:t>
      </w:r>
      <w:r w:rsidRPr="000376B3">
        <w:rPr>
          <w:rFonts w:ascii="Open Sans" w:eastAsia="Times New Roman" w:hAnsi="Open Sans" w:cs="Times New Roman"/>
          <w:color w:val="000000"/>
          <w:sz w:val="21"/>
          <w:szCs w:val="21"/>
        </w:rPr>
        <w:t>proxies</w:t>
      </w:r>
    </w:p>
    <w:p w:rsidR="000376B3" w:rsidRPr="000376B3" w:rsidRDefault="000376B3" w:rsidP="000376B3">
      <w:pPr>
        <w:numPr>
          <w:ilvl w:val="0"/>
          <w:numId w:val="16"/>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lastRenderedPageBreak/>
        <w:t>JDK Proxy</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Also called dynamic proxies</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API is built into the JDK</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Requirements: Java interface(s)</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All interfaces proxied</w:t>
      </w:r>
    </w:p>
    <w:p w:rsidR="000376B3" w:rsidRPr="000376B3" w:rsidRDefault="000376B3" w:rsidP="000376B3">
      <w:pPr>
        <w:numPr>
          <w:ilvl w:val="0"/>
          <w:numId w:val="16"/>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CGLib Proxy</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NOT built into JDK</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Included in Spring jars</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Used when interface not available</w:t>
      </w:r>
    </w:p>
    <w:p w:rsidR="000376B3" w:rsidRPr="000376B3" w:rsidRDefault="000376B3" w:rsidP="000376B3">
      <w:pPr>
        <w:numPr>
          <w:ilvl w:val="1"/>
          <w:numId w:val="16"/>
        </w:numPr>
        <w:shd w:val="clear" w:color="auto" w:fill="FFFFFF"/>
        <w:spacing w:after="0" w:line="240" w:lineRule="auto"/>
        <w:ind w:left="1200"/>
        <w:textAlignment w:val="baseline"/>
        <w:rPr>
          <w:rFonts w:ascii="inherit" w:eastAsia="Times New Roman" w:hAnsi="inherit" w:cs="Times New Roman"/>
          <w:color w:val="000000"/>
          <w:sz w:val="21"/>
          <w:szCs w:val="21"/>
        </w:rPr>
      </w:pPr>
      <w:r w:rsidRPr="000376B3">
        <w:rPr>
          <w:rFonts w:ascii="inherit" w:eastAsia="Times New Roman" w:hAnsi="inherit" w:cs="Times New Roman"/>
          <w:color w:val="000000"/>
          <w:sz w:val="21"/>
          <w:szCs w:val="21"/>
        </w:rPr>
        <w:t>Cannot be applied to final classes or methods</w:t>
      </w:r>
    </w:p>
    <w:p w:rsidR="000376B3" w:rsidRPr="000376B3" w:rsidRDefault="000376B3" w:rsidP="000376B3">
      <w:pPr>
        <w:shd w:val="clear" w:color="auto" w:fill="F2F9FC"/>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Popular Tutorials</w:t>
      </w:r>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1" w:history="1">
        <w:r w:rsidR="000376B3" w:rsidRPr="000376B3">
          <w:rPr>
            <w:rFonts w:ascii="inherit" w:eastAsia="Times New Roman" w:hAnsi="inherit" w:cs="Times New Roman"/>
            <w:b/>
            <w:bCs/>
            <w:i/>
            <w:iCs/>
            <w:color w:val="63B175"/>
            <w:sz w:val="21"/>
          </w:rPr>
          <w:t>Spring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2" w:history="1">
        <w:r w:rsidR="000376B3" w:rsidRPr="000376B3">
          <w:rPr>
            <w:rFonts w:ascii="inherit" w:eastAsia="Times New Roman" w:hAnsi="inherit" w:cs="Times New Roman"/>
            <w:b/>
            <w:bCs/>
            <w:i/>
            <w:iCs/>
            <w:color w:val="63B175"/>
            <w:sz w:val="21"/>
          </w:rPr>
          <w:t>Spring MVC Web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3" w:history="1">
        <w:r w:rsidR="000376B3" w:rsidRPr="000376B3">
          <w:rPr>
            <w:rFonts w:ascii="inherit" w:eastAsia="Times New Roman" w:hAnsi="inherit" w:cs="Times New Roman"/>
            <w:b/>
            <w:bCs/>
            <w:i/>
            <w:iCs/>
            <w:color w:val="63B175"/>
            <w:sz w:val="21"/>
          </w:rPr>
          <w:t>Spring Boot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4" w:history="1">
        <w:r w:rsidR="000376B3" w:rsidRPr="000376B3">
          <w:rPr>
            <w:rFonts w:ascii="inherit" w:eastAsia="Times New Roman" w:hAnsi="inherit" w:cs="Times New Roman"/>
            <w:b/>
            <w:bCs/>
            <w:i/>
            <w:iCs/>
            <w:color w:val="63B175"/>
            <w:sz w:val="21"/>
          </w:rPr>
          <w:t>Spring Security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5" w:history="1">
        <w:r w:rsidR="000376B3" w:rsidRPr="000376B3">
          <w:rPr>
            <w:rFonts w:ascii="inherit" w:eastAsia="Times New Roman" w:hAnsi="inherit" w:cs="Times New Roman"/>
            <w:b/>
            <w:bCs/>
            <w:i/>
            <w:iCs/>
            <w:color w:val="63B175"/>
            <w:sz w:val="21"/>
          </w:rPr>
          <w:t>Spring AOP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6" w:history="1">
        <w:r w:rsidR="000376B3" w:rsidRPr="000376B3">
          <w:rPr>
            <w:rFonts w:ascii="inherit" w:eastAsia="Times New Roman" w:hAnsi="inherit" w:cs="Times New Roman"/>
            <w:b/>
            <w:bCs/>
            <w:i/>
            <w:iCs/>
            <w:color w:val="63B175"/>
            <w:sz w:val="21"/>
          </w:rPr>
          <w:t>Spring JDBC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7" w:history="1">
        <w:r w:rsidR="000376B3" w:rsidRPr="000376B3">
          <w:rPr>
            <w:rFonts w:ascii="inherit" w:eastAsia="Times New Roman" w:hAnsi="inherit" w:cs="Times New Roman"/>
            <w:b/>
            <w:bCs/>
            <w:i/>
            <w:iCs/>
            <w:color w:val="63B175"/>
            <w:sz w:val="21"/>
          </w:rPr>
          <w:t>Spring HATEOAS</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8" w:history="1">
        <w:r w:rsidR="000376B3" w:rsidRPr="000376B3">
          <w:rPr>
            <w:rFonts w:ascii="inherit" w:eastAsia="Times New Roman" w:hAnsi="inherit" w:cs="Times New Roman"/>
            <w:b/>
            <w:bCs/>
            <w:i/>
            <w:iCs/>
            <w:color w:val="63B175"/>
            <w:sz w:val="21"/>
          </w:rPr>
          <w:t>Microservices with Spring Boot</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19" w:history="1">
        <w:r w:rsidR="000376B3" w:rsidRPr="000376B3">
          <w:rPr>
            <w:rFonts w:ascii="inherit" w:eastAsia="Times New Roman" w:hAnsi="inherit" w:cs="Times New Roman"/>
            <w:b/>
            <w:bCs/>
            <w:i/>
            <w:iCs/>
            <w:color w:val="63B175"/>
            <w:sz w:val="21"/>
          </w:rPr>
          <w:t>REST Webservice</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0" w:history="1">
        <w:r w:rsidR="000376B3" w:rsidRPr="000376B3">
          <w:rPr>
            <w:rFonts w:ascii="inherit" w:eastAsia="Times New Roman" w:hAnsi="inherit" w:cs="Times New Roman"/>
            <w:b/>
            <w:bCs/>
            <w:i/>
            <w:iCs/>
            <w:color w:val="63B175"/>
            <w:sz w:val="21"/>
          </w:rPr>
          <w:t>Core Java</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1" w:history="1">
        <w:r w:rsidR="000376B3" w:rsidRPr="000376B3">
          <w:rPr>
            <w:rFonts w:ascii="inherit" w:eastAsia="Times New Roman" w:hAnsi="inherit" w:cs="Times New Roman"/>
            <w:b/>
            <w:bCs/>
            <w:i/>
            <w:iCs/>
            <w:color w:val="63B175"/>
            <w:sz w:val="21"/>
          </w:rPr>
          <w:t>Hibernate Tutorial</w:t>
        </w:r>
      </w:hyperlink>
    </w:p>
    <w:p w:rsidR="000376B3" w:rsidRPr="000376B3" w:rsidRDefault="00E5198E" w:rsidP="000376B3">
      <w:pPr>
        <w:numPr>
          <w:ilvl w:val="0"/>
          <w:numId w:val="17"/>
        </w:numPr>
        <w:shd w:val="clear" w:color="auto" w:fill="F2F9FC"/>
        <w:spacing w:after="0" w:line="240" w:lineRule="auto"/>
        <w:ind w:left="600"/>
        <w:textAlignment w:val="baseline"/>
        <w:rPr>
          <w:rFonts w:ascii="inherit" w:eastAsia="Times New Roman" w:hAnsi="inherit" w:cs="Times New Roman"/>
          <w:color w:val="000000"/>
          <w:sz w:val="21"/>
          <w:szCs w:val="21"/>
        </w:rPr>
      </w:pPr>
      <w:hyperlink r:id="rId22" w:history="1">
        <w:r w:rsidR="000376B3" w:rsidRPr="000376B3">
          <w:rPr>
            <w:rFonts w:ascii="inherit" w:eastAsia="Times New Roman" w:hAnsi="inherit" w:cs="Times New Roman"/>
            <w:b/>
            <w:bCs/>
            <w:i/>
            <w:iCs/>
            <w:color w:val="63B175"/>
            <w:sz w:val="21"/>
          </w:rPr>
          <w:t>Spring Batch</w:t>
        </w:r>
      </w:hyperlink>
    </w:p>
    <w:p w:rsidR="000376B3" w:rsidRPr="000376B3" w:rsidRDefault="000376B3" w:rsidP="000376B3">
      <w:pPr>
        <w:shd w:val="clear" w:color="auto" w:fill="FFFFFF"/>
        <w:spacing w:after="0" w:line="240" w:lineRule="auto"/>
        <w:jc w:val="both"/>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5. How many advice types does Spring support. What are they used for?</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Before advice:</w:t>
      </w:r>
      <w:r w:rsidRPr="000376B3">
        <w:rPr>
          <w:rFonts w:ascii="inherit" w:eastAsia="Times New Roman" w:hAnsi="inherit" w:cs="Times New Roman"/>
          <w:color w:val="000000"/>
          <w:sz w:val="21"/>
          <w:szCs w:val="21"/>
        </w:rPr>
        <w:t> Advice that executes before a join point, but which does not have the ability to prevent execution flow proceeding to the join point (unless it throws an exception).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After returning advice: </w:t>
      </w:r>
      <w:r w:rsidRPr="000376B3">
        <w:rPr>
          <w:rFonts w:ascii="inherit" w:eastAsia="Times New Roman" w:hAnsi="inherit" w:cs="Times New Roman"/>
          <w:color w:val="000000"/>
          <w:sz w:val="21"/>
          <w:szCs w:val="21"/>
        </w:rPr>
        <w:t>Advice to be executed after a join point completes normally: for example, if a method returns without throwing an exception.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After throwing advice:</w:t>
      </w:r>
      <w:r w:rsidRPr="000376B3">
        <w:rPr>
          <w:rFonts w:ascii="inherit" w:eastAsia="Times New Roman" w:hAnsi="inherit" w:cs="Times New Roman"/>
          <w:color w:val="000000"/>
          <w:sz w:val="21"/>
          <w:szCs w:val="21"/>
        </w:rPr>
        <w:t> Advice to be executed if a method exits by throwing an exception.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After advice: </w:t>
      </w:r>
      <w:r w:rsidRPr="000376B3">
        <w:rPr>
          <w:rFonts w:ascii="inherit" w:eastAsia="Times New Roman" w:hAnsi="inherit" w:cs="Times New Roman"/>
          <w:color w:val="000000"/>
          <w:sz w:val="21"/>
          <w:szCs w:val="21"/>
        </w:rPr>
        <w:t>Advice to be executed regardless of the means by which a join point exits (normal or exceptional return).</w:t>
      </w:r>
    </w:p>
    <w:p w:rsidR="000376B3" w:rsidRPr="000376B3" w:rsidRDefault="000376B3" w:rsidP="000376B3">
      <w:pPr>
        <w:numPr>
          <w:ilvl w:val="0"/>
          <w:numId w:val="18"/>
        </w:numPr>
        <w:shd w:val="clear" w:color="auto" w:fill="FFFFFF"/>
        <w:spacing w:after="0" w:line="240" w:lineRule="auto"/>
        <w:ind w:left="600"/>
        <w:textAlignment w:val="baseline"/>
        <w:rPr>
          <w:rFonts w:ascii="inherit" w:eastAsia="Times New Roman" w:hAnsi="inherit"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Around advice: </w:t>
      </w:r>
      <w:r w:rsidRPr="000376B3">
        <w:rPr>
          <w:rFonts w:ascii="inherit" w:eastAsia="Times New Roman" w:hAnsi="inherit" w:cs="Times New Roman"/>
          <w:color w:val="000000"/>
          <w:sz w:val="21"/>
          <w:szCs w:val="21"/>
        </w:rPr>
        <w:t>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0376B3" w:rsidRPr="000376B3" w:rsidRDefault="000376B3" w:rsidP="000376B3">
      <w:pPr>
        <w:shd w:val="clear" w:color="auto" w:fill="FFFFFF"/>
        <w:spacing w:after="0" w:line="240" w:lineRule="auto"/>
        <w:textAlignment w:val="baseline"/>
        <w:rPr>
          <w:rFonts w:ascii="Open Sans" w:eastAsia="Times New Roman" w:hAnsi="Open Sans" w:cs="Times New Roman"/>
          <w:color w:val="000000"/>
          <w:sz w:val="21"/>
          <w:szCs w:val="21"/>
        </w:rPr>
      </w:pPr>
      <w:r w:rsidRPr="000376B3">
        <w:rPr>
          <w:rFonts w:ascii="inherit" w:eastAsia="Times New Roman" w:hAnsi="inherit" w:cs="Times New Roman"/>
          <w:b/>
          <w:bCs/>
          <w:color w:val="000000"/>
          <w:sz w:val="21"/>
          <w:szCs w:val="21"/>
          <w:bdr w:val="none" w:sz="0" w:space="0" w:color="auto" w:frame="1"/>
        </w:rPr>
        <w:t>6. What do you have to do to enable the detection of the @Aspect annotation?</w:t>
      </w:r>
      <w:r w:rsidRPr="000376B3">
        <w:rPr>
          <w:rFonts w:ascii="Open Sans" w:eastAsia="Times New Roman" w:hAnsi="Open Sans" w:cs="Times New Roman"/>
          <w:color w:val="000000"/>
          <w:sz w:val="21"/>
          <w:szCs w:val="21"/>
        </w:rPr>
        <w:br/>
        <w:t>To use @AspectJ aspects in a Spring configuration you need to enable Spring support for configuring Spring AOP based on @AspectJ aspects, and autoproxying beans based on whether or not they are advised by those aspects.</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br/>
        <w:t>Enabling @AspectJ Support with Java configuration</w:t>
      </w:r>
      <w:r w:rsidRPr="000376B3">
        <w:rPr>
          <w:rFonts w:ascii="Open Sans" w:eastAsia="Times New Roman" w:hAnsi="Open Sans" w:cs="Times New Roman"/>
          <w:color w:val="000000"/>
          <w:sz w:val="21"/>
          <w:szCs w:val="21"/>
        </w:rPr>
        <w:br/>
        <w:t>To enable @AspectJ support with Java @Configuration add the @EnableAspectJAutoProxy annotation:</w:t>
      </w: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3" w:author="Unknown"/>
          <w:rFonts w:ascii="Courier New" w:eastAsia="Times New Roman" w:hAnsi="Courier New" w:cs="Courier New"/>
          <w:color w:val="000000"/>
          <w:sz w:val="21"/>
          <w:szCs w:val="21"/>
        </w:rPr>
      </w:pPr>
      <w:ins w:id="304" w:author="Unknown">
        <w:r w:rsidRPr="000376B3">
          <w:rPr>
            <w:rFonts w:ascii="Courier New" w:eastAsia="Times New Roman" w:hAnsi="Courier New" w:cs="Courier New"/>
            <w:color w:val="000000"/>
            <w:sz w:val="21"/>
            <w:szCs w:val="21"/>
          </w:rPr>
          <w:t>@Configuration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5" w:author="Unknown"/>
          <w:rFonts w:ascii="Courier New" w:eastAsia="Times New Roman" w:hAnsi="Courier New" w:cs="Courier New"/>
          <w:color w:val="000000"/>
          <w:sz w:val="21"/>
          <w:szCs w:val="21"/>
        </w:rPr>
      </w:pPr>
      <w:ins w:id="306" w:author="Unknown">
        <w:r w:rsidRPr="000376B3">
          <w:rPr>
            <w:rFonts w:ascii="Courier New" w:eastAsia="Times New Roman" w:hAnsi="Courier New" w:cs="Courier New"/>
            <w:color w:val="000000"/>
            <w:sz w:val="21"/>
            <w:szCs w:val="21"/>
          </w:rPr>
          <w:t>@EnableAspectJAutoProxy</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7" w:author="Unknown"/>
          <w:rFonts w:ascii="Courier New" w:eastAsia="Times New Roman" w:hAnsi="Courier New" w:cs="Courier New"/>
          <w:color w:val="000000"/>
          <w:sz w:val="21"/>
          <w:szCs w:val="21"/>
        </w:rPr>
      </w:pPr>
      <w:ins w:id="308" w:author="Unknown">
        <w:r w:rsidRPr="000376B3">
          <w:rPr>
            <w:rFonts w:ascii="Courier New" w:eastAsia="Times New Roman" w:hAnsi="Courier New" w:cs="Courier New"/>
            <w:color w:val="000000"/>
            <w:sz w:val="21"/>
            <w:szCs w:val="21"/>
          </w:rPr>
          <w:t>public class AppConfig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09"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310" w:author="Unknown"/>
          <w:rFonts w:ascii="Courier New" w:eastAsia="Times New Roman" w:hAnsi="Courier New" w:cs="Courier New"/>
          <w:color w:val="000000"/>
          <w:sz w:val="21"/>
          <w:szCs w:val="21"/>
        </w:rPr>
      </w:pPr>
      <w:ins w:id="311" w:author="Unknown">
        <w:r w:rsidRPr="000376B3">
          <w:rPr>
            <w:rFonts w:ascii="Courier New" w:eastAsia="Times New Roman" w:hAnsi="Courier New" w:cs="Courier New"/>
            <w:color w:val="000000"/>
            <w:sz w:val="21"/>
            <w:szCs w:val="21"/>
          </w:rPr>
          <w:lastRenderedPageBreak/>
          <w:t>}</w:t>
        </w:r>
      </w:ins>
    </w:p>
    <w:p w:rsidR="000376B3" w:rsidRPr="000376B3" w:rsidRDefault="000376B3" w:rsidP="000376B3">
      <w:pPr>
        <w:shd w:val="clear" w:color="auto" w:fill="FFFFFF"/>
        <w:spacing w:after="0" w:line="240" w:lineRule="auto"/>
        <w:jc w:val="both"/>
        <w:textAlignment w:val="baseline"/>
        <w:rPr>
          <w:ins w:id="312" w:author="Unknown"/>
          <w:rFonts w:ascii="Open Sans" w:eastAsia="Times New Roman" w:hAnsi="Open Sans" w:cs="Times New Roman"/>
          <w:color w:val="000000"/>
          <w:sz w:val="21"/>
          <w:szCs w:val="21"/>
        </w:rPr>
      </w:pPr>
      <w:ins w:id="313" w:author="Unknown">
        <w:r w:rsidRPr="000376B3">
          <w:rPr>
            <w:rFonts w:ascii="inherit" w:eastAsia="Times New Roman" w:hAnsi="inherit" w:cs="Times New Roman"/>
            <w:b/>
            <w:bCs/>
            <w:color w:val="000000"/>
            <w:sz w:val="21"/>
            <w:szCs w:val="21"/>
            <w:bdr w:val="none" w:sz="0" w:space="0" w:color="auto" w:frame="1"/>
          </w:rPr>
          <w:br/>
          <w:t>Enabling @AspectJ Support with XML configuration</w:t>
        </w:r>
      </w:ins>
    </w:p>
    <w:p w:rsidR="000376B3" w:rsidRPr="000376B3" w:rsidRDefault="000376B3" w:rsidP="000376B3">
      <w:pPr>
        <w:shd w:val="clear" w:color="auto" w:fill="FFFFFF"/>
        <w:spacing w:after="300" w:line="240" w:lineRule="auto"/>
        <w:jc w:val="both"/>
        <w:textAlignment w:val="baseline"/>
        <w:rPr>
          <w:ins w:id="314" w:author="Unknown"/>
          <w:rFonts w:ascii="Open Sans" w:eastAsia="Times New Roman" w:hAnsi="Open Sans" w:cs="Times New Roman"/>
          <w:color w:val="000000"/>
          <w:sz w:val="21"/>
          <w:szCs w:val="21"/>
        </w:rPr>
      </w:pPr>
      <w:ins w:id="315" w:author="Unknown">
        <w:r w:rsidRPr="000376B3">
          <w:rPr>
            <w:rFonts w:ascii="Open Sans" w:eastAsia="Times New Roman" w:hAnsi="Open Sans" w:cs="Times New Roman"/>
            <w:color w:val="000000"/>
            <w:sz w:val="21"/>
            <w:szCs w:val="21"/>
          </w:rPr>
          <w:t>To enable @AspectJ support with XML based configuration use the &lt;aop:aspectj-autoproxy/&gt; element: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16" w:author="Unknown"/>
          <w:rFonts w:ascii="Courier New" w:eastAsia="Times New Roman" w:hAnsi="Courier New" w:cs="Courier New"/>
          <w:color w:val="000000"/>
          <w:sz w:val="21"/>
          <w:szCs w:val="21"/>
        </w:rPr>
      </w:pPr>
      <w:ins w:id="317" w:author="Unknown">
        <w:r w:rsidRPr="000376B3">
          <w:rPr>
            <w:rFonts w:ascii="Courier New" w:eastAsia="Times New Roman" w:hAnsi="Courier New" w:cs="Courier New"/>
            <w:color w:val="000000"/>
            <w:sz w:val="21"/>
            <w:szCs w:val="21"/>
          </w:rPr>
          <w:t>&lt;aop:aspectj-autoproxy/&gt;</w:t>
        </w:r>
      </w:ins>
    </w:p>
    <w:p w:rsidR="000376B3" w:rsidRPr="000376B3" w:rsidRDefault="000376B3" w:rsidP="000376B3">
      <w:pPr>
        <w:shd w:val="clear" w:color="auto" w:fill="FFFFFF"/>
        <w:spacing w:after="0" w:line="240" w:lineRule="auto"/>
        <w:jc w:val="both"/>
        <w:textAlignment w:val="baseline"/>
        <w:rPr>
          <w:ins w:id="318" w:author="Unknown"/>
          <w:rFonts w:ascii="Open Sans" w:eastAsia="Times New Roman" w:hAnsi="Open Sans" w:cs="Times New Roman"/>
          <w:color w:val="000000"/>
          <w:sz w:val="21"/>
          <w:szCs w:val="21"/>
        </w:rPr>
      </w:pPr>
      <w:ins w:id="319" w:author="Unknown">
        <w:r w:rsidRPr="000376B3">
          <w:rPr>
            <w:rFonts w:ascii="inherit" w:eastAsia="Times New Roman" w:hAnsi="inherit" w:cs="Times New Roman"/>
            <w:b/>
            <w:bCs/>
            <w:color w:val="000000"/>
            <w:sz w:val="21"/>
            <w:szCs w:val="21"/>
            <w:bdr w:val="none" w:sz="0" w:space="0" w:color="auto" w:frame="1"/>
          </w:rPr>
          <w:t>7. Name three typical cross cutting concerns?</w:t>
        </w:r>
      </w:ins>
    </w:p>
    <w:p w:rsidR="000376B3" w:rsidRPr="000376B3" w:rsidRDefault="000376B3" w:rsidP="000376B3">
      <w:pPr>
        <w:numPr>
          <w:ilvl w:val="0"/>
          <w:numId w:val="19"/>
        </w:numPr>
        <w:shd w:val="clear" w:color="auto" w:fill="FFFFFF"/>
        <w:spacing w:after="0" w:line="240" w:lineRule="auto"/>
        <w:ind w:left="600"/>
        <w:textAlignment w:val="baseline"/>
        <w:rPr>
          <w:ins w:id="320" w:author="Unknown"/>
          <w:rFonts w:ascii="inherit" w:eastAsia="Times New Roman" w:hAnsi="inherit" w:cs="Times New Roman"/>
          <w:color w:val="000000"/>
          <w:sz w:val="21"/>
          <w:szCs w:val="21"/>
        </w:rPr>
      </w:pPr>
      <w:ins w:id="321" w:author="Unknown">
        <w:r w:rsidRPr="000376B3">
          <w:rPr>
            <w:rFonts w:ascii="inherit" w:eastAsia="Times New Roman" w:hAnsi="inherit" w:cs="Times New Roman"/>
            <w:color w:val="000000"/>
            <w:sz w:val="21"/>
            <w:szCs w:val="21"/>
          </w:rPr>
          <w:t>Logging</w:t>
        </w:r>
      </w:ins>
    </w:p>
    <w:p w:rsidR="000376B3" w:rsidRPr="000376B3" w:rsidRDefault="000376B3" w:rsidP="000376B3">
      <w:pPr>
        <w:numPr>
          <w:ilvl w:val="0"/>
          <w:numId w:val="19"/>
        </w:numPr>
        <w:shd w:val="clear" w:color="auto" w:fill="FFFFFF"/>
        <w:spacing w:after="0" w:line="240" w:lineRule="auto"/>
        <w:ind w:left="600"/>
        <w:textAlignment w:val="baseline"/>
        <w:rPr>
          <w:ins w:id="322" w:author="Unknown"/>
          <w:rFonts w:ascii="inherit" w:eastAsia="Times New Roman" w:hAnsi="inherit" w:cs="Times New Roman"/>
          <w:color w:val="000000"/>
          <w:sz w:val="21"/>
          <w:szCs w:val="21"/>
        </w:rPr>
      </w:pPr>
      <w:ins w:id="323" w:author="Unknown">
        <w:r w:rsidRPr="000376B3">
          <w:rPr>
            <w:rFonts w:ascii="inherit" w:eastAsia="Times New Roman" w:hAnsi="inherit" w:cs="Times New Roman"/>
            <w:color w:val="000000"/>
            <w:sz w:val="21"/>
            <w:szCs w:val="21"/>
          </w:rPr>
          <w:t>Security</w:t>
        </w:r>
      </w:ins>
    </w:p>
    <w:p w:rsidR="000376B3" w:rsidRPr="000376B3" w:rsidRDefault="000376B3" w:rsidP="000376B3">
      <w:pPr>
        <w:numPr>
          <w:ilvl w:val="0"/>
          <w:numId w:val="19"/>
        </w:numPr>
        <w:shd w:val="clear" w:color="auto" w:fill="FFFFFF"/>
        <w:spacing w:after="0" w:line="240" w:lineRule="auto"/>
        <w:ind w:left="600"/>
        <w:textAlignment w:val="baseline"/>
        <w:rPr>
          <w:ins w:id="324" w:author="Unknown"/>
          <w:rFonts w:ascii="inherit" w:eastAsia="Times New Roman" w:hAnsi="inherit" w:cs="Times New Roman"/>
          <w:color w:val="000000"/>
          <w:sz w:val="21"/>
          <w:szCs w:val="21"/>
        </w:rPr>
      </w:pPr>
      <w:ins w:id="325" w:author="Unknown">
        <w:r w:rsidRPr="000376B3">
          <w:rPr>
            <w:rFonts w:ascii="inherit" w:eastAsia="Times New Roman" w:hAnsi="inherit" w:cs="Times New Roman"/>
            <w:color w:val="000000"/>
            <w:sz w:val="21"/>
            <w:szCs w:val="21"/>
          </w:rPr>
          <w:t>Transaction</w:t>
        </w:r>
      </w:ins>
    </w:p>
    <w:p w:rsidR="000376B3" w:rsidRPr="000376B3" w:rsidRDefault="000376B3" w:rsidP="000376B3">
      <w:pPr>
        <w:shd w:val="clear" w:color="auto" w:fill="FFFFFF"/>
        <w:spacing w:after="0" w:line="240" w:lineRule="auto"/>
        <w:textAlignment w:val="baseline"/>
        <w:rPr>
          <w:ins w:id="326" w:author="Unknown"/>
          <w:rFonts w:ascii="Open Sans" w:eastAsia="Times New Roman" w:hAnsi="Open Sans" w:cs="Times New Roman"/>
          <w:color w:val="000000"/>
          <w:sz w:val="21"/>
          <w:szCs w:val="21"/>
        </w:rPr>
      </w:pPr>
      <w:ins w:id="327" w:author="Unknown">
        <w:r w:rsidRPr="000376B3">
          <w:rPr>
            <w:rFonts w:ascii="inherit" w:eastAsia="Times New Roman" w:hAnsi="inherit" w:cs="Times New Roman"/>
            <w:b/>
            <w:bCs/>
            <w:color w:val="000000"/>
            <w:sz w:val="21"/>
            <w:szCs w:val="21"/>
            <w:bdr w:val="none" w:sz="0" w:space="0" w:color="auto" w:frame="1"/>
          </w:rPr>
          <w:t>8. What two problems arise if you don’t solve a cross cutting concern via AOP?</w:t>
        </w:r>
        <w:r w:rsidRPr="000376B3">
          <w:rPr>
            <w:rFonts w:ascii="Open Sans" w:eastAsia="Times New Roman" w:hAnsi="Open Sans" w:cs="Times New Roman"/>
            <w:color w:val="000000"/>
            <w:sz w:val="21"/>
            <w:szCs w:val="21"/>
          </w:rPr>
          <w:br/>
          <w:t>Implementing Cross Cutting Concerns Without Modularization</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 Failing to modularize cross-cutting concerns leads to two things</w:t>
        </w:r>
        <w:r w:rsidRPr="000376B3">
          <w:rPr>
            <w:rFonts w:ascii="Open Sans" w:eastAsia="Times New Roman" w:hAnsi="Open Sans" w:cs="Times New Roman"/>
            <w:color w:val="000000"/>
            <w:sz w:val="21"/>
            <w:szCs w:val="21"/>
          </w:rPr>
          <w:br/>
          <w:t>– Code tangling</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 A coupling of concerns</w:t>
        </w:r>
        <w:r w:rsidRPr="000376B3">
          <w:rPr>
            <w:rFonts w:ascii="Open Sans" w:eastAsia="Times New Roman" w:hAnsi="Open Sans" w:cs="Times New Roman"/>
            <w:color w:val="000000"/>
            <w:sz w:val="21"/>
            <w:szCs w:val="21"/>
          </w:rPr>
          <w:br/>
          <w:t>– Code scattering</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 The same concern spread across modules</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br/>
          <w:t>Problem #1: Tangling</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28" w:author="Unknown"/>
          <w:rFonts w:ascii="Courier New" w:eastAsia="Times New Roman" w:hAnsi="Courier New" w:cs="Courier New"/>
          <w:color w:val="000000"/>
          <w:sz w:val="21"/>
          <w:szCs w:val="21"/>
        </w:rPr>
      </w:pPr>
      <w:ins w:id="329" w:author="Unknown">
        <w:r w:rsidRPr="000376B3">
          <w:rPr>
            <w:rFonts w:ascii="Courier New" w:eastAsia="Times New Roman" w:hAnsi="Courier New" w:cs="Courier New"/>
            <w:color w:val="000000"/>
            <w:sz w:val="21"/>
            <w:szCs w:val="21"/>
          </w:rPr>
          <w:t>public class RewardNetworkImpl implements RewardNetwork {</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30" w:author="Unknown"/>
          <w:rFonts w:ascii="Courier New" w:eastAsia="Times New Roman" w:hAnsi="Courier New" w:cs="Courier New"/>
          <w:color w:val="000000"/>
          <w:sz w:val="21"/>
          <w:szCs w:val="21"/>
        </w:rPr>
      </w:pPr>
      <w:ins w:id="331" w:author="Unknown">
        <w:r w:rsidRPr="000376B3">
          <w:rPr>
            <w:rFonts w:ascii="Courier New" w:eastAsia="Times New Roman" w:hAnsi="Courier New" w:cs="Courier New"/>
            <w:color w:val="000000"/>
            <w:sz w:val="21"/>
            <w:szCs w:val="21"/>
          </w:rPr>
          <w:t>public RewardConfirmation rewardAccountFor(Dining dining) {</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ins w:id="332" w:author="Unknown"/>
          <w:rFonts w:ascii="inherit" w:eastAsia="Times New Roman" w:hAnsi="inherit" w:cs="Courier New"/>
          <w:b/>
          <w:bCs/>
          <w:color w:val="000000"/>
          <w:sz w:val="21"/>
          <w:szCs w:val="21"/>
          <w:bdr w:val="none" w:sz="0" w:space="0" w:color="auto" w:frame="1"/>
        </w:rPr>
      </w:pPr>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3" w:author="Unknown"/>
          <w:rFonts w:ascii="inherit" w:eastAsia="Times New Roman" w:hAnsi="inherit" w:cs="Courier New"/>
          <w:b/>
          <w:bCs/>
          <w:color w:val="000000"/>
          <w:sz w:val="21"/>
          <w:szCs w:val="21"/>
          <w:bdr w:val="none" w:sz="0" w:space="0" w:color="auto" w:frame="1"/>
        </w:rPr>
      </w:pPr>
      <w:ins w:id="334" w:author="Unknown">
        <w:r w:rsidRPr="000376B3">
          <w:rPr>
            <w:rFonts w:ascii="inherit" w:eastAsia="Times New Roman" w:hAnsi="inherit" w:cs="Courier New"/>
            <w:b/>
            <w:bCs/>
            <w:color w:val="000000"/>
            <w:sz w:val="21"/>
            <w:szCs w:val="21"/>
            <w:bdr w:val="none" w:sz="0" w:space="0" w:color="auto" w:frame="1"/>
          </w:rPr>
          <w:t>//Non productive code or non functional code for business requirement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5" w:author="Unknown"/>
          <w:rFonts w:ascii="inherit" w:eastAsia="Times New Roman" w:hAnsi="inherit" w:cs="Courier New"/>
          <w:b/>
          <w:bCs/>
          <w:color w:val="000000"/>
          <w:sz w:val="21"/>
          <w:szCs w:val="21"/>
          <w:bdr w:val="none" w:sz="0" w:space="0" w:color="auto" w:frame="1"/>
        </w:rPr>
      </w:pPr>
      <w:ins w:id="336" w:author="Unknown">
        <w:r w:rsidRPr="000376B3">
          <w:rPr>
            <w:rFonts w:ascii="inherit" w:eastAsia="Times New Roman" w:hAnsi="inherit" w:cs="Courier New"/>
            <w:b/>
            <w:bCs/>
            <w:color w:val="000000"/>
            <w:sz w:val="21"/>
            <w:szCs w:val="21"/>
            <w:bdr w:val="none" w:sz="0" w:space="0" w:color="auto" w:frame="1"/>
          </w:rPr>
          <w:t>if (!hasPermission(SecurityContext.getPrincipal()) {</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7" w:author="Unknown"/>
          <w:rFonts w:ascii="inherit" w:eastAsia="Times New Roman" w:hAnsi="inherit" w:cs="Courier New"/>
          <w:b/>
          <w:bCs/>
          <w:color w:val="000000"/>
          <w:sz w:val="21"/>
          <w:szCs w:val="21"/>
          <w:bdr w:val="none" w:sz="0" w:space="0" w:color="auto" w:frame="1"/>
        </w:rPr>
      </w:pPr>
      <w:ins w:id="338" w:author="Unknown">
        <w:r w:rsidRPr="000376B3">
          <w:rPr>
            <w:rFonts w:ascii="inherit" w:eastAsia="Times New Roman" w:hAnsi="inherit" w:cs="Courier New"/>
            <w:b/>
            <w:bCs/>
            <w:color w:val="000000"/>
            <w:sz w:val="21"/>
            <w:szCs w:val="21"/>
            <w:bdr w:val="none" w:sz="0" w:space="0" w:color="auto" w:frame="1"/>
          </w:rPr>
          <w:t>throw new AccessDeniedException();</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39" w:author="Unknown"/>
          <w:rFonts w:ascii="inherit" w:eastAsia="Times New Roman" w:hAnsi="inherit" w:cs="Courier New"/>
          <w:b/>
          <w:bCs/>
          <w:color w:val="000000"/>
          <w:sz w:val="21"/>
          <w:szCs w:val="21"/>
          <w:bdr w:val="none" w:sz="0" w:space="0" w:color="auto" w:frame="1"/>
        </w:rPr>
      </w:pPr>
      <w:ins w:id="340" w:author="Unknown">
        <w:r w:rsidRPr="000376B3">
          <w:rPr>
            <w:rFonts w:ascii="inherit" w:eastAsia="Times New Roman" w:hAnsi="inherit" w:cs="Courier New"/>
            <w:b/>
            <w:bCs/>
            <w:color w:val="000000"/>
            <w:sz w:val="21"/>
            <w:szCs w:val="21"/>
            <w:bdr w:val="none" w:sz="0" w:space="0" w:color="auto" w:frame="1"/>
          </w:rPr>
          <w: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1" w:author="Unknown"/>
          <w:rFonts w:ascii="Courier New" w:eastAsia="Times New Roman" w:hAnsi="Courier New" w:cs="Courier New"/>
          <w:color w:val="000000"/>
          <w:sz w:val="21"/>
          <w:szCs w:val="21"/>
        </w:rPr>
      </w:pPr>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2" w:author="Unknown"/>
          <w:rFonts w:ascii="Courier New" w:eastAsia="Times New Roman" w:hAnsi="Courier New" w:cs="Courier New"/>
          <w:color w:val="000000"/>
          <w:sz w:val="21"/>
          <w:szCs w:val="21"/>
        </w:rPr>
      </w:pPr>
      <w:ins w:id="343" w:author="Unknown">
        <w:r w:rsidRPr="000376B3">
          <w:rPr>
            <w:rFonts w:ascii="Courier New" w:eastAsia="Times New Roman" w:hAnsi="Courier New" w:cs="Courier New"/>
            <w:color w:val="000000"/>
            <w:sz w:val="21"/>
            <w:szCs w:val="21"/>
          </w:rPr>
          <w:t>Account a = accountRepository.findByCreditCard(…</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4" w:author="Unknown"/>
          <w:rFonts w:ascii="Courier New" w:eastAsia="Times New Roman" w:hAnsi="Courier New" w:cs="Courier New"/>
          <w:color w:val="000000"/>
          <w:sz w:val="21"/>
          <w:szCs w:val="21"/>
        </w:rPr>
      </w:pPr>
      <w:ins w:id="345" w:author="Unknown">
        <w:r w:rsidRPr="000376B3">
          <w:rPr>
            <w:rFonts w:ascii="Courier New" w:eastAsia="Times New Roman" w:hAnsi="Courier New" w:cs="Courier New"/>
            <w:color w:val="000000"/>
            <w:sz w:val="21"/>
            <w:szCs w:val="21"/>
          </w:rPr>
          <w:t>Restaurant r = restaurantRepository.findByMerchantNumber(…</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6" w:author="Unknown"/>
          <w:rFonts w:ascii="Courier New" w:eastAsia="Times New Roman" w:hAnsi="Courier New" w:cs="Courier New"/>
          <w:color w:val="000000"/>
          <w:sz w:val="21"/>
          <w:szCs w:val="21"/>
        </w:rPr>
      </w:pPr>
      <w:ins w:id="347" w:author="Unknown">
        <w:r w:rsidRPr="000376B3">
          <w:rPr>
            <w:rFonts w:ascii="Courier New" w:eastAsia="Times New Roman" w:hAnsi="Courier New" w:cs="Courier New"/>
            <w:color w:val="000000"/>
            <w:sz w:val="21"/>
            <w:szCs w:val="21"/>
          </w:rPr>
          <w:t>MonetaryAmount amt = r.calculateBenefitFor(account, dining);</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48" w:author="Unknown"/>
          <w:rFonts w:ascii="Courier New" w:eastAsia="Times New Roman" w:hAnsi="Courier New" w:cs="Courier New"/>
          <w:color w:val="000000"/>
          <w:sz w:val="21"/>
          <w:szCs w:val="21"/>
        </w:rPr>
      </w:pPr>
      <w:ins w:id="349" w:author="Unknown">
        <w:r w:rsidRPr="000376B3">
          <w:rPr>
            <w:rFonts w:ascii="Courier New" w:eastAsia="Times New Roman" w:hAnsi="Courier New" w:cs="Courier New"/>
            <w:color w:val="000000"/>
            <w:sz w:val="21"/>
            <w:szCs w:val="21"/>
          </w:rPr>
          <w: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50" w:author="Unknown"/>
          <w:rFonts w:ascii="Courier New" w:eastAsia="Times New Roman" w:hAnsi="Courier New" w:cs="Courier New"/>
          <w:color w:val="000000"/>
          <w:sz w:val="21"/>
          <w:szCs w:val="21"/>
        </w:rPr>
      </w:pPr>
      <w:ins w:id="351" w:author="Unknown">
        <w:r w:rsidRPr="000376B3">
          <w:rPr>
            <w:rFonts w:ascii="Courier New" w:eastAsia="Times New Roman" w:hAnsi="Courier New" w:cs="Courier New"/>
            <w:color w:val="000000"/>
            <w:sz w:val="21"/>
            <w:szCs w:val="21"/>
          </w:rPr>
          <w:t>}</w:t>
        </w:r>
      </w:ins>
    </w:p>
    <w:p w:rsidR="000376B3" w:rsidRPr="000376B3" w:rsidRDefault="000376B3" w:rsidP="000376B3">
      <w:pPr>
        <w:pBdr>
          <w:top w:val="single" w:sz="6" w:space="31"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52" w:author="Unknown"/>
          <w:rFonts w:ascii="Courier New" w:eastAsia="Times New Roman" w:hAnsi="Courier New" w:cs="Courier New"/>
          <w:color w:val="000000"/>
          <w:sz w:val="21"/>
          <w:szCs w:val="21"/>
        </w:rPr>
      </w:pPr>
      <w:ins w:id="353"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jc w:val="both"/>
        <w:textAlignment w:val="baseline"/>
        <w:rPr>
          <w:ins w:id="354" w:author="Unknown"/>
          <w:rFonts w:ascii="Open Sans" w:eastAsia="Times New Roman" w:hAnsi="Open Sans" w:cs="Times New Roman"/>
          <w:color w:val="000000"/>
          <w:sz w:val="21"/>
          <w:szCs w:val="21"/>
        </w:rPr>
      </w:pPr>
      <w:ins w:id="355" w:author="Unknown">
        <w:r w:rsidRPr="000376B3">
          <w:rPr>
            <w:rFonts w:ascii="inherit" w:eastAsia="Times New Roman" w:hAnsi="inherit" w:cs="Times New Roman"/>
            <w:b/>
            <w:bCs/>
            <w:color w:val="000000"/>
            <w:sz w:val="21"/>
            <w:szCs w:val="21"/>
            <w:bdr w:val="none" w:sz="0" w:space="0" w:color="auto" w:frame="1"/>
          </w:rPr>
          <w:t>Problem #2: Scattering</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56" w:author="Unknown"/>
          <w:rFonts w:ascii="Courier New" w:eastAsia="Times New Roman" w:hAnsi="Courier New" w:cs="Courier New"/>
          <w:color w:val="000000"/>
          <w:sz w:val="21"/>
          <w:szCs w:val="21"/>
        </w:rPr>
      </w:pPr>
      <w:ins w:id="357" w:author="Unknown">
        <w:r w:rsidRPr="000376B3">
          <w:rPr>
            <w:rFonts w:ascii="Courier New" w:eastAsia="Times New Roman" w:hAnsi="Courier New" w:cs="Courier New"/>
            <w:color w:val="000000"/>
            <w:sz w:val="21"/>
            <w:szCs w:val="21"/>
          </w:rPr>
          <w:lastRenderedPageBreak/>
          <w:t>public class JpaAccountManager implements AccountManager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58" w:author="Unknown"/>
          <w:rFonts w:ascii="Courier New" w:eastAsia="Times New Roman" w:hAnsi="Courier New" w:cs="Courier New"/>
          <w:color w:val="000000"/>
          <w:sz w:val="21"/>
          <w:szCs w:val="21"/>
        </w:rPr>
      </w:pPr>
      <w:ins w:id="359" w:author="Unknown">
        <w:r w:rsidRPr="000376B3">
          <w:rPr>
            <w:rFonts w:ascii="Courier New" w:eastAsia="Times New Roman" w:hAnsi="Courier New" w:cs="Courier New"/>
            <w:color w:val="000000"/>
            <w:sz w:val="21"/>
            <w:szCs w:val="21"/>
          </w:rPr>
          <w:t>public Account getAccountForEditing(Long id)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0" w:author="Unknown"/>
          <w:rFonts w:ascii="inherit" w:eastAsia="Times New Roman" w:hAnsi="inherit" w:cs="Courier New"/>
          <w:b/>
          <w:bCs/>
          <w:color w:val="000000"/>
          <w:sz w:val="21"/>
          <w:szCs w:val="21"/>
          <w:bdr w:val="none" w:sz="0" w:space="0" w:color="auto" w:frame="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1" w:author="Unknown"/>
          <w:rFonts w:ascii="inherit" w:eastAsia="Times New Roman" w:hAnsi="inherit" w:cs="Courier New"/>
          <w:b/>
          <w:bCs/>
          <w:color w:val="000000"/>
          <w:sz w:val="21"/>
          <w:szCs w:val="21"/>
          <w:bdr w:val="none" w:sz="0" w:space="0" w:color="auto" w:frame="1"/>
        </w:rPr>
      </w:pPr>
      <w:ins w:id="362" w:author="Unknown">
        <w:r w:rsidRPr="000376B3">
          <w:rPr>
            <w:rFonts w:ascii="inherit" w:eastAsia="Times New Roman" w:hAnsi="inherit" w:cs="Courier New"/>
            <w:b/>
            <w:bCs/>
            <w:color w:val="000000"/>
            <w:sz w:val="21"/>
            <w:szCs w:val="21"/>
            <w:bdr w:val="none" w:sz="0" w:space="0" w:color="auto" w:frame="1"/>
          </w:rPr>
          <w:t>//Non productive code or non functional code for business requirement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3" w:author="Unknown"/>
          <w:rFonts w:ascii="inherit" w:eastAsia="Times New Roman" w:hAnsi="inherit" w:cs="Courier New"/>
          <w:b/>
          <w:bCs/>
          <w:color w:val="000000"/>
          <w:sz w:val="21"/>
          <w:szCs w:val="21"/>
          <w:bdr w:val="none" w:sz="0" w:space="0" w:color="auto" w:frame="1"/>
        </w:rPr>
      </w:pPr>
      <w:ins w:id="364" w:author="Unknown">
        <w:r w:rsidRPr="000376B3">
          <w:rPr>
            <w:rFonts w:ascii="inherit" w:eastAsia="Times New Roman" w:hAnsi="inherit" w:cs="Courier New"/>
            <w:b/>
            <w:bCs/>
            <w:color w:val="000000"/>
            <w:sz w:val="21"/>
            <w:szCs w:val="21"/>
            <w:bdr w:val="none" w:sz="0" w:space="0" w:color="auto" w:frame="1"/>
          </w:rPr>
          <w:t>if (!hasPermission(SecurityContext.getPrincipal())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5" w:author="Unknown"/>
          <w:rFonts w:ascii="inherit" w:eastAsia="Times New Roman" w:hAnsi="inherit" w:cs="Courier New"/>
          <w:b/>
          <w:bCs/>
          <w:color w:val="000000"/>
          <w:sz w:val="21"/>
          <w:szCs w:val="21"/>
          <w:bdr w:val="none" w:sz="0" w:space="0" w:color="auto" w:frame="1"/>
        </w:rPr>
      </w:pPr>
      <w:ins w:id="366" w:author="Unknown">
        <w:r w:rsidRPr="000376B3">
          <w:rPr>
            <w:rFonts w:ascii="inherit" w:eastAsia="Times New Roman" w:hAnsi="inherit" w:cs="Courier New"/>
            <w:b/>
            <w:bCs/>
            <w:color w:val="000000"/>
            <w:sz w:val="21"/>
            <w:szCs w:val="21"/>
            <w:bdr w:val="none" w:sz="0" w:space="0" w:color="auto" w:frame="1"/>
          </w:rPr>
          <w:t>throw new AccessDeniedException();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7" w:author="Unknown"/>
          <w:rFonts w:ascii="inherit" w:eastAsia="Times New Roman" w:hAnsi="inherit" w:cs="Courier New"/>
          <w:b/>
          <w:bCs/>
          <w:color w:val="000000"/>
          <w:sz w:val="21"/>
          <w:szCs w:val="21"/>
          <w:bdr w:val="none" w:sz="0" w:space="0" w:color="auto" w:frame="1"/>
        </w:rPr>
      </w:pPr>
      <w:ins w:id="368" w:author="Unknown">
        <w:r w:rsidRPr="000376B3">
          <w:rPr>
            <w:rFonts w:ascii="inherit" w:eastAsia="Times New Roman" w:hAnsi="inherit" w:cs="Courier New"/>
            <w:b/>
            <w:bCs/>
            <w:color w:val="000000"/>
            <w:sz w:val="21"/>
            <w:szCs w:val="21"/>
            <w:bdr w:val="none" w:sz="0" w:space="0" w:color="auto" w:frame="1"/>
          </w:rPr>
          <w: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69"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0" w:author="Unknown"/>
          <w:rFonts w:ascii="Courier New" w:eastAsia="Times New Roman" w:hAnsi="Courier New" w:cs="Courier New"/>
          <w:color w:val="000000"/>
          <w:sz w:val="21"/>
          <w:szCs w:val="21"/>
        </w:rPr>
      </w:pPr>
      <w:ins w:id="371" w:author="Unknown">
        <w:r w:rsidRPr="000376B3">
          <w:rPr>
            <w:rFonts w:ascii="Courier New" w:eastAsia="Times New Roman" w:hAnsi="Courier New" w:cs="Courier New"/>
            <w:color w:val="000000"/>
            <w:sz w:val="21"/>
            <w:szCs w:val="21"/>
          </w:rPr>
          <w: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2" w:author="Unknown"/>
          <w:rFonts w:ascii="Courier New" w:eastAsia="Times New Roman" w:hAnsi="Courier New" w:cs="Courier New"/>
          <w:color w:val="000000"/>
          <w:sz w:val="21"/>
          <w:szCs w:val="21"/>
        </w:rPr>
      </w:pPr>
      <w:ins w:id="373" w:author="Unknown">
        <w:r w:rsidRPr="000376B3">
          <w:rPr>
            <w:rFonts w:ascii="Courier New" w:eastAsia="Times New Roman" w:hAnsi="Courier New" w:cs="Courier New"/>
            <w:color w:val="000000"/>
            <w:sz w:val="21"/>
            <w:szCs w:val="21"/>
          </w:rPr>
          <w:t>public class JpaMerchantReportingService</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4" w:author="Unknown"/>
          <w:rFonts w:ascii="Courier New" w:eastAsia="Times New Roman" w:hAnsi="Courier New" w:cs="Courier New"/>
          <w:color w:val="000000"/>
          <w:sz w:val="21"/>
          <w:szCs w:val="21"/>
        </w:rPr>
      </w:pPr>
      <w:ins w:id="375" w:author="Unknown">
        <w:r w:rsidRPr="000376B3">
          <w:rPr>
            <w:rFonts w:ascii="Courier New" w:eastAsia="Times New Roman" w:hAnsi="Courier New" w:cs="Courier New"/>
            <w:color w:val="000000"/>
            <w:sz w:val="21"/>
            <w:szCs w:val="21"/>
          </w:rPr>
          <w:t>implements MerchantReportingService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6" w:author="Unknown"/>
          <w:rFonts w:ascii="Courier New" w:eastAsia="Times New Roman" w:hAnsi="Courier New" w:cs="Courier New"/>
          <w:color w:val="000000"/>
          <w:sz w:val="21"/>
          <w:szCs w:val="21"/>
        </w:rPr>
      </w:pPr>
      <w:ins w:id="377" w:author="Unknown">
        <w:r w:rsidRPr="000376B3">
          <w:rPr>
            <w:rFonts w:ascii="Courier New" w:eastAsia="Times New Roman" w:hAnsi="Courier New" w:cs="Courier New"/>
            <w:color w:val="000000"/>
            <w:sz w:val="21"/>
            <w:szCs w:val="21"/>
          </w:rPr>
          <w:t>public List&lt;DiningSummary&gt; findDinings(String merchantNumber,</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78" w:author="Unknown"/>
          <w:rFonts w:ascii="Courier New" w:eastAsia="Times New Roman" w:hAnsi="Courier New" w:cs="Courier New"/>
          <w:color w:val="000000"/>
          <w:sz w:val="21"/>
          <w:szCs w:val="21"/>
        </w:rPr>
      </w:pPr>
      <w:ins w:id="379" w:author="Unknown">
        <w:r w:rsidRPr="000376B3">
          <w:rPr>
            <w:rFonts w:ascii="Courier New" w:eastAsia="Times New Roman" w:hAnsi="Courier New" w:cs="Courier New"/>
            <w:color w:val="000000"/>
            <w:sz w:val="21"/>
            <w:szCs w:val="21"/>
          </w:rPr>
          <w:t>DateInterval interval)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0" w:author="Unknown"/>
          <w:rFonts w:ascii="inherit" w:eastAsia="Times New Roman" w:hAnsi="inherit" w:cs="Courier New"/>
          <w:b/>
          <w:bCs/>
          <w:color w:val="000000"/>
          <w:sz w:val="21"/>
          <w:szCs w:val="21"/>
          <w:bdr w:val="none" w:sz="0" w:space="0" w:color="auto" w:frame="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1" w:author="Unknown"/>
          <w:rFonts w:ascii="inherit" w:eastAsia="Times New Roman" w:hAnsi="inherit" w:cs="Courier New"/>
          <w:b/>
          <w:bCs/>
          <w:color w:val="000000"/>
          <w:sz w:val="21"/>
          <w:szCs w:val="21"/>
          <w:bdr w:val="none" w:sz="0" w:space="0" w:color="auto" w:frame="1"/>
        </w:rPr>
      </w:pPr>
      <w:ins w:id="382" w:author="Unknown">
        <w:r w:rsidRPr="000376B3">
          <w:rPr>
            <w:rFonts w:ascii="inherit" w:eastAsia="Times New Roman" w:hAnsi="inherit" w:cs="Courier New"/>
            <w:b/>
            <w:bCs/>
            <w:color w:val="000000"/>
            <w:sz w:val="21"/>
            <w:szCs w:val="21"/>
            <w:bdr w:val="none" w:sz="0" w:space="0" w:color="auto" w:frame="1"/>
          </w:rPr>
          <w:t>//Non productive code or non functional code for business requirement -Duplicate across the application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3" w:author="Unknown"/>
          <w:rFonts w:ascii="inherit" w:eastAsia="Times New Roman" w:hAnsi="inherit" w:cs="Courier New"/>
          <w:b/>
          <w:bCs/>
          <w:color w:val="000000"/>
          <w:sz w:val="21"/>
          <w:szCs w:val="21"/>
          <w:bdr w:val="none" w:sz="0" w:space="0" w:color="auto" w:frame="1"/>
        </w:rPr>
      </w:pPr>
      <w:ins w:id="384" w:author="Unknown">
        <w:r w:rsidRPr="000376B3">
          <w:rPr>
            <w:rFonts w:ascii="inherit" w:eastAsia="Times New Roman" w:hAnsi="inherit" w:cs="Courier New"/>
            <w:b/>
            <w:bCs/>
            <w:color w:val="000000"/>
            <w:sz w:val="21"/>
            <w:szCs w:val="21"/>
            <w:bdr w:val="none" w:sz="0" w:space="0" w:color="auto" w:frame="1"/>
          </w:rPr>
          <w:t>if (!hasPermission(SecurityContext.getPrincipal())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5" w:author="Unknown"/>
          <w:rFonts w:ascii="inherit" w:eastAsia="Times New Roman" w:hAnsi="inherit" w:cs="Courier New"/>
          <w:b/>
          <w:bCs/>
          <w:color w:val="000000"/>
          <w:sz w:val="21"/>
          <w:szCs w:val="21"/>
          <w:bdr w:val="none" w:sz="0" w:space="0" w:color="auto" w:frame="1"/>
        </w:rPr>
      </w:pPr>
      <w:ins w:id="386" w:author="Unknown">
        <w:r w:rsidRPr="000376B3">
          <w:rPr>
            <w:rFonts w:ascii="inherit" w:eastAsia="Times New Roman" w:hAnsi="inherit" w:cs="Courier New"/>
            <w:b/>
            <w:bCs/>
            <w:color w:val="000000"/>
            <w:sz w:val="21"/>
            <w:szCs w:val="21"/>
            <w:bdr w:val="none" w:sz="0" w:space="0" w:color="auto" w:frame="1"/>
          </w:rPr>
          <w:t>throw new AccessDeniedException();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7" w:author="Unknown"/>
          <w:rFonts w:ascii="inherit" w:eastAsia="Times New Roman" w:hAnsi="inherit" w:cs="Courier New"/>
          <w:b/>
          <w:bCs/>
          <w:color w:val="000000"/>
          <w:sz w:val="21"/>
          <w:szCs w:val="21"/>
          <w:bdr w:val="none" w:sz="0" w:space="0" w:color="auto" w:frame="1"/>
        </w:rPr>
      </w:pPr>
      <w:ins w:id="388" w:author="Unknown">
        <w:r w:rsidRPr="000376B3">
          <w:rPr>
            <w:rFonts w:ascii="inherit" w:eastAsia="Times New Roman" w:hAnsi="inherit" w:cs="Courier New"/>
            <w:b/>
            <w:bCs/>
            <w:color w:val="000000"/>
            <w:sz w:val="21"/>
            <w:szCs w:val="21"/>
            <w:bdr w:val="none" w:sz="0" w:space="0" w:color="auto" w:frame="1"/>
          </w:rPr>
          <w: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89"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textAlignment w:val="baseline"/>
        <w:rPr>
          <w:ins w:id="390" w:author="Unknown"/>
          <w:rFonts w:ascii="Courier New" w:eastAsia="Times New Roman" w:hAnsi="Courier New" w:cs="Courier New"/>
          <w:color w:val="000000"/>
          <w:sz w:val="21"/>
          <w:szCs w:val="21"/>
        </w:rPr>
      </w:pPr>
      <w:ins w:id="391"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textAlignment w:val="baseline"/>
        <w:rPr>
          <w:ins w:id="392" w:author="Unknown"/>
          <w:rFonts w:ascii="Open Sans" w:eastAsia="Times New Roman" w:hAnsi="Open Sans" w:cs="Times New Roman"/>
          <w:color w:val="000000"/>
          <w:sz w:val="21"/>
          <w:szCs w:val="21"/>
        </w:rPr>
      </w:pPr>
      <w:ins w:id="393" w:author="Unknown">
        <w:r w:rsidRPr="000376B3">
          <w:rPr>
            <w:rFonts w:ascii="inherit" w:eastAsia="Times New Roman" w:hAnsi="inherit" w:cs="Times New Roman"/>
            <w:b/>
            <w:bCs/>
            <w:color w:val="000000"/>
            <w:sz w:val="21"/>
            <w:szCs w:val="21"/>
            <w:bdr w:val="none" w:sz="0" w:space="0" w:color="auto" w:frame="1"/>
          </w:rPr>
          <w:t>9. What does @EnableAspectJAutoProxy do?</w:t>
        </w:r>
        <w:r w:rsidRPr="000376B3">
          <w:rPr>
            <w:rFonts w:ascii="Open Sans" w:eastAsia="Times New Roman" w:hAnsi="Open Sans" w:cs="Times New Roman"/>
            <w:color w:val="000000"/>
            <w:sz w:val="21"/>
            <w:szCs w:val="21"/>
          </w:rPr>
          <w:br/>
          <w:t>To enable @AspectJ support with Java @Configuration add the @EnableAspectJAutoProxy annotation: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94" w:author="Unknown"/>
          <w:rFonts w:ascii="Courier New" w:eastAsia="Times New Roman" w:hAnsi="Courier New" w:cs="Courier New"/>
          <w:color w:val="000000"/>
          <w:sz w:val="21"/>
          <w:szCs w:val="21"/>
        </w:rPr>
      </w:pPr>
      <w:ins w:id="395" w:author="Unknown">
        <w:r w:rsidRPr="000376B3">
          <w:rPr>
            <w:rFonts w:ascii="Courier New" w:eastAsia="Times New Roman" w:hAnsi="Courier New" w:cs="Courier New"/>
            <w:color w:val="000000"/>
            <w:sz w:val="21"/>
            <w:szCs w:val="21"/>
          </w:rPr>
          <w:t>@Configuration</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96" w:author="Unknown"/>
          <w:rFonts w:ascii="Courier New" w:eastAsia="Times New Roman" w:hAnsi="Courier New" w:cs="Courier New"/>
          <w:color w:val="000000"/>
          <w:sz w:val="21"/>
          <w:szCs w:val="21"/>
        </w:rPr>
      </w:pPr>
      <w:ins w:id="397" w:author="Unknown">
        <w:r w:rsidRPr="000376B3">
          <w:rPr>
            <w:rFonts w:ascii="Courier New" w:eastAsia="Times New Roman" w:hAnsi="Courier New" w:cs="Courier New"/>
            <w:color w:val="000000"/>
            <w:sz w:val="21"/>
            <w:szCs w:val="21"/>
          </w:rPr>
          <w:t>@EnableAspectJAutoProxy</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398" w:author="Unknown"/>
          <w:rFonts w:ascii="Courier New" w:eastAsia="Times New Roman" w:hAnsi="Courier New" w:cs="Courier New"/>
          <w:color w:val="000000"/>
          <w:sz w:val="21"/>
          <w:szCs w:val="21"/>
        </w:rPr>
      </w:pPr>
      <w:ins w:id="399" w:author="Unknown">
        <w:r w:rsidRPr="000376B3">
          <w:rPr>
            <w:rFonts w:ascii="Courier New" w:eastAsia="Times New Roman" w:hAnsi="Courier New" w:cs="Courier New"/>
            <w:color w:val="000000"/>
            <w:sz w:val="21"/>
            <w:szCs w:val="21"/>
          </w:rPr>
          <w:t>public class AppConfig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0" w:author="Unknown"/>
          <w:rFonts w:ascii="Courier New" w:eastAsia="Times New Roman" w:hAnsi="Courier New" w:cs="Courier New"/>
          <w:color w:val="000000"/>
          <w:sz w:val="21"/>
          <w:szCs w:val="21"/>
        </w:rPr>
      </w:pPr>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1" w:author="Unknown"/>
          <w:rFonts w:ascii="Courier New" w:eastAsia="Times New Roman" w:hAnsi="Courier New" w:cs="Courier New"/>
          <w:color w:val="000000"/>
          <w:sz w:val="21"/>
          <w:szCs w:val="21"/>
        </w:rPr>
      </w:pPr>
      <w:ins w:id="402"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textAlignment w:val="baseline"/>
        <w:rPr>
          <w:ins w:id="403" w:author="Unknown"/>
          <w:rFonts w:ascii="Open Sans" w:eastAsia="Times New Roman" w:hAnsi="Open Sans" w:cs="Times New Roman"/>
          <w:color w:val="000000"/>
          <w:sz w:val="21"/>
          <w:szCs w:val="21"/>
        </w:rPr>
      </w:pPr>
      <w:ins w:id="404" w:author="Unknown">
        <w:r w:rsidRPr="000376B3">
          <w:rPr>
            <w:rFonts w:ascii="inherit" w:eastAsia="Times New Roman" w:hAnsi="inherit" w:cs="Times New Roman"/>
            <w:b/>
            <w:bCs/>
            <w:color w:val="000000"/>
            <w:sz w:val="21"/>
            <w:szCs w:val="21"/>
            <w:bdr w:val="none" w:sz="0" w:space="0" w:color="auto" w:frame="1"/>
          </w:rPr>
          <w:t>10. What is a named pointcut?</w:t>
        </w:r>
        <w:r w:rsidRPr="000376B3">
          <w:rPr>
            <w:rFonts w:ascii="Open Sans" w:eastAsia="Times New Roman" w:hAnsi="Open Sans" w:cs="Times New Roman"/>
            <w:color w:val="000000"/>
            <w:sz w:val="21"/>
            <w:szCs w:val="21"/>
          </w:rPr>
          <w:br/>
          <w:t>A named pointcut can be declared inside an &lt;aop:config&gt; element, enabling the pointcut definition to be shared across several aspects and advisors.</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5" w:author="Unknown"/>
          <w:rFonts w:ascii="Courier New" w:eastAsia="Times New Roman" w:hAnsi="Courier New" w:cs="Courier New"/>
          <w:color w:val="000000"/>
          <w:sz w:val="21"/>
          <w:szCs w:val="21"/>
        </w:rPr>
      </w:pPr>
      <w:ins w:id="406" w:author="Unknown">
        <w:r w:rsidRPr="000376B3">
          <w:rPr>
            <w:rFonts w:ascii="Courier New" w:eastAsia="Times New Roman" w:hAnsi="Courier New" w:cs="Courier New"/>
            <w:color w:val="000000"/>
            <w:sz w:val="21"/>
            <w:szCs w:val="21"/>
          </w:rPr>
          <w:lastRenderedPageBreak/>
          <w:t>&lt;aop:config&gt;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07" w:author="Unknown"/>
          <w:rFonts w:ascii="Courier New" w:eastAsia="Times New Roman" w:hAnsi="Courier New" w:cs="Courier New"/>
          <w:color w:val="000000"/>
          <w:sz w:val="21"/>
          <w:szCs w:val="21"/>
        </w:rPr>
      </w:pPr>
      <w:ins w:id="408" w:author="Unknown">
        <w:r w:rsidRPr="000376B3">
          <w:rPr>
            <w:rFonts w:ascii="Courier New" w:eastAsia="Times New Roman" w:hAnsi="Courier New" w:cs="Courier New"/>
            <w:color w:val="000000"/>
            <w:sz w:val="21"/>
            <w:szCs w:val="21"/>
          </w:rPr>
          <w:t xml:space="preserve">    &lt;aop:pointcut id="businessService" expression="execution(* com.xyz.myapp.service.*.*(..))"/&gt;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09" w:author="Unknown"/>
          <w:rFonts w:ascii="Courier New" w:eastAsia="Times New Roman" w:hAnsi="Courier New" w:cs="Courier New"/>
          <w:color w:val="000000"/>
          <w:sz w:val="21"/>
          <w:szCs w:val="21"/>
        </w:rPr>
      </w:pPr>
      <w:ins w:id="410" w:author="Unknown">
        <w:r w:rsidRPr="000376B3">
          <w:rPr>
            <w:rFonts w:ascii="Courier New" w:eastAsia="Times New Roman" w:hAnsi="Courier New" w:cs="Courier New"/>
            <w:color w:val="000000"/>
            <w:sz w:val="21"/>
            <w:szCs w:val="21"/>
          </w:rPr>
          <w:t>&lt;/aop:config&gt;</w:t>
        </w:r>
      </w:ins>
    </w:p>
    <w:p w:rsidR="000376B3" w:rsidRPr="000376B3" w:rsidRDefault="000376B3" w:rsidP="000376B3">
      <w:pPr>
        <w:shd w:val="clear" w:color="auto" w:fill="FFFFFF"/>
        <w:spacing w:after="0" w:line="240" w:lineRule="auto"/>
        <w:textAlignment w:val="baseline"/>
        <w:rPr>
          <w:ins w:id="411" w:author="Unknown"/>
          <w:rFonts w:ascii="Open Sans" w:eastAsia="Times New Roman" w:hAnsi="Open Sans" w:cs="Times New Roman"/>
          <w:color w:val="000000"/>
          <w:sz w:val="21"/>
          <w:szCs w:val="21"/>
        </w:rPr>
      </w:pPr>
      <w:ins w:id="412" w:author="Unknown">
        <w:r w:rsidRPr="000376B3">
          <w:rPr>
            <w:rFonts w:ascii="inherit" w:eastAsia="Times New Roman" w:hAnsi="inherit" w:cs="Times New Roman"/>
            <w:b/>
            <w:bCs/>
            <w:color w:val="000000"/>
            <w:sz w:val="21"/>
            <w:szCs w:val="21"/>
            <w:bdr w:val="none" w:sz="0" w:space="0" w:color="auto" w:frame="1"/>
          </w:rPr>
          <w:t>11. How do you externalize pointcuts? What is the advantage of doing this?</w:t>
        </w:r>
        <w:r w:rsidRPr="000376B3">
          <w:rPr>
            <w:rFonts w:ascii="Open Sans" w:eastAsia="Times New Roman" w:hAnsi="Open Sans" w:cs="Times New Roman"/>
            <w:color w:val="000000"/>
            <w:sz w:val="21"/>
            <w:szCs w:val="21"/>
          </w:rPr>
          <w:br/>
          <w:t>Externalize the pointcut to a named pointcut. Avoid to writing complex pointcut expression across the application.</w:t>
        </w:r>
      </w:ins>
    </w:p>
    <w:p w:rsidR="000376B3" w:rsidRPr="000376B3" w:rsidRDefault="000376B3" w:rsidP="000376B3">
      <w:pPr>
        <w:shd w:val="clear" w:color="auto" w:fill="FFFFFF"/>
        <w:spacing w:after="0" w:line="240" w:lineRule="auto"/>
        <w:textAlignment w:val="baseline"/>
        <w:rPr>
          <w:ins w:id="413" w:author="Unknown"/>
          <w:rFonts w:ascii="Open Sans" w:eastAsia="Times New Roman" w:hAnsi="Open Sans" w:cs="Times New Roman"/>
          <w:color w:val="000000"/>
          <w:sz w:val="21"/>
          <w:szCs w:val="21"/>
        </w:rPr>
      </w:pPr>
      <w:ins w:id="414" w:author="Unknown">
        <w:r w:rsidRPr="000376B3">
          <w:rPr>
            <w:rFonts w:ascii="inherit" w:eastAsia="Times New Roman" w:hAnsi="inherit" w:cs="Times New Roman"/>
            <w:b/>
            <w:bCs/>
            <w:color w:val="000000"/>
            <w:sz w:val="21"/>
            <w:szCs w:val="21"/>
            <w:bdr w:val="none" w:sz="0" w:space="0" w:color="auto" w:frame="1"/>
          </w:rPr>
          <w:t>12. What is the JoinPoint argument used for?</w:t>
        </w:r>
        <w:r w:rsidRPr="000376B3">
          <w:rPr>
            <w:rFonts w:ascii="Open Sans" w:eastAsia="Times New Roman" w:hAnsi="Open Sans" w:cs="Times New Roman"/>
            <w:color w:val="000000"/>
            <w:sz w:val="21"/>
            <w:szCs w:val="21"/>
          </w:rPr>
          <w:br/>
          <w:t>Context provided by the JoinPoint parameter and Context about the intercepted point.</w:t>
        </w:r>
      </w:ins>
    </w:p>
    <w:p w:rsidR="000376B3" w:rsidRPr="000376B3" w:rsidRDefault="000376B3" w:rsidP="000376B3">
      <w:pPr>
        <w:shd w:val="clear" w:color="auto" w:fill="FFFFFF"/>
        <w:spacing w:after="0" w:line="240" w:lineRule="auto"/>
        <w:textAlignment w:val="baseline"/>
        <w:rPr>
          <w:ins w:id="415" w:author="Unknown"/>
          <w:rFonts w:ascii="Open Sans" w:eastAsia="Times New Roman" w:hAnsi="Open Sans" w:cs="Times New Roman"/>
          <w:color w:val="000000"/>
          <w:sz w:val="21"/>
          <w:szCs w:val="21"/>
        </w:rPr>
      </w:pPr>
      <w:ins w:id="416" w:author="Unknown">
        <w:r w:rsidRPr="000376B3">
          <w:rPr>
            <w:rFonts w:ascii="inherit" w:eastAsia="Times New Roman" w:hAnsi="inherit" w:cs="Times New Roman"/>
            <w:b/>
            <w:bCs/>
            <w:color w:val="000000"/>
            <w:sz w:val="21"/>
            <w:szCs w:val="21"/>
            <w:bdr w:val="none" w:sz="0" w:space="0" w:color="auto" w:frame="1"/>
          </w:rPr>
          <w:t>13. What is a ProceedingJoinPoint?</w:t>
        </w:r>
        <w:r w:rsidRPr="000376B3">
          <w:rPr>
            <w:rFonts w:ascii="Open Sans" w:eastAsia="Times New Roman" w:hAnsi="Open Sans" w:cs="Times New Roman"/>
            <w:color w:val="000000"/>
            <w:sz w:val="21"/>
            <w:szCs w:val="21"/>
          </w:rPr>
          <w:br/>
          <w:t>An around advice is a special advice that can control when and if a method (or other join point) is executed. This is true for around advices only, so they require an argument of type ProceedingJoinPoint, whereas other advices just use a plain JoinPoint. ProceedingJoinPoint is used as an argument of the methods which hints for before, after, after throwing and around. ProceedingJoinPoint has the methods like getKind, getTarget, proceed etc.</w:t>
        </w:r>
      </w:ins>
    </w:p>
    <w:p w:rsidR="000376B3" w:rsidRPr="000376B3" w:rsidRDefault="000376B3" w:rsidP="000376B3">
      <w:pPr>
        <w:shd w:val="clear" w:color="auto" w:fill="FFFFFF"/>
        <w:spacing w:after="0" w:line="240" w:lineRule="auto"/>
        <w:jc w:val="both"/>
        <w:textAlignment w:val="baseline"/>
        <w:rPr>
          <w:ins w:id="417" w:author="Unknown"/>
          <w:rFonts w:ascii="Open Sans" w:eastAsia="Times New Roman" w:hAnsi="Open Sans" w:cs="Times New Roman"/>
          <w:color w:val="000000"/>
          <w:sz w:val="21"/>
          <w:szCs w:val="21"/>
        </w:rPr>
      </w:pPr>
      <w:ins w:id="418" w:author="Unknown">
        <w:r w:rsidRPr="000376B3">
          <w:rPr>
            <w:rFonts w:ascii="inherit" w:eastAsia="Times New Roman" w:hAnsi="inherit" w:cs="Times New Roman"/>
            <w:b/>
            <w:bCs/>
            <w:color w:val="000000"/>
            <w:sz w:val="21"/>
            <w:szCs w:val="21"/>
            <w:bdr w:val="none" w:sz="0" w:space="0" w:color="auto" w:frame="1"/>
          </w:rPr>
          <w:t>14. What are the five advice types called?</w:t>
        </w:r>
      </w:ins>
    </w:p>
    <w:p w:rsidR="000376B3" w:rsidRPr="000376B3" w:rsidRDefault="000376B3" w:rsidP="000376B3">
      <w:pPr>
        <w:numPr>
          <w:ilvl w:val="0"/>
          <w:numId w:val="20"/>
        </w:numPr>
        <w:shd w:val="clear" w:color="auto" w:fill="FFFFFF"/>
        <w:spacing w:after="0" w:line="240" w:lineRule="auto"/>
        <w:ind w:left="600"/>
        <w:textAlignment w:val="baseline"/>
        <w:rPr>
          <w:ins w:id="419" w:author="Unknown"/>
          <w:rFonts w:ascii="inherit" w:eastAsia="Times New Roman" w:hAnsi="inherit" w:cs="Times New Roman"/>
          <w:color w:val="000000"/>
          <w:sz w:val="21"/>
          <w:szCs w:val="21"/>
        </w:rPr>
      </w:pPr>
      <w:ins w:id="420" w:author="Unknown">
        <w:r w:rsidRPr="000376B3">
          <w:rPr>
            <w:rFonts w:ascii="inherit" w:eastAsia="Times New Roman" w:hAnsi="inherit" w:cs="Times New Roman"/>
            <w:color w:val="000000"/>
            <w:sz w:val="21"/>
            <w:szCs w:val="21"/>
          </w:rPr>
          <w:t>Before</w:t>
        </w:r>
      </w:ins>
    </w:p>
    <w:p w:rsidR="000376B3" w:rsidRPr="000376B3" w:rsidRDefault="000376B3" w:rsidP="000376B3">
      <w:pPr>
        <w:numPr>
          <w:ilvl w:val="0"/>
          <w:numId w:val="20"/>
        </w:numPr>
        <w:shd w:val="clear" w:color="auto" w:fill="FFFFFF"/>
        <w:spacing w:after="0" w:line="240" w:lineRule="auto"/>
        <w:ind w:left="600"/>
        <w:textAlignment w:val="baseline"/>
        <w:rPr>
          <w:ins w:id="421" w:author="Unknown"/>
          <w:rFonts w:ascii="inherit" w:eastAsia="Times New Roman" w:hAnsi="inherit" w:cs="Times New Roman"/>
          <w:color w:val="000000"/>
          <w:sz w:val="21"/>
          <w:szCs w:val="21"/>
        </w:rPr>
      </w:pPr>
      <w:ins w:id="422" w:author="Unknown">
        <w:r w:rsidRPr="000376B3">
          <w:rPr>
            <w:rFonts w:ascii="inherit" w:eastAsia="Times New Roman" w:hAnsi="inherit" w:cs="Times New Roman"/>
            <w:color w:val="000000"/>
            <w:sz w:val="21"/>
            <w:szCs w:val="21"/>
          </w:rPr>
          <w:t>After</w:t>
        </w:r>
      </w:ins>
    </w:p>
    <w:p w:rsidR="000376B3" w:rsidRPr="000376B3" w:rsidRDefault="000376B3" w:rsidP="000376B3">
      <w:pPr>
        <w:numPr>
          <w:ilvl w:val="0"/>
          <w:numId w:val="20"/>
        </w:numPr>
        <w:shd w:val="clear" w:color="auto" w:fill="FFFFFF"/>
        <w:spacing w:after="0" w:line="240" w:lineRule="auto"/>
        <w:ind w:left="600"/>
        <w:textAlignment w:val="baseline"/>
        <w:rPr>
          <w:ins w:id="423" w:author="Unknown"/>
          <w:rFonts w:ascii="inherit" w:eastAsia="Times New Roman" w:hAnsi="inherit" w:cs="Times New Roman"/>
          <w:color w:val="000000"/>
          <w:sz w:val="21"/>
          <w:szCs w:val="21"/>
        </w:rPr>
      </w:pPr>
      <w:ins w:id="424" w:author="Unknown">
        <w:r w:rsidRPr="000376B3">
          <w:rPr>
            <w:rFonts w:ascii="inherit" w:eastAsia="Times New Roman" w:hAnsi="inherit" w:cs="Times New Roman"/>
            <w:color w:val="000000"/>
            <w:sz w:val="21"/>
            <w:szCs w:val="21"/>
          </w:rPr>
          <w:t>AfterThrowing</w:t>
        </w:r>
      </w:ins>
    </w:p>
    <w:p w:rsidR="000376B3" w:rsidRPr="000376B3" w:rsidRDefault="000376B3" w:rsidP="000376B3">
      <w:pPr>
        <w:numPr>
          <w:ilvl w:val="0"/>
          <w:numId w:val="20"/>
        </w:numPr>
        <w:shd w:val="clear" w:color="auto" w:fill="FFFFFF"/>
        <w:spacing w:after="0" w:line="240" w:lineRule="auto"/>
        <w:ind w:left="600"/>
        <w:textAlignment w:val="baseline"/>
        <w:rPr>
          <w:ins w:id="425" w:author="Unknown"/>
          <w:rFonts w:ascii="inherit" w:eastAsia="Times New Roman" w:hAnsi="inherit" w:cs="Times New Roman"/>
          <w:color w:val="000000"/>
          <w:sz w:val="21"/>
          <w:szCs w:val="21"/>
        </w:rPr>
      </w:pPr>
      <w:ins w:id="426" w:author="Unknown">
        <w:r w:rsidRPr="000376B3">
          <w:rPr>
            <w:rFonts w:ascii="inherit" w:eastAsia="Times New Roman" w:hAnsi="inherit" w:cs="Times New Roman"/>
            <w:color w:val="000000"/>
            <w:sz w:val="21"/>
            <w:szCs w:val="21"/>
          </w:rPr>
          <w:t>AfterReturning</w:t>
        </w:r>
      </w:ins>
    </w:p>
    <w:p w:rsidR="000376B3" w:rsidRPr="000376B3" w:rsidRDefault="000376B3" w:rsidP="000376B3">
      <w:pPr>
        <w:numPr>
          <w:ilvl w:val="0"/>
          <w:numId w:val="20"/>
        </w:numPr>
        <w:shd w:val="clear" w:color="auto" w:fill="FFFFFF"/>
        <w:spacing w:after="0" w:line="240" w:lineRule="auto"/>
        <w:ind w:left="600"/>
        <w:textAlignment w:val="baseline"/>
        <w:rPr>
          <w:ins w:id="427" w:author="Unknown"/>
          <w:rFonts w:ascii="inherit" w:eastAsia="Times New Roman" w:hAnsi="inherit" w:cs="Times New Roman"/>
          <w:color w:val="000000"/>
          <w:sz w:val="21"/>
          <w:szCs w:val="21"/>
        </w:rPr>
      </w:pPr>
      <w:ins w:id="428" w:author="Unknown">
        <w:r w:rsidRPr="000376B3">
          <w:rPr>
            <w:rFonts w:ascii="inherit" w:eastAsia="Times New Roman" w:hAnsi="inherit" w:cs="Times New Roman"/>
            <w:color w:val="000000"/>
            <w:sz w:val="21"/>
            <w:szCs w:val="21"/>
          </w:rPr>
          <w:t>Around</w:t>
        </w:r>
      </w:ins>
    </w:p>
    <w:p w:rsidR="000376B3" w:rsidRPr="000376B3" w:rsidRDefault="000376B3" w:rsidP="000376B3">
      <w:pPr>
        <w:shd w:val="clear" w:color="auto" w:fill="FFFFFF"/>
        <w:spacing w:after="0" w:line="240" w:lineRule="auto"/>
        <w:textAlignment w:val="baseline"/>
        <w:rPr>
          <w:ins w:id="429" w:author="Unknown"/>
          <w:rFonts w:ascii="Open Sans" w:eastAsia="Times New Roman" w:hAnsi="Open Sans" w:cs="Times New Roman"/>
          <w:color w:val="000000"/>
          <w:sz w:val="21"/>
          <w:szCs w:val="21"/>
        </w:rPr>
      </w:pPr>
      <w:ins w:id="430" w:author="Unknown">
        <w:r w:rsidRPr="000376B3">
          <w:rPr>
            <w:rFonts w:ascii="inherit" w:eastAsia="Times New Roman" w:hAnsi="inherit" w:cs="Times New Roman"/>
            <w:b/>
            <w:bCs/>
            <w:color w:val="000000"/>
            <w:sz w:val="21"/>
            <w:szCs w:val="21"/>
            <w:bdr w:val="none" w:sz="0" w:space="0" w:color="auto" w:frame="1"/>
          </w:rPr>
          <w:t>15. Which advice do you have to use if you would like to try and catch exceptions?</w:t>
        </w:r>
        <w:r w:rsidRPr="000376B3">
          <w:rPr>
            <w:rFonts w:ascii="Open Sans" w:eastAsia="Times New Roman" w:hAnsi="Open Sans" w:cs="Times New Roman"/>
            <w:color w:val="000000"/>
            <w:sz w:val="21"/>
            <w:szCs w:val="21"/>
          </w:rPr>
          <w:br/>
          <w:t>AfterThrowing</w:t>
        </w:r>
      </w:ins>
    </w:p>
    <w:p w:rsidR="000376B3" w:rsidRPr="000376B3" w:rsidRDefault="000376B3" w:rsidP="000376B3">
      <w:pPr>
        <w:shd w:val="clear" w:color="auto" w:fill="FFFFFF"/>
        <w:spacing w:after="0" w:line="240" w:lineRule="auto"/>
        <w:textAlignment w:val="baseline"/>
        <w:rPr>
          <w:ins w:id="431" w:author="Unknown"/>
          <w:rFonts w:ascii="Open Sans" w:eastAsia="Times New Roman" w:hAnsi="Open Sans" w:cs="Times New Roman"/>
          <w:color w:val="000000"/>
          <w:sz w:val="21"/>
          <w:szCs w:val="21"/>
        </w:rPr>
      </w:pPr>
      <w:ins w:id="432" w:author="Unknown">
        <w:r w:rsidRPr="000376B3">
          <w:rPr>
            <w:rFonts w:ascii="inherit" w:eastAsia="Times New Roman" w:hAnsi="inherit" w:cs="Times New Roman"/>
            <w:b/>
            <w:bCs/>
            <w:color w:val="000000"/>
            <w:sz w:val="21"/>
            <w:szCs w:val="21"/>
            <w:bdr w:val="none" w:sz="0" w:space="0" w:color="auto" w:frame="1"/>
          </w:rPr>
          <w:t>16. Limitations of Spring AOP?</w:t>
        </w:r>
      </w:ins>
    </w:p>
    <w:p w:rsidR="000376B3" w:rsidRPr="000376B3" w:rsidRDefault="000376B3" w:rsidP="000376B3">
      <w:pPr>
        <w:numPr>
          <w:ilvl w:val="0"/>
          <w:numId w:val="21"/>
        </w:numPr>
        <w:shd w:val="clear" w:color="auto" w:fill="FFFFFF"/>
        <w:spacing w:after="0" w:line="240" w:lineRule="auto"/>
        <w:ind w:left="600"/>
        <w:textAlignment w:val="baseline"/>
        <w:rPr>
          <w:ins w:id="433" w:author="Unknown"/>
          <w:rFonts w:ascii="inherit" w:eastAsia="Times New Roman" w:hAnsi="inherit" w:cs="Times New Roman"/>
          <w:color w:val="000000"/>
          <w:sz w:val="21"/>
          <w:szCs w:val="21"/>
        </w:rPr>
      </w:pPr>
      <w:ins w:id="434" w:author="Unknown">
        <w:r w:rsidRPr="000376B3">
          <w:rPr>
            <w:rFonts w:ascii="inherit" w:eastAsia="Times New Roman" w:hAnsi="inherit" w:cs="Times New Roman"/>
            <w:color w:val="000000"/>
            <w:sz w:val="21"/>
            <w:szCs w:val="21"/>
          </w:rPr>
          <w:t>Can only advise non-private methods</w:t>
        </w:r>
      </w:ins>
    </w:p>
    <w:p w:rsidR="000376B3" w:rsidRPr="000376B3" w:rsidRDefault="000376B3" w:rsidP="000376B3">
      <w:pPr>
        <w:numPr>
          <w:ilvl w:val="0"/>
          <w:numId w:val="21"/>
        </w:numPr>
        <w:shd w:val="clear" w:color="auto" w:fill="FFFFFF"/>
        <w:spacing w:after="0" w:line="240" w:lineRule="auto"/>
        <w:ind w:left="600"/>
        <w:textAlignment w:val="baseline"/>
        <w:rPr>
          <w:ins w:id="435" w:author="Unknown"/>
          <w:rFonts w:ascii="inherit" w:eastAsia="Times New Roman" w:hAnsi="inherit" w:cs="Times New Roman"/>
          <w:color w:val="000000"/>
          <w:sz w:val="21"/>
          <w:szCs w:val="21"/>
        </w:rPr>
      </w:pPr>
      <w:ins w:id="436" w:author="Unknown">
        <w:r w:rsidRPr="000376B3">
          <w:rPr>
            <w:rFonts w:ascii="inherit" w:eastAsia="Times New Roman" w:hAnsi="inherit" w:cs="Times New Roman"/>
            <w:color w:val="000000"/>
            <w:sz w:val="21"/>
            <w:szCs w:val="21"/>
          </w:rPr>
          <w:t>Can only apply aspects to Spring Beans</w:t>
        </w:r>
      </w:ins>
    </w:p>
    <w:p w:rsidR="000376B3" w:rsidRPr="000376B3" w:rsidRDefault="000376B3" w:rsidP="000376B3">
      <w:pPr>
        <w:numPr>
          <w:ilvl w:val="0"/>
          <w:numId w:val="21"/>
        </w:numPr>
        <w:shd w:val="clear" w:color="auto" w:fill="FFFFFF"/>
        <w:spacing w:after="0" w:line="240" w:lineRule="auto"/>
        <w:ind w:left="600"/>
        <w:textAlignment w:val="baseline"/>
        <w:rPr>
          <w:ins w:id="437" w:author="Unknown"/>
          <w:rFonts w:ascii="inherit" w:eastAsia="Times New Roman" w:hAnsi="inherit" w:cs="Times New Roman"/>
          <w:color w:val="000000"/>
          <w:sz w:val="21"/>
          <w:szCs w:val="21"/>
        </w:rPr>
      </w:pPr>
      <w:ins w:id="438" w:author="Unknown">
        <w:r w:rsidRPr="000376B3">
          <w:rPr>
            <w:rFonts w:ascii="inherit" w:eastAsia="Times New Roman" w:hAnsi="inherit" w:cs="Times New Roman"/>
            <w:color w:val="000000"/>
            <w:sz w:val="21"/>
            <w:szCs w:val="21"/>
          </w:rPr>
          <w:t>Limitations of weaving with proxies</w:t>
        </w:r>
      </w:ins>
    </w:p>
    <w:p w:rsidR="000376B3" w:rsidRPr="000376B3" w:rsidRDefault="000376B3" w:rsidP="000376B3">
      <w:pPr>
        <w:numPr>
          <w:ilvl w:val="1"/>
          <w:numId w:val="21"/>
        </w:numPr>
        <w:shd w:val="clear" w:color="auto" w:fill="FFFFFF"/>
        <w:spacing w:after="0" w:line="240" w:lineRule="auto"/>
        <w:ind w:left="1200"/>
        <w:textAlignment w:val="baseline"/>
        <w:rPr>
          <w:ins w:id="439" w:author="Unknown"/>
          <w:rFonts w:ascii="inherit" w:eastAsia="Times New Roman" w:hAnsi="inherit" w:cs="Times New Roman"/>
          <w:color w:val="000000"/>
          <w:sz w:val="21"/>
          <w:szCs w:val="21"/>
        </w:rPr>
      </w:pPr>
      <w:ins w:id="440" w:author="Unknown">
        <w:r w:rsidRPr="000376B3">
          <w:rPr>
            <w:rFonts w:ascii="inherit" w:eastAsia="Times New Roman" w:hAnsi="inherit" w:cs="Times New Roman"/>
            <w:color w:val="000000"/>
            <w:sz w:val="21"/>
            <w:szCs w:val="21"/>
          </w:rPr>
          <w:t>When using proxies, suppose method a() calls method b() on the same class/interface</w:t>
        </w:r>
      </w:ins>
    </w:p>
    <w:p w:rsidR="000376B3" w:rsidRPr="000376B3" w:rsidRDefault="000376B3" w:rsidP="000376B3">
      <w:pPr>
        <w:numPr>
          <w:ilvl w:val="0"/>
          <w:numId w:val="21"/>
        </w:numPr>
        <w:shd w:val="clear" w:color="auto" w:fill="FFFFFF"/>
        <w:spacing w:after="0" w:line="240" w:lineRule="auto"/>
        <w:ind w:left="600"/>
        <w:textAlignment w:val="baseline"/>
        <w:rPr>
          <w:ins w:id="441" w:author="Unknown"/>
          <w:rFonts w:ascii="inherit" w:eastAsia="Times New Roman" w:hAnsi="inherit" w:cs="Times New Roman"/>
          <w:color w:val="000000"/>
          <w:sz w:val="21"/>
          <w:szCs w:val="21"/>
        </w:rPr>
      </w:pPr>
      <w:ins w:id="442" w:author="Unknown">
        <w:r w:rsidRPr="000376B3">
          <w:rPr>
            <w:rFonts w:ascii="inherit" w:eastAsia="Times New Roman" w:hAnsi="inherit" w:cs="Times New Roman"/>
            <w:color w:val="000000"/>
            <w:sz w:val="21"/>
            <w:szCs w:val="21"/>
          </w:rPr>
          <w:t>advice will never be executed for method b()</w:t>
        </w:r>
      </w:ins>
    </w:p>
    <w:p w:rsidR="000376B3" w:rsidRPr="000376B3" w:rsidRDefault="000376B3" w:rsidP="000376B3">
      <w:pPr>
        <w:shd w:val="clear" w:color="auto" w:fill="FFFFFF"/>
        <w:spacing w:after="0" w:line="240" w:lineRule="auto"/>
        <w:jc w:val="both"/>
        <w:textAlignment w:val="baseline"/>
        <w:rPr>
          <w:ins w:id="443" w:author="Unknown"/>
          <w:rFonts w:ascii="Open Sans" w:eastAsia="Times New Roman" w:hAnsi="Open Sans" w:cs="Times New Roman"/>
          <w:color w:val="000000"/>
          <w:sz w:val="21"/>
          <w:szCs w:val="21"/>
        </w:rPr>
      </w:pPr>
      <w:ins w:id="444" w:author="Unknown">
        <w:r w:rsidRPr="000376B3">
          <w:rPr>
            <w:rFonts w:ascii="inherit" w:eastAsia="Times New Roman" w:hAnsi="inherit" w:cs="Times New Roman"/>
            <w:b/>
            <w:bCs/>
            <w:color w:val="000000"/>
            <w:sz w:val="21"/>
            <w:szCs w:val="21"/>
            <w:bdr w:val="none" w:sz="0" w:space="0" w:color="auto" w:frame="1"/>
          </w:rPr>
          <w:t>17. What are the supported AspectJ pointcut designators in Spring AOP?</w:t>
        </w:r>
      </w:ins>
    </w:p>
    <w:p w:rsidR="000376B3" w:rsidRPr="000376B3" w:rsidRDefault="000376B3" w:rsidP="000376B3">
      <w:pPr>
        <w:numPr>
          <w:ilvl w:val="0"/>
          <w:numId w:val="22"/>
        </w:numPr>
        <w:shd w:val="clear" w:color="auto" w:fill="FFFFFF"/>
        <w:spacing w:after="0" w:line="240" w:lineRule="auto"/>
        <w:ind w:left="600"/>
        <w:textAlignment w:val="baseline"/>
        <w:rPr>
          <w:ins w:id="445" w:author="Unknown"/>
          <w:rFonts w:ascii="inherit" w:eastAsia="Times New Roman" w:hAnsi="inherit" w:cs="Times New Roman"/>
          <w:color w:val="000000"/>
          <w:sz w:val="21"/>
          <w:szCs w:val="21"/>
        </w:rPr>
      </w:pPr>
      <w:ins w:id="446" w:author="Unknown">
        <w:r w:rsidRPr="000376B3">
          <w:rPr>
            <w:rFonts w:ascii="inherit" w:eastAsia="Times New Roman" w:hAnsi="inherit" w:cs="Times New Roman"/>
            <w:color w:val="000000"/>
            <w:sz w:val="21"/>
            <w:szCs w:val="21"/>
          </w:rPr>
          <w:t>Execution</w:t>
        </w:r>
      </w:ins>
    </w:p>
    <w:p w:rsidR="000376B3" w:rsidRPr="000376B3" w:rsidRDefault="000376B3" w:rsidP="000376B3">
      <w:pPr>
        <w:numPr>
          <w:ilvl w:val="0"/>
          <w:numId w:val="22"/>
        </w:numPr>
        <w:shd w:val="clear" w:color="auto" w:fill="FFFFFF"/>
        <w:spacing w:after="0" w:line="240" w:lineRule="auto"/>
        <w:ind w:left="600"/>
        <w:textAlignment w:val="baseline"/>
        <w:rPr>
          <w:ins w:id="447" w:author="Unknown"/>
          <w:rFonts w:ascii="inherit" w:eastAsia="Times New Roman" w:hAnsi="inherit" w:cs="Times New Roman"/>
          <w:color w:val="000000"/>
          <w:sz w:val="21"/>
          <w:szCs w:val="21"/>
        </w:rPr>
      </w:pPr>
      <w:ins w:id="448" w:author="Unknown">
        <w:r w:rsidRPr="000376B3">
          <w:rPr>
            <w:rFonts w:ascii="inherit" w:eastAsia="Times New Roman" w:hAnsi="inherit" w:cs="Times New Roman"/>
            <w:color w:val="000000"/>
            <w:sz w:val="21"/>
            <w:szCs w:val="21"/>
          </w:rPr>
          <w:t>This</w:t>
        </w:r>
      </w:ins>
    </w:p>
    <w:p w:rsidR="000376B3" w:rsidRPr="000376B3" w:rsidRDefault="000376B3" w:rsidP="000376B3">
      <w:pPr>
        <w:numPr>
          <w:ilvl w:val="0"/>
          <w:numId w:val="22"/>
        </w:numPr>
        <w:shd w:val="clear" w:color="auto" w:fill="FFFFFF"/>
        <w:spacing w:after="0" w:line="240" w:lineRule="auto"/>
        <w:ind w:left="600"/>
        <w:textAlignment w:val="baseline"/>
        <w:rPr>
          <w:ins w:id="449" w:author="Unknown"/>
          <w:rFonts w:ascii="inherit" w:eastAsia="Times New Roman" w:hAnsi="inherit" w:cs="Times New Roman"/>
          <w:color w:val="000000"/>
          <w:sz w:val="21"/>
          <w:szCs w:val="21"/>
        </w:rPr>
      </w:pPr>
      <w:ins w:id="450" w:author="Unknown">
        <w:r w:rsidRPr="000376B3">
          <w:rPr>
            <w:rFonts w:ascii="inherit" w:eastAsia="Times New Roman" w:hAnsi="inherit" w:cs="Times New Roman"/>
            <w:color w:val="000000"/>
            <w:sz w:val="21"/>
            <w:szCs w:val="21"/>
          </w:rPr>
          <w:t>Target</w:t>
        </w:r>
      </w:ins>
    </w:p>
    <w:p w:rsidR="000376B3" w:rsidRPr="000376B3" w:rsidRDefault="000376B3" w:rsidP="000376B3">
      <w:pPr>
        <w:numPr>
          <w:ilvl w:val="0"/>
          <w:numId w:val="22"/>
        </w:numPr>
        <w:shd w:val="clear" w:color="auto" w:fill="FFFFFF"/>
        <w:spacing w:after="0" w:line="240" w:lineRule="auto"/>
        <w:ind w:left="600"/>
        <w:textAlignment w:val="baseline"/>
        <w:rPr>
          <w:ins w:id="451" w:author="Unknown"/>
          <w:rFonts w:ascii="inherit" w:eastAsia="Times New Roman" w:hAnsi="inherit" w:cs="Times New Roman"/>
          <w:color w:val="000000"/>
          <w:sz w:val="21"/>
          <w:szCs w:val="21"/>
        </w:rPr>
      </w:pPr>
      <w:ins w:id="452" w:author="Unknown">
        <w:r w:rsidRPr="000376B3">
          <w:rPr>
            <w:rFonts w:ascii="inherit" w:eastAsia="Times New Roman" w:hAnsi="inherit" w:cs="Times New Roman"/>
            <w:color w:val="000000"/>
            <w:sz w:val="21"/>
            <w:szCs w:val="21"/>
          </w:rPr>
          <w:t>Args</w:t>
        </w:r>
      </w:ins>
    </w:p>
    <w:p w:rsidR="000376B3" w:rsidRPr="000376B3" w:rsidRDefault="000376B3" w:rsidP="000376B3">
      <w:pPr>
        <w:numPr>
          <w:ilvl w:val="0"/>
          <w:numId w:val="22"/>
        </w:numPr>
        <w:shd w:val="clear" w:color="auto" w:fill="FFFFFF"/>
        <w:spacing w:after="0" w:line="240" w:lineRule="auto"/>
        <w:ind w:left="600"/>
        <w:textAlignment w:val="baseline"/>
        <w:rPr>
          <w:ins w:id="453" w:author="Unknown"/>
          <w:rFonts w:ascii="inherit" w:eastAsia="Times New Roman" w:hAnsi="inherit" w:cs="Times New Roman"/>
          <w:color w:val="000000"/>
          <w:sz w:val="21"/>
          <w:szCs w:val="21"/>
        </w:rPr>
      </w:pPr>
      <w:ins w:id="454" w:author="Unknown">
        <w:r w:rsidRPr="000376B3">
          <w:rPr>
            <w:rFonts w:ascii="inherit" w:eastAsia="Times New Roman" w:hAnsi="inherit" w:cs="Times New Roman"/>
            <w:color w:val="000000"/>
            <w:sz w:val="21"/>
            <w:szCs w:val="21"/>
          </w:rPr>
          <w:t>@target</w:t>
        </w:r>
      </w:ins>
    </w:p>
    <w:p w:rsidR="000376B3" w:rsidRPr="000376B3" w:rsidRDefault="000376B3" w:rsidP="000376B3">
      <w:pPr>
        <w:numPr>
          <w:ilvl w:val="0"/>
          <w:numId w:val="22"/>
        </w:numPr>
        <w:shd w:val="clear" w:color="auto" w:fill="FFFFFF"/>
        <w:spacing w:after="0" w:line="240" w:lineRule="auto"/>
        <w:ind w:left="600"/>
        <w:textAlignment w:val="baseline"/>
        <w:rPr>
          <w:ins w:id="455" w:author="Unknown"/>
          <w:rFonts w:ascii="inherit" w:eastAsia="Times New Roman" w:hAnsi="inherit" w:cs="Times New Roman"/>
          <w:color w:val="000000"/>
          <w:sz w:val="21"/>
          <w:szCs w:val="21"/>
        </w:rPr>
      </w:pPr>
      <w:ins w:id="456" w:author="Unknown">
        <w:r w:rsidRPr="000376B3">
          <w:rPr>
            <w:rFonts w:ascii="inherit" w:eastAsia="Times New Roman" w:hAnsi="inherit" w:cs="Times New Roman"/>
            <w:color w:val="000000"/>
            <w:sz w:val="21"/>
            <w:szCs w:val="21"/>
          </w:rPr>
          <w:t>@args</w:t>
        </w:r>
      </w:ins>
    </w:p>
    <w:p w:rsidR="000376B3" w:rsidRPr="000376B3" w:rsidRDefault="000376B3" w:rsidP="000376B3">
      <w:pPr>
        <w:numPr>
          <w:ilvl w:val="0"/>
          <w:numId w:val="22"/>
        </w:numPr>
        <w:shd w:val="clear" w:color="auto" w:fill="FFFFFF"/>
        <w:spacing w:after="0" w:line="240" w:lineRule="auto"/>
        <w:ind w:left="600"/>
        <w:textAlignment w:val="baseline"/>
        <w:rPr>
          <w:ins w:id="457" w:author="Unknown"/>
          <w:rFonts w:ascii="inherit" w:eastAsia="Times New Roman" w:hAnsi="inherit" w:cs="Times New Roman"/>
          <w:color w:val="000000"/>
          <w:sz w:val="21"/>
          <w:szCs w:val="21"/>
        </w:rPr>
      </w:pPr>
      <w:ins w:id="458" w:author="Unknown">
        <w:r w:rsidRPr="000376B3">
          <w:rPr>
            <w:rFonts w:ascii="inherit" w:eastAsia="Times New Roman" w:hAnsi="inherit" w:cs="Times New Roman"/>
            <w:color w:val="000000"/>
            <w:sz w:val="21"/>
            <w:szCs w:val="21"/>
          </w:rPr>
          <w:t>@within</w:t>
        </w:r>
      </w:ins>
    </w:p>
    <w:p w:rsidR="000376B3" w:rsidRPr="000376B3" w:rsidRDefault="000376B3" w:rsidP="000376B3">
      <w:pPr>
        <w:numPr>
          <w:ilvl w:val="0"/>
          <w:numId w:val="22"/>
        </w:numPr>
        <w:shd w:val="clear" w:color="auto" w:fill="FFFFFF"/>
        <w:spacing w:after="0" w:line="240" w:lineRule="auto"/>
        <w:ind w:left="600"/>
        <w:textAlignment w:val="baseline"/>
        <w:rPr>
          <w:ins w:id="459" w:author="Unknown"/>
          <w:rFonts w:ascii="inherit" w:eastAsia="Times New Roman" w:hAnsi="inherit" w:cs="Times New Roman"/>
          <w:color w:val="000000"/>
          <w:sz w:val="21"/>
          <w:szCs w:val="21"/>
        </w:rPr>
      </w:pPr>
      <w:ins w:id="460" w:author="Unknown">
        <w:r w:rsidRPr="000376B3">
          <w:rPr>
            <w:rFonts w:ascii="inherit" w:eastAsia="Times New Roman" w:hAnsi="inherit" w:cs="Times New Roman"/>
            <w:color w:val="000000"/>
            <w:sz w:val="21"/>
            <w:szCs w:val="21"/>
          </w:rPr>
          <w:t>@annotation</w:t>
        </w:r>
      </w:ins>
    </w:p>
    <w:p w:rsidR="000376B3" w:rsidRPr="000376B3" w:rsidRDefault="000376B3" w:rsidP="000376B3">
      <w:pPr>
        <w:shd w:val="clear" w:color="auto" w:fill="FFFFFF"/>
        <w:spacing w:after="0" w:line="240" w:lineRule="auto"/>
        <w:textAlignment w:val="baseline"/>
        <w:rPr>
          <w:ins w:id="461" w:author="Unknown"/>
          <w:rFonts w:ascii="Open Sans" w:eastAsia="Times New Roman" w:hAnsi="Open Sans" w:cs="Times New Roman"/>
          <w:color w:val="000000"/>
          <w:sz w:val="21"/>
          <w:szCs w:val="21"/>
        </w:rPr>
      </w:pPr>
      <w:ins w:id="462" w:author="Unknown">
        <w:r w:rsidRPr="000376B3">
          <w:rPr>
            <w:rFonts w:ascii="inherit" w:eastAsia="Times New Roman" w:hAnsi="inherit" w:cs="Times New Roman"/>
            <w:b/>
            <w:bCs/>
            <w:color w:val="000000"/>
            <w:sz w:val="21"/>
            <w:szCs w:val="21"/>
            <w:bdr w:val="none" w:sz="0" w:space="0" w:color="auto" w:frame="1"/>
          </w:rPr>
          <w:t>18. How to declare aspect in Spring AOP? </w:t>
        </w:r>
        <w:r w:rsidRPr="000376B3">
          <w:rPr>
            <w:rFonts w:ascii="Open Sans" w:eastAsia="Times New Roman" w:hAnsi="Open Sans" w:cs="Times New Roman"/>
            <w:color w:val="000000"/>
            <w:sz w:val="21"/>
            <w:szCs w:val="21"/>
          </w:rPr>
          <w:br/>
        </w:r>
        <w:r w:rsidRPr="000376B3">
          <w:rPr>
            <w:rFonts w:ascii="inherit" w:eastAsia="Times New Roman" w:hAnsi="inherit" w:cs="Times New Roman"/>
            <w:b/>
            <w:bCs/>
            <w:color w:val="000000"/>
            <w:sz w:val="21"/>
            <w:szCs w:val="21"/>
            <w:bdr w:val="none" w:sz="0" w:space="0" w:color="auto" w:frame="1"/>
          </w:rPr>
          <w:t>In XML.</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ins w:id="463" w:author="Unknown"/>
          <w:rFonts w:ascii="Courier New" w:eastAsia="Times New Roman" w:hAnsi="Courier New" w:cs="Courier New"/>
          <w:color w:val="000000"/>
          <w:sz w:val="21"/>
          <w:szCs w:val="21"/>
        </w:rPr>
      </w:pPr>
      <w:ins w:id="464" w:author="Unknown">
        <w:r w:rsidRPr="000376B3">
          <w:rPr>
            <w:rFonts w:ascii="Courier New" w:eastAsia="Times New Roman" w:hAnsi="Courier New" w:cs="Courier New"/>
            <w:color w:val="000000"/>
            <w:sz w:val="21"/>
            <w:szCs w:val="21"/>
          </w:rPr>
          <w:t>&lt;bean class="com.doj.aop.LoggingAspect" id="loggingAspect"&gt;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65" w:author="Unknown"/>
          <w:rFonts w:ascii="Courier New" w:eastAsia="Times New Roman" w:hAnsi="Courier New" w:cs="Courier New"/>
          <w:color w:val="000000"/>
          <w:sz w:val="21"/>
          <w:szCs w:val="21"/>
        </w:rPr>
      </w:pPr>
      <w:ins w:id="466" w:author="Unknown">
        <w:r w:rsidRPr="000376B3">
          <w:rPr>
            <w:rFonts w:ascii="Courier New" w:eastAsia="Times New Roman" w:hAnsi="Courier New" w:cs="Courier New"/>
            <w:color w:val="000000"/>
            <w:sz w:val="21"/>
            <w:szCs w:val="21"/>
          </w:rPr>
          <w:t>&lt;!-- configure properties of aspect here --&gt;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67" w:author="Unknown"/>
          <w:rFonts w:ascii="Courier New" w:eastAsia="Times New Roman" w:hAnsi="Courier New" w:cs="Courier New"/>
          <w:color w:val="000000"/>
          <w:sz w:val="21"/>
          <w:szCs w:val="21"/>
        </w:rPr>
      </w:pPr>
      <w:ins w:id="468" w:author="Unknown">
        <w:r w:rsidRPr="000376B3">
          <w:rPr>
            <w:rFonts w:ascii="Courier New" w:eastAsia="Times New Roman" w:hAnsi="Courier New" w:cs="Courier New"/>
            <w:color w:val="000000"/>
            <w:sz w:val="21"/>
            <w:szCs w:val="21"/>
          </w:rPr>
          <w:lastRenderedPageBreak/>
          <w:t>&lt;/bean&gt;</w:t>
        </w:r>
      </w:ins>
    </w:p>
    <w:p w:rsidR="000376B3" w:rsidRPr="000376B3" w:rsidRDefault="000376B3" w:rsidP="000376B3">
      <w:pPr>
        <w:shd w:val="clear" w:color="auto" w:fill="FFFFFF"/>
        <w:spacing w:after="0" w:line="240" w:lineRule="auto"/>
        <w:jc w:val="both"/>
        <w:textAlignment w:val="baseline"/>
        <w:rPr>
          <w:ins w:id="469" w:author="Unknown"/>
          <w:rFonts w:ascii="Open Sans" w:eastAsia="Times New Roman" w:hAnsi="Open Sans" w:cs="Times New Roman"/>
          <w:color w:val="000000"/>
          <w:sz w:val="21"/>
          <w:szCs w:val="21"/>
        </w:rPr>
      </w:pPr>
      <w:ins w:id="470" w:author="Unknown">
        <w:r w:rsidRPr="000376B3">
          <w:rPr>
            <w:rFonts w:ascii="inherit" w:eastAsia="Times New Roman" w:hAnsi="inherit" w:cs="Times New Roman"/>
            <w:b/>
            <w:bCs/>
            <w:color w:val="000000"/>
            <w:sz w:val="21"/>
            <w:szCs w:val="21"/>
            <w:bdr w:val="none" w:sz="0" w:space="0" w:color="auto" w:frame="1"/>
          </w:rPr>
          <w:t>In Java</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1" w:author="Unknown"/>
          <w:rFonts w:ascii="Courier New" w:eastAsia="Times New Roman" w:hAnsi="Courier New" w:cs="Courier New"/>
          <w:color w:val="000000"/>
          <w:sz w:val="21"/>
          <w:szCs w:val="21"/>
        </w:rPr>
      </w:pPr>
      <w:ins w:id="472" w:author="Unknown">
        <w:r w:rsidRPr="000376B3">
          <w:rPr>
            <w:rFonts w:ascii="Courier New" w:eastAsia="Times New Roman" w:hAnsi="Courier New" w:cs="Courier New"/>
            <w:color w:val="000000"/>
            <w:sz w:val="21"/>
            <w:szCs w:val="21"/>
          </w:rPr>
          <w:t>@Aspect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3" w:author="Unknown"/>
          <w:rFonts w:ascii="Courier New" w:eastAsia="Times New Roman" w:hAnsi="Courier New" w:cs="Courier New"/>
          <w:color w:val="000000"/>
          <w:sz w:val="21"/>
          <w:szCs w:val="21"/>
        </w:rPr>
      </w:pPr>
      <w:ins w:id="474" w:author="Unknown">
        <w:r w:rsidRPr="000376B3">
          <w:rPr>
            <w:rFonts w:ascii="Courier New" w:eastAsia="Times New Roman" w:hAnsi="Courier New" w:cs="Courier New"/>
            <w:color w:val="000000"/>
            <w:sz w:val="21"/>
            <w:szCs w:val="21"/>
          </w:rPr>
          <w:t>@Component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5" w:author="Unknown"/>
          <w:rFonts w:ascii="Courier New" w:eastAsia="Times New Roman" w:hAnsi="Courier New" w:cs="Courier New"/>
          <w:color w:val="000000"/>
          <w:sz w:val="21"/>
          <w:szCs w:val="21"/>
        </w:rPr>
      </w:pPr>
      <w:ins w:id="476" w:author="Unknown">
        <w:r w:rsidRPr="000376B3">
          <w:rPr>
            <w:rFonts w:ascii="Courier New" w:eastAsia="Times New Roman" w:hAnsi="Courier New" w:cs="Courier New"/>
            <w:color w:val="000000"/>
            <w:sz w:val="21"/>
            <w:szCs w:val="21"/>
          </w:rPr>
          <w:t>class LoggingAspect{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7" w:author="Unknown"/>
          <w:rFonts w:ascii="Courier New" w:eastAsia="Times New Roman" w:hAnsi="Courier New" w:cs="Courier New"/>
          <w:color w:val="000000"/>
          <w:sz w:val="21"/>
          <w:szCs w:val="21"/>
        </w:rPr>
      </w:pPr>
      <w:ins w:id="478" w:author="Unknown">
        <w:r w:rsidRPr="000376B3">
          <w:rPr>
            <w:rFonts w:ascii="Courier New" w:eastAsia="Times New Roman" w:hAnsi="Courier New" w:cs="Courier New"/>
            <w:color w:val="000000"/>
            <w:sz w:val="21"/>
            <w:szCs w:val="21"/>
          </w:rPr>
          <w:t>//advice</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79" w:author="Unknown"/>
          <w:rFonts w:ascii="Courier New" w:eastAsia="Times New Roman" w:hAnsi="Courier New" w:cs="Courier New"/>
          <w:color w:val="000000"/>
          <w:sz w:val="21"/>
          <w:szCs w:val="21"/>
        </w:rPr>
      </w:pPr>
      <w:ins w:id="480" w:author="Unknown">
        <w:r w:rsidRPr="000376B3">
          <w:rPr>
            <w:rFonts w:ascii="Courier New" w:eastAsia="Times New Roman" w:hAnsi="Courier New" w:cs="Courier New"/>
            <w:color w:val="000000"/>
            <w:sz w:val="21"/>
            <w:szCs w:val="21"/>
          </w:rPr>
          <w:t xml:space="preserve">//pointcut </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1" w:author="Unknown"/>
          <w:rFonts w:ascii="Courier New" w:eastAsia="Times New Roman" w:hAnsi="Courier New" w:cs="Courier New"/>
          <w:color w:val="000000"/>
          <w:sz w:val="21"/>
          <w:szCs w:val="21"/>
        </w:rPr>
      </w:pPr>
      <w:ins w:id="482" w:author="Unknown">
        <w:r w:rsidRPr="000376B3">
          <w:rPr>
            <w:rFonts w:ascii="Courier New" w:eastAsia="Times New Roman" w:hAnsi="Courier New" w:cs="Courier New"/>
            <w:color w:val="000000"/>
            <w:sz w:val="21"/>
            <w:szCs w:val="21"/>
          </w:rPr>
          <w:t>}</w:t>
        </w:r>
      </w:ins>
    </w:p>
    <w:p w:rsidR="000376B3" w:rsidRPr="000376B3" w:rsidRDefault="000376B3" w:rsidP="000376B3">
      <w:pPr>
        <w:shd w:val="clear" w:color="auto" w:fill="FFFFFF"/>
        <w:spacing w:after="0" w:line="240" w:lineRule="auto"/>
        <w:textAlignment w:val="baseline"/>
        <w:rPr>
          <w:ins w:id="483" w:author="Unknown"/>
          <w:rFonts w:ascii="Open Sans" w:eastAsia="Times New Roman" w:hAnsi="Open Sans" w:cs="Times New Roman"/>
          <w:color w:val="000000"/>
          <w:sz w:val="21"/>
          <w:szCs w:val="21"/>
        </w:rPr>
      </w:pPr>
      <w:ins w:id="484" w:author="Unknown">
        <w:r w:rsidRPr="000376B3">
          <w:rPr>
            <w:rFonts w:ascii="inherit" w:eastAsia="Times New Roman" w:hAnsi="inherit" w:cs="Times New Roman"/>
            <w:b/>
            <w:bCs/>
            <w:color w:val="000000"/>
            <w:sz w:val="21"/>
            <w:szCs w:val="21"/>
            <w:bdr w:val="none" w:sz="0" w:space="0" w:color="auto" w:frame="1"/>
          </w:rPr>
          <w:t>19. How to declare a pointcut in Spring AOP?</w:t>
        </w:r>
        <w:r w:rsidRPr="000376B3">
          <w:rPr>
            <w:rFonts w:ascii="Open Sans" w:eastAsia="Times New Roman" w:hAnsi="Open Sans" w:cs="Times New Roman"/>
            <w:color w:val="000000"/>
            <w:sz w:val="21"/>
            <w:szCs w:val="21"/>
          </w:rPr>
          <w:br/>
          <w:t>Find the below code snippet.</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5" w:author="Unknown"/>
          <w:rFonts w:ascii="Courier New" w:eastAsia="Times New Roman" w:hAnsi="Courier New" w:cs="Courier New"/>
          <w:color w:val="000000"/>
          <w:sz w:val="21"/>
          <w:szCs w:val="21"/>
        </w:rPr>
      </w:pPr>
      <w:ins w:id="486" w:author="Unknown">
        <w:r w:rsidRPr="000376B3">
          <w:rPr>
            <w:rFonts w:ascii="Courier New" w:eastAsia="Times New Roman" w:hAnsi="Courier New" w:cs="Courier New"/>
            <w:color w:val="000000"/>
            <w:sz w:val="21"/>
            <w:szCs w:val="21"/>
          </w:rPr>
          <w:t>@Pointcut("execution(* save(..))")</w:t>
        </w:r>
      </w:ins>
    </w:p>
    <w:p w:rsidR="000376B3" w:rsidRPr="000376B3" w:rsidRDefault="000376B3" w:rsidP="000376B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ins w:id="487" w:author="Unknown"/>
          <w:rFonts w:ascii="Courier New" w:eastAsia="Times New Roman" w:hAnsi="Courier New" w:cs="Courier New"/>
          <w:color w:val="000000"/>
          <w:sz w:val="21"/>
          <w:szCs w:val="21"/>
        </w:rPr>
      </w:pPr>
      <w:ins w:id="488" w:author="Unknown">
        <w:r w:rsidRPr="000376B3">
          <w:rPr>
            <w:rFonts w:ascii="Courier New" w:eastAsia="Times New Roman" w:hAnsi="Courier New" w:cs="Courier New"/>
            <w:color w:val="000000"/>
            <w:sz w:val="21"/>
            <w:szCs w:val="21"/>
          </w:rPr>
          <w:t>private void dataSave {}</w:t>
        </w:r>
      </w:ins>
    </w:p>
    <w:p w:rsidR="000376B3" w:rsidRPr="000376B3" w:rsidRDefault="000376B3" w:rsidP="000376B3">
      <w:pPr>
        <w:shd w:val="clear" w:color="auto" w:fill="FFFFFF"/>
        <w:spacing w:after="0" w:line="240" w:lineRule="auto"/>
        <w:textAlignment w:val="baseline"/>
        <w:rPr>
          <w:ins w:id="489" w:author="Unknown"/>
          <w:rFonts w:ascii="Open Sans" w:eastAsia="Times New Roman" w:hAnsi="Open Sans" w:cs="Times New Roman"/>
          <w:color w:val="000000"/>
          <w:sz w:val="21"/>
          <w:szCs w:val="21"/>
        </w:rPr>
      </w:pPr>
      <w:ins w:id="490" w:author="Unknown">
        <w:r w:rsidRPr="000376B3">
          <w:rPr>
            <w:rFonts w:ascii="inherit" w:eastAsia="Times New Roman" w:hAnsi="inherit" w:cs="Times New Roman"/>
            <w:b/>
            <w:bCs/>
            <w:color w:val="000000"/>
            <w:sz w:val="21"/>
            <w:szCs w:val="21"/>
            <w:bdr w:val="none" w:sz="0" w:space="0" w:color="auto" w:frame="1"/>
          </w:rPr>
          <w:t>20. What do you understand by Load-time weaving (LTW) in Spring?</w:t>
        </w:r>
        <w:r w:rsidRPr="000376B3">
          <w:rPr>
            <w:rFonts w:ascii="Open Sans" w:eastAsia="Times New Roman" w:hAnsi="Open Sans" w:cs="Times New Roman"/>
            <w:color w:val="000000"/>
            <w:sz w:val="21"/>
            <w:szCs w:val="21"/>
          </w:rPr>
          <w:br/>
          <w:t>Load-time weaving (LTW) or Run time weaving is a process of weaving AspectJ aspects into the classes of the application when the classes are being loaded in JVM.</w:t>
        </w:r>
      </w:ins>
    </w:p>
    <w:p w:rsidR="000376B3" w:rsidRDefault="000376B3"/>
    <w:p w:rsidR="00311162" w:rsidRDefault="00311162" w:rsidP="00311162">
      <w:pPr>
        <w:pStyle w:val="Heading1"/>
        <w:keepNext w:val="0"/>
        <w:keepLines w:val="0"/>
        <w:numPr>
          <w:ilvl w:val="0"/>
          <w:numId w:val="23"/>
        </w:numPr>
        <w:shd w:val="clear" w:color="auto" w:fill="FFFFFF"/>
        <w:spacing w:before="190" w:after="136" w:line="240" w:lineRule="auto"/>
        <w:rPr>
          <w:rFonts w:ascii="Segoe Print" w:eastAsiaTheme="minorHAnsi" w:hAnsi="Segoe Print" w:cs="Segoe Print"/>
          <w:b w:val="0"/>
          <w:bCs w:val="0"/>
          <w:sz w:val="22"/>
          <w:szCs w:val="22"/>
        </w:rPr>
      </w:pPr>
      <w:r w:rsidRPr="004D17BA">
        <w:rPr>
          <w:rFonts w:ascii="Segoe Print" w:eastAsiaTheme="minorHAnsi" w:hAnsi="Segoe Print" w:cs="Segoe Print"/>
          <w:b w:val="0"/>
          <w:bCs w:val="0"/>
          <w:color w:val="auto"/>
          <w:sz w:val="22"/>
          <w:szCs w:val="22"/>
        </w:rPr>
        <w:t>An Interview Question on Spring Singletons</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Please tell me what the output of the following program would be."</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Spring.xml:</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555555"/>
          <w:sz w:val="18"/>
        </w:rPr>
        <w:t>&lt;?xml</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555555"/>
          <w:sz w:val="18"/>
        </w:rPr>
        <w:t>version="1.0" encoding="UTF-8"?&gt;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117700"/>
          <w:sz w:val="18"/>
        </w:rPr>
        <w:t>&lt;beans</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xmlns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"http://www.springframework.org/schema/beans"</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xmlns:xsi</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"http://www.w3.org/2001/XMLSchema-instance"</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xsi:schemaLocation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"http://www.springframework.org/schema/beans</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http://www.springframework.org/schema/beans/spring-beans-3.0.xsd"</w:t>
      </w:r>
      <w:r w:rsidRPr="004D17BA">
        <w:rPr>
          <w:rFonts w:ascii="Courier New" w:eastAsia="Times New Roman" w:hAnsi="Courier New" w:cs="Courier New"/>
          <w:color w:val="117700"/>
          <w:sz w:val="18"/>
        </w:rPr>
        <w:t>&gt;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id</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w:t>
      </w:r>
      <w:r w:rsidRPr="004D17BA">
        <w:rPr>
          <w:rFonts w:ascii="Courier New" w:eastAsia="Times New Roman" w:hAnsi="Courier New" w:cs="Courier New"/>
          <w:color w:val="AA1111"/>
          <w:sz w:val="18"/>
          <w:highlight w:val="yellow"/>
        </w:rPr>
        <w:t>scopeTest</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class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"com.example.scope.Scope"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scope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"singleton"</w:t>
      </w:r>
      <w:r w:rsidRPr="004D17BA">
        <w:rPr>
          <w:rFonts w:ascii="Courier New" w:eastAsia="Times New Roman" w:hAnsi="Courier New" w:cs="Courier New"/>
          <w:color w:val="117700"/>
          <w:sz w:val="18"/>
        </w:rPr>
        <w:t>&gt;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&lt;property</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name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value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"Shamik Mitra"</w:t>
      </w:r>
      <w:r w:rsidRPr="004D17BA">
        <w:rPr>
          <w:rFonts w:ascii="Courier New" w:eastAsia="Times New Roman" w:hAnsi="Courier New" w:cs="Courier New"/>
          <w:color w:val="117700"/>
          <w:sz w:val="18"/>
        </w:rPr>
        <w:t>/&gt;</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&lt;/bean&gt;</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id</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w:t>
      </w:r>
      <w:r w:rsidRPr="004D17BA">
        <w:rPr>
          <w:rFonts w:ascii="Courier New" w:eastAsia="Times New Roman" w:hAnsi="Courier New" w:cs="Courier New"/>
          <w:color w:val="AA1111"/>
          <w:sz w:val="18"/>
          <w:highlight w:val="yellow"/>
        </w:rPr>
        <w:t>scopeTestDuplicate</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class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"com.example.scope.Scope"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scope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"singleton"</w:t>
      </w:r>
      <w:r w:rsidRPr="004D17BA">
        <w:rPr>
          <w:rFonts w:ascii="Courier New" w:eastAsia="Times New Roman" w:hAnsi="Courier New" w:cs="Courier New"/>
          <w:color w:val="117700"/>
          <w:sz w:val="18"/>
        </w:rPr>
        <w:t>&gt;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&lt;property</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name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CC"/>
          <w:sz w:val="18"/>
        </w:rPr>
        <w:t>value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"Samir Mitra"</w:t>
      </w:r>
      <w:r w:rsidRPr="004D17BA">
        <w:rPr>
          <w:rFonts w:ascii="Courier New" w:eastAsia="Times New Roman" w:hAnsi="Courier New" w:cs="Courier New"/>
          <w:color w:val="117700"/>
          <w:sz w:val="18"/>
        </w:rPr>
        <w:t>/&gt;</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117700"/>
          <w:sz w:val="18"/>
        </w:rPr>
        <w:t>&lt;/bean&gt;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117700"/>
          <w:sz w:val="18"/>
        </w:rPr>
        <w:lastRenderedPageBreak/>
        <w:t>&lt;/beans&gt;</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Scope.java:</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package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com</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example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class</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Scope</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private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getName</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return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void</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setName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this</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555555"/>
          <w:sz w:val="18"/>
        </w:rPr>
        <w:t>@Override</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toString</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return</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"Scope [name="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name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w:t>
      </w: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p>
    <w:p w:rsidR="00311162" w:rsidRPr="004D17BA" w:rsidRDefault="00311162" w:rsidP="00311162">
      <w:pPr>
        <w:shd w:val="clear" w:color="auto" w:fill="FFFFFF"/>
        <w:spacing w:before="68" w:after="204" w:line="240" w:lineRule="auto"/>
        <w:ind w:left="360"/>
        <w:rPr>
          <w:rFonts w:ascii="Georgia" w:eastAsia="Times New Roman" w:hAnsi="Georgia" w:cs="Times New Roman"/>
          <w:color w:val="262626"/>
          <w:sz w:val="26"/>
          <w:szCs w:val="26"/>
        </w:rPr>
      </w:pPr>
      <w:r w:rsidRPr="004D17BA">
        <w:rPr>
          <w:rFonts w:ascii="Georgia" w:eastAsia="Times New Roman" w:hAnsi="Georgia" w:cs="Times New Roman"/>
          <w:color w:val="262626"/>
          <w:sz w:val="26"/>
          <w:szCs w:val="26"/>
        </w:rPr>
        <w:t>Main class:</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package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com</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example</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import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org</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springframework</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context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ApplicationContext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import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org</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springframework</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context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support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ClassPathXmlApplicationContext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class</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FF"/>
          <w:sz w:val="18"/>
        </w:rPr>
        <w:t>Main</w:t>
      </w: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public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static</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8855"/>
          <w:sz w:val="18"/>
        </w:rPr>
        <w:t>void</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main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8855"/>
          <w:sz w:val="18"/>
        </w:rPr>
        <w:t>String</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args</w:t>
      </w:r>
      <w:r w:rsidRPr="004D17BA">
        <w:rPr>
          <w:rFonts w:ascii="Courier New" w:eastAsia="Times New Roman" w:hAnsi="Courier New" w:cs="Courier New"/>
          <w:color w:val="000000"/>
          <w:sz w:val="18"/>
          <w:szCs w:val="18"/>
        </w:rPr>
        <w:t>)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ApplicationContext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ctx</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770088"/>
          <w:sz w:val="18"/>
        </w:rPr>
        <w:t>new</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ClassPathXmlApplicationContext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"configFiles/Scope.xml"</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ctx</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getBean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"scopeTest"</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scopeDuplicate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ctx</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getBean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AA1111"/>
          <w:sz w:val="18"/>
        </w:rPr>
        <w:t>"scopeTestDuplicate"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030264">
        <w:rPr>
          <w:rFonts w:ascii="Courier New" w:eastAsia="Times New Roman" w:hAnsi="Courier New" w:cs="Courier New"/>
          <w:color w:val="000000"/>
          <w:sz w:val="18"/>
          <w:highlight w:val="yellow"/>
        </w:rPr>
        <w:t>System</w:t>
      </w:r>
      <w:r w:rsidRPr="00030264">
        <w:rPr>
          <w:rFonts w:ascii="Courier New" w:eastAsia="Times New Roman" w:hAnsi="Courier New" w:cs="Courier New"/>
          <w:color w:val="000000"/>
          <w:sz w:val="18"/>
          <w:szCs w:val="18"/>
          <w:highlight w:val="yellow"/>
        </w:rPr>
        <w:t>.</w:t>
      </w:r>
      <w:r w:rsidRPr="00030264">
        <w:rPr>
          <w:rFonts w:ascii="Courier New" w:eastAsia="Times New Roman" w:hAnsi="Courier New" w:cs="Courier New"/>
          <w:color w:val="000000"/>
          <w:sz w:val="18"/>
          <w:highlight w:val="yellow"/>
        </w:rPr>
        <w:t>out</w:t>
      </w:r>
      <w:r w:rsidRPr="00030264">
        <w:rPr>
          <w:rFonts w:ascii="Courier New" w:eastAsia="Times New Roman" w:hAnsi="Courier New" w:cs="Courier New"/>
          <w:color w:val="000000"/>
          <w:sz w:val="18"/>
          <w:szCs w:val="18"/>
          <w:highlight w:val="yellow"/>
        </w:rPr>
        <w:t>.</w:t>
      </w:r>
      <w:r w:rsidRPr="00030264">
        <w:rPr>
          <w:rFonts w:ascii="Courier New" w:eastAsia="Times New Roman" w:hAnsi="Courier New" w:cs="Courier New"/>
          <w:color w:val="000000"/>
          <w:sz w:val="18"/>
          <w:highlight w:val="yellow"/>
        </w:rPr>
        <w:t>println</w:t>
      </w:r>
      <w:r w:rsidRPr="00030264">
        <w:rPr>
          <w:rFonts w:ascii="Courier New" w:eastAsia="Times New Roman" w:hAnsi="Courier New" w:cs="Courier New"/>
          <w:color w:val="000000"/>
          <w:sz w:val="18"/>
          <w:szCs w:val="18"/>
          <w:highlight w:val="yellow"/>
        </w:rPr>
        <w:t>(</w:t>
      </w:r>
      <w:r w:rsidRPr="00030264">
        <w:rPr>
          <w:rFonts w:ascii="Courier New" w:eastAsia="Times New Roman" w:hAnsi="Courier New" w:cs="Courier New"/>
          <w:color w:val="000000"/>
          <w:sz w:val="18"/>
          <w:highlight w:val="yellow"/>
        </w:rPr>
        <w:t>scope</w:t>
      </w:r>
      <w:r w:rsidRPr="00030264">
        <w:rPr>
          <w:rFonts w:ascii="Courier New" w:eastAsia="Times New Roman" w:hAnsi="Courier New" w:cs="Courier New"/>
          <w:color w:val="000000"/>
          <w:sz w:val="18"/>
          <w:szCs w:val="18"/>
          <w:highlight w:val="yellow"/>
        </w:rPr>
        <w:t xml:space="preserve"> </w:t>
      </w:r>
      <w:r w:rsidRPr="00030264">
        <w:rPr>
          <w:rFonts w:ascii="Courier New" w:eastAsia="Times New Roman" w:hAnsi="Courier New" w:cs="Courier New"/>
          <w:color w:val="000000"/>
          <w:sz w:val="18"/>
          <w:highlight w:val="yellow"/>
        </w:rPr>
        <w:t>==</w:t>
      </w:r>
      <w:r w:rsidRPr="00030264">
        <w:rPr>
          <w:rFonts w:ascii="Courier New" w:eastAsia="Times New Roman" w:hAnsi="Courier New" w:cs="Courier New"/>
          <w:color w:val="000000"/>
          <w:sz w:val="18"/>
          <w:szCs w:val="18"/>
          <w:highlight w:val="yellow"/>
        </w:rPr>
        <w:t xml:space="preserve"> </w:t>
      </w:r>
      <w:r w:rsidRPr="00030264">
        <w:rPr>
          <w:rFonts w:ascii="Courier New" w:eastAsia="Times New Roman" w:hAnsi="Courier New" w:cs="Courier New"/>
          <w:color w:val="000000"/>
          <w:sz w:val="18"/>
          <w:highlight w:val="yellow"/>
        </w:rPr>
        <w:t>scopeDuplicate</w:t>
      </w:r>
      <w:r w:rsidRPr="00030264">
        <w:rPr>
          <w:rFonts w:ascii="Courier New" w:eastAsia="Times New Roman" w:hAnsi="Courier New" w:cs="Courier New"/>
          <w:color w:val="000000"/>
          <w:sz w:val="18"/>
          <w:szCs w:val="18"/>
          <w:highlight w:val="yellow"/>
        </w:rPr>
        <w:t>); //false</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System</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out</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println</w:t>
      </w:r>
      <w:r w:rsidRPr="004D17BA">
        <w:rPr>
          <w:rFonts w:ascii="Courier New" w:eastAsia="Times New Roman" w:hAnsi="Courier New" w:cs="Courier New"/>
          <w:color w:val="000000"/>
          <w:sz w:val="18"/>
          <w:szCs w:val="18"/>
        </w:rPr>
        <w:t>(</w:t>
      </w:r>
      <w:r w:rsidRPr="004D17BA">
        <w:rPr>
          <w:rFonts w:ascii="Courier New" w:eastAsia="Times New Roman" w:hAnsi="Courier New" w:cs="Courier New"/>
          <w:color w:val="000000"/>
          <w:sz w:val="18"/>
        </w:rPr>
        <w:t>scope</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AA1111"/>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w:t>
      </w:r>
      <w:r w:rsidRPr="004D17BA">
        <w:rPr>
          <w:rFonts w:ascii="Courier New" w:eastAsia="Times New Roman" w:hAnsi="Courier New" w:cs="Courier New"/>
          <w:color w:val="000000"/>
          <w:sz w:val="18"/>
          <w:szCs w:val="18"/>
        </w:rPr>
        <w:t xml:space="preserve"> </w:t>
      </w:r>
      <w:r w:rsidRPr="004D17BA">
        <w:rPr>
          <w:rFonts w:ascii="Courier New" w:eastAsia="Times New Roman" w:hAnsi="Courier New" w:cs="Courier New"/>
          <w:color w:val="000000"/>
          <w:sz w:val="18"/>
        </w:rPr>
        <w:t>scopeDuplicate</w:t>
      </w:r>
      <w:r w:rsidRPr="004D17BA">
        <w:rPr>
          <w:rFonts w:ascii="Courier New" w:eastAsia="Times New Roman" w:hAnsi="Courier New" w:cs="Courier New"/>
          <w:color w:val="000000"/>
          <w:sz w:val="18"/>
          <w:szCs w:val="18"/>
        </w:rPr>
        <w:t>);</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 xml:space="preserve">    }</w:t>
      </w:r>
    </w:p>
    <w:p w:rsidR="00311162" w:rsidRPr="004D17BA" w:rsidRDefault="00311162" w:rsidP="0031116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ight="-408"/>
        <w:rPr>
          <w:rFonts w:ascii="Courier New" w:eastAsia="Times New Roman" w:hAnsi="Courier New" w:cs="Courier New"/>
          <w:color w:val="000000"/>
          <w:sz w:val="18"/>
          <w:szCs w:val="18"/>
        </w:rPr>
      </w:pPr>
      <w:r w:rsidRPr="004D17BA">
        <w:rPr>
          <w:rFonts w:ascii="Courier New" w:eastAsia="Times New Roman" w:hAnsi="Courier New" w:cs="Courier New"/>
          <w:color w:val="000000"/>
          <w:sz w:val="18"/>
          <w:szCs w:val="18"/>
        </w:rPr>
        <w:t>}</w:t>
      </w:r>
    </w:p>
    <w:p w:rsidR="00311162" w:rsidRDefault="00311162" w:rsidP="00311162">
      <w:pPr>
        <w:pStyle w:val="NormalWeb"/>
        <w:shd w:val="clear" w:color="auto" w:fill="FFFFFF"/>
        <w:spacing w:before="68" w:beforeAutospacing="0" w:after="204" w:afterAutospacing="0"/>
        <w:rPr>
          <w:rFonts w:ascii="Georgia" w:hAnsi="Georgia"/>
          <w:color w:val="262626"/>
          <w:sz w:val="26"/>
          <w:szCs w:val="26"/>
        </w:rPr>
      </w:pPr>
      <w:r>
        <w:rPr>
          <w:rFonts w:ascii="Georgia" w:hAnsi="Georgia"/>
          <w:color w:val="262626"/>
          <w:sz w:val="26"/>
          <w:szCs w:val="26"/>
        </w:rPr>
        <w:t>Output:</w:t>
      </w:r>
    </w:p>
    <w:p w:rsidR="00311162" w:rsidRDefault="00311162" w:rsidP="00311162">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Pr>
          <w:color w:val="000000"/>
          <w:sz w:val="18"/>
          <w:szCs w:val="18"/>
        </w:rPr>
        <w:t>Reference Check ::false</w:t>
      </w:r>
    </w:p>
    <w:p w:rsidR="00311162" w:rsidRDefault="00311162" w:rsidP="00311162">
      <w:pPr>
        <w:pStyle w:val="HTMLPreformatted"/>
        <w:pBdr>
          <w:top w:val="single" w:sz="2" w:space="0" w:color="CCCCCC"/>
          <w:left w:val="single" w:sz="2" w:space="3" w:color="CCCCCC"/>
          <w:bottom w:val="single" w:sz="2" w:space="0" w:color="CCCCCC"/>
          <w:right w:val="single" w:sz="2" w:space="3" w:color="CCCCCC"/>
        </w:pBdr>
        <w:wordWrap w:val="0"/>
        <w:rPr>
          <w:color w:val="000000"/>
          <w:sz w:val="18"/>
          <w:szCs w:val="18"/>
        </w:rPr>
      </w:pPr>
      <w:r>
        <w:rPr>
          <w:color w:val="000000"/>
          <w:sz w:val="18"/>
          <w:szCs w:val="18"/>
        </w:rPr>
        <w:t>Scope [name=Shamik Mitra]::Scope [name=Samir Mitra]</w:t>
      </w:r>
    </w:p>
    <w:p w:rsidR="00311162" w:rsidRPr="004D17BA" w:rsidRDefault="00311162" w:rsidP="00311162">
      <w:pPr>
        <w:pStyle w:val="Heading1"/>
        <w:shd w:val="clear" w:color="auto" w:fill="FFFFFF"/>
        <w:spacing w:before="190" w:after="136"/>
        <w:ind w:left="720"/>
        <w:rPr>
          <w:rFonts w:ascii="Segoe Print" w:eastAsiaTheme="minorHAnsi" w:hAnsi="Segoe Print" w:cs="Segoe Print"/>
          <w:b w:val="0"/>
          <w:bCs w:val="0"/>
          <w:color w:val="auto"/>
          <w:sz w:val="22"/>
          <w:szCs w:val="22"/>
        </w:rPr>
      </w:pPr>
      <w:r>
        <w:rPr>
          <w:rFonts w:ascii="Georgia" w:hAnsi="Georgia"/>
          <w:color w:val="262626"/>
          <w:sz w:val="26"/>
          <w:szCs w:val="26"/>
          <w:shd w:val="clear" w:color="auto" w:fill="FFFFFF"/>
        </w:rPr>
        <w:t> </w:t>
      </w:r>
      <w:r w:rsidRPr="004D17BA">
        <w:rPr>
          <w:rFonts w:ascii="Georgia" w:hAnsi="Georgia"/>
          <w:color w:val="262626"/>
          <w:sz w:val="26"/>
          <w:szCs w:val="26"/>
          <w:highlight w:val="yellow"/>
          <w:shd w:val="clear" w:color="auto" w:fill="FFFFFF"/>
        </w:rPr>
        <w:t>A Spring Singleton does not work like a Java Singleton</w:t>
      </w:r>
    </w:p>
    <w:p w:rsidR="00311162" w:rsidRDefault="00311162" w:rsidP="003111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4D17BA">
        <w:rPr>
          <w:rFonts w:ascii="Georgia" w:hAnsi="Georgia"/>
          <w:color w:val="262626"/>
          <w:sz w:val="26"/>
          <w:szCs w:val="26"/>
          <w:highlight w:val="yellow"/>
          <w:shd w:val="clear" w:color="auto" w:fill="FFFFFF"/>
        </w:rPr>
        <w:t>The reference check will return false, which means Spring Singletons don't work like they said</w:t>
      </w:r>
      <w:r>
        <w:rPr>
          <w:rFonts w:ascii="Georgia" w:hAnsi="Georgia"/>
          <w:color w:val="262626"/>
          <w:sz w:val="26"/>
          <w:szCs w:val="26"/>
          <w:shd w:val="clear" w:color="auto" w:fill="FFFFFF"/>
        </w:rPr>
        <w:t xml:space="preserve"> earlier. (</w:t>
      </w:r>
      <w:r>
        <w:rPr>
          <w:rStyle w:val="Strong"/>
          <w:rFonts w:ascii="Georgia" w:hAnsi="Georgia"/>
          <w:color w:val="262626"/>
          <w:sz w:val="26"/>
          <w:szCs w:val="26"/>
          <w:shd w:val="clear" w:color="auto" w:fill="FFFFFF"/>
        </w:rPr>
        <w:t>A few</w:t>
      </w:r>
      <w:r>
        <w:rPr>
          <w:rFonts w:ascii="Georgia" w:hAnsi="Georgia"/>
          <w:color w:val="262626"/>
          <w:sz w:val="26"/>
          <w:szCs w:val="26"/>
          <w:shd w:val="clear" w:color="auto" w:fill="FFFFFF"/>
        </w:rPr>
        <w:t>)</w:t>
      </w:r>
    </w:p>
    <w:p w:rsidR="00311162" w:rsidRDefault="00311162"/>
    <w:sectPr w:rsidR="00311162" w:rsidSect="000464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DA2" w:rsidRDefault="00960DA2" w:rsidP="00492BA7">
      <w:pPr>
        <w:spacing w:after="0" w:line="240" w:lineRule="auto"/>
      </w:pPr>
      <w:r>
        <w:separator/>
      </w:r>
    </w:p>
  </w:endnote>
  <w:endnote w:type="continuationSeparator" w:id="1">
    <w:p w:rsidR="00960DA2" w:rsidRDefault="00960DA2" w:rsidP="00492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ewBaskerville-Roman">
    <w:panose1 w:val="00000000000000000000"/>
    <w:charset w:val="00"/>
    <w:family w:val="auto"/>
    <w:notTrueType/>
    <w:pitch w:val="default"/>
    <w:sig w:usb0="00000003" w:usb1="00000000" w:usb2="00000000" w:usb3="00000000" w:csb0="00000001" w:csb1="00000000"/>
  </w:font>
  <w:font w:name="Signika Negativ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Print">
    <w:panose1 w:val="02000600000000000000"/>
    <w:charset w:val="00"/>
    <w:family w:val="auto"/>
    <w:pitch w:val="variable"/>
    <w:sig w:usb0="0000028F"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DA2" w:rsidRDefault="00960DA2" w:rsidP="00492BA7">
      <w:pPr>
        <w:spacing w:after="0" w:line="240" w:lineRule="auto"/>
      </w:pPr>
      <w:r>
        <w:separator/>
      </w:r>
    </w:p>
  </w:footnote>
  <w:footnote w:type="continuationSeparator" w:id="1">
    <w:p w:rsidR="00960DA2" w:rsidRDefault="00960DA2" w:rsidP="00492B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F1C"/>
    <w:multiLevelType w:val="multilevel"/>
    <w:tmpl w:val="62EC4C8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F031BF"/>
    <w:multiLevelType w:val="multilevel"/>
    <w:tmpl w:val="5B900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25821"/>
    <w:multiLevelType w:val="multilevel"/>
    <w:tmpl w:val="865C0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82973"/>
    <w:multiLevelType w:val="multilevel"/>
    <w:tmpl w:val="B194EE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8A15FA"/>
    <w:multiLevelType w:val="multilevel"/>
    <w:tmpl w:val="AEF68A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9F33C2"/>
    <w:multiLevelType w:val="multilevel"/>
    <w:tmpl w:val="C150B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94546"/>
    <w:multiLevelType w:val="multilevel"/>
    <w:tmpl w:val="7D688F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601B6F"/>
    <w:multiLevelType w:val="multilevel"/>
    <w:tmpl w:val="670CB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92E7B"/>
    <w:multiLevelType w:val="multilevel"/>
    <w:tmpl w:val="CD281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733B7"/>
    <w:multiLevelType w:val="multilevel"/>
    <w:tmpl w:val="65D4D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74024"/>
    <w:multiLevelType w:val="multilevel"/>
    <w:tmpl w:val="3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5F200A"/>
    <w:multiLevelType w:val="multilevel"/>
    <w:tmpl w:val="C7A81C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40453C"/>
    <w:multiLevelType w:val="multilevel"/>
    <w:tmpl w:val="9FF03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C45C3A"/>
    <w:multiLevelType w:val="multilevel"/>
    <w:tmpl w:val="C30AD1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366F12"/>
    <w:multiLevelType w:val="multilevel"/>
    <w:tmpl w:val="CE4CB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948B4"/>
    <w:multiLevelType w:val="multilevel"/>
    <w:tmpl w:val="E8D25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F46EF9"/>
    <w:multiLevelType w:val="multilevel"/>
    <w:tmpl w:val="3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857465"/>
    <w:multiLevelType w:val="multilevel"/>
    <w:tmpl w:val="39CCB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9718AE"/>
    <w:multiLevelType w:val="multilevel"/>
    <w:tmpl w:val="E294F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491076"/>
    <w:multiLevelType w:val="hybridMultilevel"/>
    <w:tmpl w:val="3ABA5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8A7EAE"/>
    <w:multiLevelType w:val="multilevel"/>
    <w:tmpl w:val="3F70F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BB13C9"/>
    <w:multiLevelType w:val="multilevel"/>
    <w:tmpl w:val="39C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F467CD1"/>
    <w:multiLevelType w:val="multilevel"/>
    <w:tmpl w:val="79423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6"/>
  </w:num>
  <w:num w:numId="4">
    <w:abstractNumId w:val="21"/>
  </w:num>
  <w:num w:numId="5">
    <w:abstractNumId w:val="16"/>
  </w:num>
  <w:num w:numId="6">
    <w:abstractNumId w:val="11"/>
  </w:num>
  <w:num w:numId="7">
    <w:abstractNumId w:val="9"/>
  </w:num>
  <w:num w:numId="8">
    <w:abstractNumId w:val="1"/>
  </w:num>
  <w:num w:numId="9">
    <w:abstractNumId w:val="13"/>
  </w:num>
  <w:num w:numId="10">
    <w:abstractNumId w:val="5"/>
  </w:num>
  <w:num w:numId="11">
    <w:abstractNumId w:val="8"/>
  </w:num>
  <w:num w:numId="12">
    <w:abstractNumId w:val="2"/>
  </w:num>
  <w:num w:numId="13">
    <w:abstractNumId w:val="22"/>
  </w:num>
  <w:num w:numId="14">
    <w:abstractNumId w:val="4"/>
  </w:num>
  <w:num w:numId="15">
    <w:abstractNumId w:val="0"/>
  </w:num>
  <w:num w:numId="16">
    <w:abstractNumId w:val="17"/>
  </w:num>
  <w:num w:numId="17">
    <w:abstractNumId w:val="7"/>
  </w:num>
  <w:num w:numId="18">
    <w:abstractNumId w:val="14"/>
  </w:num>
  <w:num w:numId="19">
    <w:abstractNumId w:val="10"/>
  </w:num>
  <w:num w:numId="20">
    <w:abstractNumId w:val="20"/>
  </w:num>
  <w:num w:numId="21">
    <w:abstractNumId w:val="3"/>
  </w:num>
  <w:num w:numId="22">
    <w:abstractNumId w:val="18"/>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695B"/>
    <w:rsid w:val="000376B3"/>
    <w:rsid w:val="0004648E"/>
    <w:rsid w:val="001B4135"/>
    <w:rsid w:val="001E4BA7"/>
    <w:rsid w:val="001F6C19"/>
    <w:rsid w:val="002D0C7E"/>
    <w:rsid w:val="002D695B"/>
    <w:rsid w:val="00311162"/>
    <w:rsid w:val="00365AEA"/>
    <w:rsid w:val="00492BA7"/>
    <w:rsid w:val="00624F22"/>
    <w:rsid w:val="006F2BB0"/>
    <w:rsid w:val="0075548B"/>
    <w:rsid w:val="00887C51"/>
    <w:rsid w:val="008C3FBF"/>
    <w:rsid w:val="00960DA2"/>
    <w:rsid w:val="00BA03EA"/>
    <w:rsid w:val="00C0367C"/>
    <w:rsid w:val="00D12098"/>
    <w:rsid w:val="00E5198E"/>
    <w:rsid w:val="00E91AF5"/>
    <w:rsid w:val="00F908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95B"/>
  </w:style>
  <w:style w:type="paragraph" w:styleId="Heading1">
    <w:name w:val="heading 1"/>
    <w:basedOn w:val="Normal"/>
    <w:next w:val="Normal"/>
    <w:link w:val="Heading1Char"/>
    <w:uiPriority w:val="9"/>
    <w:qFormat/>
    <w:rsid w:val="000376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69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695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D695B"/>
    <w:rPr>
      <w:color w:val="0000FF" w:themeColor="hyperlink"/>
      <w:u w:val="single"/>
    </w:rPr>
  </w:style>
  <w:style w:type="paragraph" w:styleId="NormalWeb">
    <w:name w:val="Normal (Web)"/>
    <w:basedOn w:val="Normal"/>
    <w:uiPriority w:val="99"/>
    <w:semiHidden/>
    <w:unhideWhenUsed/>
    <w:rsid w:val="002D69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695B"/>
    <w:rPr>
      <w:i/>
      <w:iCs/>
    </w:rPr>
  </w:style>
  <w:style w:type="character" w:styleId="Strong">
    <w:name w:val="Strong"/>
    <w:basedOn w:val="DefaultParagraphFont"/>
    <w:uiPriority w:val="22"/>
    <w:qFormat/>
    <w:rsid w:val="002D695B"/>
    <w:rPr>
      <w:b/>
      <w:bCs/>
    </w:rPr>
  </w:style>
  <w:style w:type="character" w:customStyle="1" w:styleId="Heading1Char">
    <w:name w:val="Heading 1 Char"/>
    <w:basedOn w:val="DefaultParagraphFont"/>
    <w:link w:val="Heading1"/>
    <w:uiPriority w:val="9"/>
    <w:rsid w:val="000376B3"/>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37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6B3"/>
    <w:rPr>
      <w:rFonts w:ascii="Courier New" w:eastAsia="Times New Roman" w:hAnsi="Courier New" w:cs="Courier New"/>
      <w:sz w:val="20"/>
      <w:szCs w:val="20"/>
    </w:rPr>
  </w:style>
  <w:style w:type="table" w:styleId="TableGrid">
    <w:name w:val="Table Grid"/>
    <w:basedOn w:val="TableNormal"/>
    <w:uiPriority w:val="59"/>
    <w:rsid w:val="00492B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92B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2BA7"/>
  </w:style>
  <w:style w:type="paragraph" w:styleId="Footer">
    <w:name w:val="footer"/>
    <w:basedOn w:val="Normal"/>
    <w:link w:val="FooterChar"/>
    <w:uiPriority w:val="99"/>
    <w:semiHidden/>
    <w:unhideWhenUsed/>
    <w:rsid w:val="00492BA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2BA7"/>
  </w:style>
</w:styles>
</file>

<file path=word/webSettings.xml><?xml version="1.0" encoding="utf-8"?>
<w:webSettings xmlns:r="http://schemas.openxmlformats.org/officeDocument/2006/relationships" xmlns:w="http://schemas.openxmlformats.org/wordprocessingml/2006/main">
  <w:divs>
    <w:div w:id="1351952631">
      <w:bodyDiv w:val="1"/>
      <w:marLeft w:val="0"/>
      <w:marRight w:val="0"/>
      <w:marTop w:val="0"/>
      <w:marBottom w:val="0"/>
      <w:divBdr>
        <w:top w:val="none" w:sz="0" w:space="0" w:color="auto"/>
        <w:left w:val="none" w:sz="0" w:space="0" w:color="auto"/>
        <w:bottom w:val="none" w:sz="0" w:space="0" w:color="auto"/>
        <w:right w:val="none" w:sz="0" w:space="0" w:color="auto"/>
      </w:divBdr>
    </w:div>
    <w:div w:id="1499879662">
      <w:bodyDiv w:val="1"/>
      <w:marLeft w:val="0"/>
      <w:marRight w:val="0"/>
      <w:marTop w:val="0"/>
      <w:marBottom w:val="0"/>
      <w:divBdr>
        <w:top w:val="none" w:sz="0" w:space="0" w:color="auto"/>
        <w:left w:val="none" w:sz="0" w:space="0" w:color="auto"/>
        <w:bottom w:val="none" w:sz="0" w:space="0" w:color="auto"/>
        <w:right w:val="none" w:sz="0" w:space="0" w:color="auto"/>
      </w:divBdr>
      <w:divsChild>
        <w:div w:id="30767788">
          <w:marLeft w:val="0"/>
          <w:marRight w:val="0"/>
          <w:marTop w:val="0"/>
          <w:marBottom w:val="0"/>
          <w:divBdr>
            <w:top w:val="single" w:sz="6" w:space="12" w:color="C9E6F2"/>
            <w:left w:val="single" w:sz="6" w:space="12" w:color="C9E6F2"/>
            <w:bottom w:val="single" w:sz="6" w:space="12" w:color="C9E6F2"/>
            <w:right w:val="single" w:sz="6" w:space="12" w:color="C9E6F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com/" TargetMode="External"/><Relationship Id="rId13" Type="http://schemas.openxmlformats.org/officeDocument/2006/relationships/hyperlink" Target="https://www.dineshonjava.com/2016/06/introduction-to-spring-boot-a-spring-boot-complete-guide.html" TargetMode="External"/><Relationship Id="rId18" Type="http://schemas.openxmlformats.org/officeDocument/2006/relationships/hyperlink" Target="https://www.dineshonjava.com/2017/01/microservices-with-spring-boot.html" TargetMode="External"/><Relationship Id="rId3" Type="http://schemas.openxmlformats.org/officeDocument/2006/relationships/settings" Target="settings.xml"/><Relationship Id="rId21" Type="http://schemas.openxmlformats.org/officeDocument/2006/relationships/hyperlink" Target="https://www.dineshonjava.com/2012/03/hibernate-3-on-baby-steps.html" TargetMode="External"/><Relationship Id="rId7" Type="http://schemas.openxmlformats.org/officeDocument/2006/relationships/hyperlink" Target="http://www.springsource.com/products/dmserver" TargetMode="External"/><Relationship Id="rId12" Type="http://schemas.openxmlformats.org/officeDocument/2006/relationships/hyperlink" Target="https://www.dineshonjava.com/2012/12/spring-web-mvc-framework-chapter-38.html" TargetMode="External"/><Relationship Id="rId17" Type="http://schemas.openxmlformats.org/officeDocument/2006/relationships/hyperlink" Target="https://www.dineshonjava.com/2017/01/spring-hateoas-hypermedia-driven-restful-web-service.html" TargetMode="External"/><Relationship Id="rId2" Type="http://schemas.openxmlformats.org/officeDocument/2006/relationships/styles" Target="styles.xml"/><Relationship Id="rId16" Type="http://schemas.openxmlformats.org/officeDocument/2006/relationships/hyperlink" Target="https://www.dineshonjava.com/2012/12/using-spring-jdbc-framework-chapter-32.html" TargetMode="External"/><Relationship Id="rId20" Type="http://schemas.openxmlformats.org/officeDocument/2006/relationships/hyperlink" Target="https://www.dineshonjava.com/2013/01/core-java-baby-step-to-be-best-java-i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neshonjava.com/2012/06/spring-30-baby-step-to-lear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ineshonjava.com/2012/07/introduction-to-aop-in-spring.html" TargetMode="Externa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yperlink" Target="https://www.dineshonjava.com/2013/06/jax-rs-web-service-tutorial.html"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dineshonjava.com/2013/02/spring-security-take-baby-step-to-secure.html" TargetMode="External"/><Relationship Id="rId22" Type="http://schemas.openxmlformats.org/officeDocument/2006/relationships/hyperlink" Target="https://www.dineshonjava.com/2012/12/spring-batch-process-with-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20</Pages>
  <Words>5313</Words>
  <Characters>30288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2017-10-11T05:37:00Z</dcterms:created>
  <dcterms:modified xsi:type="dcterms:W3CDTF">2017-12-16T00:06:00Z</dcterms:modified>
</cp:coreProperties>
</file>