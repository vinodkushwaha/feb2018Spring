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59" w:rsidRPr="00CC0359" w:rsidRDefault="00CC0359" w:rsidP="00CC035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CC0359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Hibernate and Spring Integration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We can simply integrate </w:t>
      </w:r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hibernate application with spring application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gramStart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hibernate framework</w:t>
      </w:r>
      <w:proofErr w:type="gramEnd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, we provide all the database information </w:t>
      </w: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hibernate.cfg.xml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file.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But if we are going to integrate the hibernate application with spring, we don't need to create the </w:t>
      </w: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hibernate.cfg.xml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file. We can provide all the information in the applicationContext.xml file.</w:t>
      </w:r>
    </w:p>
    <w:p w:rsidR="00CC0359" w:rsidRPr="00CC0359" w:rsidRDefault="0084650A" w:rsidP="00CC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50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CC0359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Advantage of </w:t>
      </w:r>
      <w:proofErr w:type="gramStart"/>
      <w:r w:rsidRPr="00CC0359">
        <w:rPr>
          <w:rFonts w:ascii="Helvetica" w:eastAsia="Times New Roman" w:hAnsi="Helvetica" w:cs="Times New Roman"/>
          <w:color w:val="610B4B"/>
          <w:sz w:val="32"/>
          <w:szCs w:val="32"/>
        </w:rPr>
        <w:t>Spring</w:t>
      </w:r>
      <w:proofErr w:type="gramEnd"/>
      <w:r w:rsidRPr="00CC0359">
        <w:rPr>
          <w:rFonts w:ascii="Helvetica" w:eastAsia="Times New Roman" w:hAnsi="Helvetica" w:cs="Times New Roman"/>
          <w:color w:val="610B4B"/>
          <w:sz w:val="32"/>
          <w:szCs w:val="32"/>
        </w:rPr>
        <w:t xml:space="preserve"> framework with hibernate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gramStart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Spring</w:t>
      </w:r>
      <w:proofErr w:type="gramEnd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 framework provides </w:t>
      </w:r>
      <w:proofErr w:type="spellStart"/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HibernateTemplate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 class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 xml:space="preserve">, so you don't need to follow so many steps like create Configuration, </w:t>
      </w: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BuildSessionFactory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highlight w:val="cyan"/>
        </w:rPr>
        <w:t>, Session, beginning and committing transaction etc.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So </w:t>
      </w:r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it saves a lot of code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Understanding problem without using spring: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understand it by the code of </w:t>
      </w:r>
      <w:proofErr w:type="gramStart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hibernate</w:t>
      </w:r>
      <w:proofErr w:type="gramEnd"/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 xml:space="preserve"> given below: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8200"/>
          <w:sz w:val="20"/>
        </w:rPr>
        <w:t>//creating configuration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Configuration </w:t>
      </w: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cfg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CC0359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Configuration();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cfg.configure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C0359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CC0359">
        <w:rPr>
          <w:rFonts w:ascii="Verdana" w:eastAsia="Times New Roman" w:hAnsi="Verdana" w:cs="Times New Roman"/>
          <w:color w:val="0000FF"/>
          <w:sz w:val="20"/>
        </w:rPr>
        <w:t>hibernate.cfg.xml</w:t>
      </w:r>
      <w:proofErr w:type="spellEnd"/>
      <w:r w:rsidRPr="00CC0359">
        <w:rPr>
          <w:rFonts w:ascii="Verdana" w:eastAsia="Times New Roman" w:hAnsi="Verdana" w:cs="Times New Roman"/>
          <w:color w:val="0000FF"/>
          <w:sz w:val="20"/>
        </w:rPr>
        <w:t>"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8200"/>
          <w:sz w:val="20"/>
        </w:rPr>
        <w:t>//creating </w:t>
      </w:r>
      <w:proofErr w:type="spellStart"/>
      <w:r w:rsidRPr="00CC0359">
        <w:rPr>
          <w:rFonts w:ascii="Verdana" w:eastAsia="Times New Roman" w:hAnsi="Verdana" w:cs="Times New Roman"/>
          <w:color w:val="008200"/>
          <w:sz w:val="20"/>
        </w:rPr>
        <w:t>seession</w:t>
      </w:r>
      <w:proofErr w:type="spellEnd"/>
      <w:r w:rsidRPr="00CC0359">
        <w:rPr>
          <w:rFonts w:ascii="Verdana" w:eastAsia="Times New Roman" w:hAnsi="Verdana" w:cs="Times New Roman"/>
          <w:color w:val="008200"/>
          <w:sz w:val="20"/>
        </w:rPr>
        <w:t> factory object  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SessionFactory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factory=</w:t>
      </w: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cfg.buildSessionFactory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8200"/>
          <w:sz w:val="20"/>
        </w:rPr>
        <w:t>//creating session object  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 session=factory.openSession();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8200"/>
          <w:sz w:val="20"/>
        </w:rPr>
        <w:t>//creating transaction object  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Transaction t=</w:t>
      </w: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session.beginTransaction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Employee e1=</w:t>
      </w:r>
      <w:r w:rsidRPr="00CC0359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Employee(</w:t>
      </w:r>
      <w:r w:rsidRPr="00CC0359">
        <w:rPr>
          <w:rFonts w:ascii="Verdana" w:eastAsia="Times New Roman" w:hAnsi="Verdana" w:cs="Times New Roman"/>
          <w:color w:val="C00000"/>
          <w:sz w:val="20"/>
        </w:rPr>
        <w:t>111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C0359">
        <w:rPr>
          <w:rFonts w:ascii="Verdana" w:eastAsia="Times New Roman" w:hAnsi="Verdana" w:cs="Times New Roman"/>
          <w:color w:val="0000FF"/>
          <w:sz w:val="20"/>
        </w:rPr>
        <w:t>"arun"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C0359">
        <w:rPr>
          <w:rFonts w:ascii="Verdana" w:eastAsia="Times New Roman" w:hAnsi="Verdana" w:cs="Times New Roman"/>
          <w:color w:val="C00000"/>
          <w:sz w:val="20"/>
        </w:rPr>
        <w:t>40000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session.persist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(e1);</w:t>
      </w:r>
      <w:r w:rsidRPr="00CC0359">
        <w:rPr>
          <w:rFonts w:ascii="Verdana" w:eastAsia="Times New Roman" w:hAnsi="Verdana" w:cs="Times New Roman"/>
          <w:color w:val="008200"/>
          <w:sz w:val="20"/>
        </w:rPr>
        <w:t>//persisting the object  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t.commit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</w:t>
      </w:r>
      <w:r w:rsidRPr="00CC0359">
        <w:rPr>
          <w:rFonts w:ascii="Verdana" w:eastAsia="Times New Roman" w:hAnsi="Verdana" w:cs="Times New Roman"/>
          <w:color w:val="008200"/>
          <w:sz w:val="20"/>
        </w:rPr>
        <w:t>//transaction is </w:t>
      </w:r>
      <w:proofErr w:type="spellStart"/>
      <w:r w:rsidRPr="00CC0359">
        <w:rPr>
          <w:rFonts w:ascii="Verdana" w:eastAsia="Times New Roman" w:hAnsi="Verdana" w:cs="Times New Roman"/>
          <w:color w:val="008200"/>
          <w:sz w:val="20"/>
        </w:rPr>
        <w:t>commited</w:t>
      </w:r>
      <w:proofErr w:type="spellEnd"/>
      <w:r w:rsidRPr="00CC0359">
        <w:rPr>
          <w:rFonts w:ascii="Verdana" w:eastAsia="Times New Roman" w:hAnsi="Verdana" w:cs="Times New Roman"/>
          <w:color w:val="008200"/>
          <w:sz w:val="20"/>
        </w:rPr>
        <w:t>  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C0359" w:rsidRPr="00CC0359" w:rsidRDefault="00CC0359" w:rsidP="00CC0359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session.close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  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As you can see in the code of sole hibernate, you have to follow so many steps.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Solution by using </w:t>
      </w:r>
      <w:proofErr w:type="spellStart"/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HibernateTemplate</w:t>
      </w:r>
      <w:proofErr w:type="spellEnd"/>
      <w:r w:rsidRPr="00CC035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class of Spring Framework:</w: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</w:rPr>
        <w:t>Now, you don't need to follow so many steps. You can simply write this:</w:t>
      </w:r>
    </w:p>
    <w:p w:rsidR="00CC0359" w:rsidRPr="00CC0359" w:rsidRDefault="00CC0359" w:rsidP="00CC0359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Employee e1=</w:t>
      </w:r>
      <w:r w:rsidRPr="00CC0359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Employee(</w:t>
      </w:r>
      <w:r w:rsidRPr="00CC0359">
        <w:rPr>
          <w:rFonts w:ascii="Verdana" w:eastAsia="Times New Roman" w:hAnsi="Verdana" w:cs="Times New Roman"/>
          <w:color w:val="C00000"/>
          <w:sz w:val="20"/>
        </w:rPr>
        <w:t>111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C0359">
        <w:rPr>
          <w:rFonts w:ascii="Verdana" w:eastAsia="Times New Roman" w:hAnsi="Verdana" w:cs="Times New Roman"/>
          <w:color w:val="0000FF"/>
          <w:sz w:val="20"/>
        </w:rPr>
        <w:t>"arun"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CC0359">
        <w:rPr>
          <w:rFonts w:ascii="Verdana" w:eastAsia="Times New Roman" w:hAnsi="Verdana" w:cs="Times New Roman"/>
          <w:color w:val="C00000"/>
          <w:sz w:val="20"/>
        </w:rPr>
        <w:t>40000</w:t>
      </w:r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CC0359" w:rsidRPr="00CC0359" w:rsidRDefault="00CC0359" w:rsidP="00CC0359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hibernateTemplate.save</w:t>
      </w:r>
      <w:proofErr w:type="spellEnd"/>
      <w:r w:rsidRPr="00CC035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(e1);  </w:t>
      </w:r>
    </w:p>
    <w:p w:rsidR="00CC0359" w:rsidRPr="00CC0359" w:rsidRDefault="0084650A" w:rsidP="00CC0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50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ins w:id="0" w:author="Unknown"/>
          <w:rFonts w:ascii="Helvetica" w:eastAsia="Times New Roman" w:hAnsi="Helvetica" w:cs="Times New Roman"/>
          <w:color w:val="610B38"/>
          <w:sz w:val="38"/>
          <w:szCs w:val="38"/>
        </w:rPr>
      </w:pPr>
      <w:ins w:id="1" w:author="Unknown">
        <w:r w:rsidRPr="00CC0359">
          <w:rPr>
            <w:rFonts w:ascii="Helvetica" w:eastAsia="Times New Roman" w:hAnsi="Helvetica" w:cs="Times New Roman"/>
            <w:color w:val="610B38"/>
            <w:sz w:val="38"/>
            <w:szCs w:val="38"/>
          </w:rPr>
          <w:t xml:space="preserve">Methods of </w:t>
        </w:r>
        <w:proofErr w:type="spellStart"/>
        <w:r w:rsidRPr="00CC0359">
          <w:rPr>
            <w:rFonts w:ascii="Helvetica" w:eastAsia="Times New Roman" w:hAnsi="Helvetica" w:cs="Times New Roman"/>
            <w:color w:val="610B38"/>
            <w:sz w:val="38"/>
            <w:szCs w:val="38"/>
          </w:rPr>
          <w:t>HibernateTemplate</w:t>
        </w:r>
        <w:proofErr w:type="spellEnd"/>
        <w:r w:rsidRPr="00CC0359">
          <w:rPr>
            <w:rFonts w:ascii="Helvetica" w:eastAsia="Times New Roman" w:hAnsi="Helvetica" w:cs="Times New Roman"/>
            <w:color w:val="610B38"/>
            <w:sz w:val="38"/>
            <w:szCs w:val="38"/>
          </w:rPr>
          <w:t xml:space="preserve"> class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Let's see a list of commonly used methods of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HibernateTemplate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class.</w:t>
        </w:r>
      </w:ins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"/>
        <w:gridCol w:w="4366"/>
        <w:gridCol w:w="7911"/>
      </w:tblGrid>
      <w:tr w:rsidR="00CC0359" w:rsidRPr="00CC0359" w:rsidTr="00CC035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C0359" w:rsidRPr="00CC0359" w:rsidRDefault="00CC0359" w:rsidP="00CC0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C03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C0359" w:rsidRPr="00CC0359" w:rsidRDefault="00CC0359" w:rsidP="00CC0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C03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C0359" w:rsidRPr="00CC0359" w:rsidRDefault="00CC0359" w:rsidP="00CC0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C035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persist(Object entity)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save(Object entity)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and returns id.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saveOrUpdate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(Object entity)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updates the given object. If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found, it updates the record otherwise saves the record.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update(Object entity)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delete(Object entity)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on the basis of id.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get(Class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persistent object on the basis of given id.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load(Class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persistent object on the basis of given id.</w:t>
            </w:r>
          </w:p>
        </w:tc>
      </w:tr>
      <w:tr w:rsidR="00CC0359" w:rsidRPr="00CC0359" w:rsidTr="00CC035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List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loadAll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(Class </w:t>
            </w:r>
            <w:proofErr w:type="spell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0359" w:rsidRPr="00CC0359" w:rsidRDefault="00CC0359" w:rsidP="00CC0359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CC03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all the persistent objects.</w:t>
            </w:r>
          </w:p>
        </w:tc>
      </w:tr>
    </w:tbl>
    <w:p w:rsidR="00CC0359" w:rsidRPr="00CC0359" w:rsidRDefault="0084650A" w:rsidP="00CC0359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7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ins w:id="6" w:author="Unknown"/>
          <w:rFonts w:ascii="Helvetica" w:eastAsia="Times New Roman" w:hAnsi="Helvetica" w:cs="Times New Roman"/>
          <w:color w:val="610B38"/>
          <w:sz w:val="38"/>
          <w:szCs w:val="38"/>
        </w:rPr>
      </w:pPr>
      <w:ins w:id="7" w:author="Unknown">
        <w:r w:rsidRPr="00CC0359">
          <w:rPr>
            <w:rFonts w:ascii="Helvetica" w:eastAsia="Times New Roman" w:hAnsi="Helvetica" w:cs="Times New Roman"/>
            <w:color w:val="610B38"/>
            <w:sz w:val="38"/>
            <w:szCs w:val="38"/>
          </w:rPr>
          <w:t>Steps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Let's see what 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are the simple steps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for hibernate and spring integration:</w:t>
        </w:r>
      </w:ins>
    </w:p>
    <w:p w:rsidR="00CC0359" w:rsidRPr="00CC0359" w:rsidRDefault="00CC0359" w:rsidP="00CC035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ins w:id="10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11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create</w:t>
        </w:r>
        <w:proofErr w:type="gram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table in the database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 It is optional.</w:t>
        </w:r>
      </w:ins>
    </w:p>
    <w:p w:rsidR="00CC0359" w:rsidRPr="00CC0359" w:rsidRDefault="00CC0359" w:rsidP="00CC035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ins w:id="12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13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lastRenderedPageBreak/>
          <w:t>create</w:t>
        </w:r>
        <w:proofErr w:type="gram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applicationContext.xml file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It contains information of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DataSource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,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SessionFactory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etc.</w:t>
        </w:r>
      </w:ins>
    </w:p>
    <w:p w:rsidR="00CC0359" w:rsidRPr="00CC0359" w:rsidRDefault="00CC0359" w:rsidP="00CC035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ins w:id="1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create Employee.java file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 It is the persistent class</w:t>
        </w:r>
      </w:ins>
    </w:p>
    <w:p w:rsidR="00CC0359" w:rsidRPr="00CC0359" w:rsidRDefault="00CC0359" w:rsidP="00CC035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ins w:id="16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17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create</w:t>
        </w:r>
        <w:proofErr w:type="gram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employee.hbm.xml</w:t>
        </w:r>
        <w:proofErr w:type="spell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file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 It is the mapping file.</w:t>
        </w:r>
      </w:ins>
    </w:p>
    <w:p w:rsidR="00CC0359" w:rsidRPr="00CC0359" w:rsidRDefault="00CC0359" w:rsidP="00CC035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ins w:id="18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19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create</w:t>
        </w:r>
        <w:proofErr w:type="gram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EmployeeDao.java file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It is the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dao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class that uses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HibernateTemplate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.</w:t>
        </w:r>
      </w:ins>
    </w:p>
    <w:p w:rsidR="00CC0359" w:rsidRPr="00CC0359" w:rsidRDefault="00CC0359" w:rsidP="00CC0359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ins w:id="20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21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create</w:t>
        </w:r>
        <w:proofErr w:type="gram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InsertTest.java file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It calls methods of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EmployeeDao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class.</w:t>
        </w:r>
      </w:ins>
    </w:p>
    <w:p w:rsidR="00CC0359" w:rsidRPr="00CC0359" w:rsidRDefault="0084650A" w:rsidP="00CC0359">
      <w:pPr>
        <w:spacing w:after="0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ins w:id="23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8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ins w:id="24" w:author="Unknown"/>
          <w:rFonts w:ascii="Tahoma" w:eastAsia="Times New Roman" w:hAnsi="Tahoma" w:cs="Tahoma"/>
          <w:color w:val="610B4B"/>
          <w:sz w:val="33"/>
          <w:szCs w:val="33"/>
        </w:rPr>
      </w:pPr>
      <w:ins w:id="25" w:author="Unknown">
        <w:r w:rsidRPr="00CC0359">
          <w:rPr>
            <w:rFonts w:ascii="Tahoma" w:eastAsia="Times New Roman" w:hAnsi="Tahoma" w:cs="Tahoma"/>
            <w:color w:val="610B4B"/>
            <w:sz w:val="33"/>
            <w:szCs w:val="33"/>
          </w:rPr>
          <w:t>Example of Hibernate and spring integration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2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In this example, we are going to integrate the hibernate application with spring. Let's see the </w:t>
        </w:r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  <w:szCs w:val="20"/>
          </w:rPr>
          <w:t>directory structure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 of spring and hibernate example.</w:t>
        </w:r>
      </w:ins>
    </w:p>
    <w:p w:rsidR="00CC0359" w:rsidRPr="00CC0359" w:rsidRDefault="00CC0359" w:rsidP="00CC0359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9925" cy="3028950"/>
            <wp:effectExtent l="19050" t="0" r="9525" b="0"/>
            <wp:docPr id="5" name="Picture 5" descr="spring hibernate example with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hibernate example with directory stru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59" w:rsidRPr="00CC0359" w:rsidRDefault="0084650A" w:rsidP="00CC0359">
      <w:pPr>
        <w:spacing w:after="0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ins w:id="30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9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pacing w:after="0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ins w:id="32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1) </w:t>
        </w:r>
        <w:proofErr w:type="gram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create</w:t>
        </w:r>
        <w:proofErr w:type="gramEnd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 the table in the database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3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In this example, we are using the Oracle as the database, but you may use any database. Let's create the table in the oracle database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ins w:id="3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CREATE TABLE  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"EMP558"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ins w:id="3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(    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"ID"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NUMBER(</w:t>
        </w:r>
        <w:r w:rsidRPr="00CC0359">
          <w:rPr>
            <w:rFonts w:ascii="Verdana" w:eastAsia="Times New Roman" w:hAnsi="Verdana" w:cs="Times New Roman"/>
            <w:color w:val="C00000"/>
            <w:sz w:val="20"/>
          </w:rPr>
          <w:t>10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,</w:t>
        </w:r>
        <w:r w:rsidRPr="00CC0359">
          <w:rPr>
            <w:rFonts w:ascii="Verdana" w:eastAsia="Times New Roman" w:hAnsi="Verdana" w:cs="Times New Roman"/>
            <w:color w:val="C00000"/>
            <w:sz w:val="20"/>
          </w:rPr>
          <w:t>0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 NOT NULL ENABLE,   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ins w:id="3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"NAME"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VARCHAR2(</w:t>
        </w:r>
        <w:r w:rsidRPr="00CC0359">
          <w:rPr>
            <w:rFonts w:ascii="Verdana" w:eastAsia="Times New Roman" w:hAnsi="Verdana" w:cs="Times New Roman"/>
            <w:color w:val="C00000"/>
            <w:sz w:val="20"/>
          </w:rPr>
          <w:t>255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CHAR),   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ins w:id="4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"SALARY"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FLOAT(</w:t>
        </w:r>
        <w:r w:rsidRPr="00CC0359">
          <w:rPr>
            <w:rFonts w:ascii="Verdana" w:eastAsia="Times New Roman" w:hAnsi="Verdana" w:cs="Times New Roman"/>
            <w:color w:val="C00000"/>
            <w:sz w:val="20"/>
          </w:rPr>
          <w:t>126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),   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ins w:id="4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PRIMARY KEY (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"ID"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 ENABLE  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ins w:id="4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lastRenderedPageBreak/>
          <w:t>   )  </w:t>
        </w:r>
      </w:ins>
    </w:p>
    <w:p w:rsidR="00CC0359" w:rsidRPr="00CC0359" w:rsidRDefault="00CC0359" w:rsidP="00CC0359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ins w:id="4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4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/  </w:t>
        </w:r>
      </w:ins>
    </w:p>
    <w:p w:rsidR="00CC0359" w:rsidRPr="00CC0359" w:rsidRDefault="0084650A" w:rsidP="00CC0359">
      <w:pPr>
        <w:spacing w:after="0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</w:rPr>
      </w:pPr>
      <w:ins w:id="50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0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pacing w:after="0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</w:rPr>
      </w:pPr>
      <w:ins w:id="52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2) Employee.java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5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It is a simple POJO class. Here it works as the persistent class for hibernate.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5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6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package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com.javatpoint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5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5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5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0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Employee {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6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2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private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int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id;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6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4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private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String name;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6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6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private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float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salary;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6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6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6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70" w:author="Unknown">
        <w:r w:rsidRPr="00CC0359">
          <w:rPr>
            <w:rFonts w:ascii="Verdana" w:eastAsia="Times New Roman" w:hAnsi="Verdana" w:cs="Times New Roman"/>
            <w:color w:val="008200"/>
            <w:sz w:val="20"/>
          </w:rPr>
          <w:t>//getters and setters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ins w:id="7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7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ins w:id="7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7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84650A" w:rsidP="00CC0359">
      <w:pPr>
        <w:spacing w:after="0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</w:rPr>
      </w:pPr>
      <w:ins w:id="76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1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pacing w:after="0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</w:rPr>
      </w:pPr>
      <w:ins w:id="78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 xml:space="preserve">3) </w:t>
        </w:r>
        <w:proofErr w:type="spellStart"/>
        <w:proofErr w:type="gram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employee.hbm.xml</w:t>
        </w:r>
        <w:proofErr w:type="spellEnd"/>
        <w:proofErr w:type="gramEnd"/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7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8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This mapping file contains all the information of the persistent class.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81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8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&lt;?xml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version=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'1.0'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encoding=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'UTF-8'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?&gt;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8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8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&lt;!DOCTYPE hibernate-mapping PUBLIC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8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86" w:author="Unknown">
        <w:r w:rsidRPr="00CC0359">
          <w:rPr>
            <w:rFonts w:ascii="Verdana" w:eastAsia="Times New Roman" w:hAnsi="Verdana" w:cs="Times New Roman"/>
            <w:color w:val="0000FF"/>
            <w:sz w:val="20"/>
          </w:rPr>
          <w:t>"-//Hibernate/Hibernate Mapping DTD 3.0//EN"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8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88" w:author="Unknown">
        <w:r w:rsidRPr="00CC0359">
          <w:rPr>
            <w:rFonts w:ascii="Verdana" w:eastAsia="Times New Roman" w:hAnsi="Verdana" w:cs="Times New Roman"/>
            <w:color w:val="0000FF"/>
            <w:sz w:val="20"/>
          </w:rPr>
          <w:t>"http://hibernate.sourceforge.net/hibernate-mapping-3.0.dtd"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8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9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&lt;hibernate-mapping&gt;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9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com.javatpoint.Employee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table=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"emp558"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9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&lt;id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"id"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9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9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&lt;generator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"assigned"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&gt;&lt;/generator&gt;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9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&lt;/id&gt;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10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10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"name"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10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"salary"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10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0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&lt;/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ins w:id="10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1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</w:t>
        </w:r>
      </w:ins>
    </w:p>
    <w:p w:rsidR="00CC0359" w:rsidRPr="00CC0359" w:rsidRDefault="00CC0359" w:rsidP="00CC0359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ins w:id="11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1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&lt;/hibernate-mapping&gt;  </w:t>
        </w:r>
      </w:ins>
    </w:p>
    <w:p w:rsidR="00CC0359" w:rsidRPr="00CC0359" w:rsidRDefault="0084650A" w:rsidP="00CC0359">
      <w:pPr>
        <w:spacing w:after="0" w:line="240" w:lineRule="auto"/>
        <w:rPr>
          <w:ins w:id="113" w:author="Unknown"/>
          <w:rFonts w:ascii="Times New Roman" w:eastAsia="Times New Roman" w:hAnsi="Times New Roman" w:cs="Times New Roman"/>
          <w:sz w:val="24"/>
          <w:szCs w:val="24"/>
        </w:rPr>
      </w:pPr>
      <w:ins w:id="114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2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pacing w:after="0" w:line="240" w:lineRule="auto"/>
        <w:rPr>
          <w:ins w:id="115" w:author="Unknown"/>
          <w:rFonts w:ascii="Times New Roman" w:eastAsia="Times New Roman" w:hAnsi="Times New Roman" w:cs="Times New Roman"/>
          <w:sz w:val="24"/>
          <w:szCs w:val="24"/>
        </w:rPr>
      </w:pPr>
      <w:ins w:id="116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lastRenderedPageBreak/>
          <w:t>4) EmployeeDao.java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11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1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It is a java class that uses the 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HibernateTemplate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 class method to persist the object of Employee class.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1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20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package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com.javatpoint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2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22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import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org.springframework.orm.hibernate3.HibernateTemplate;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23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124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import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java.util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.*;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2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26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EmployeeDao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27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ins w:id="12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HibernateTemplate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template;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2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0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void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setTemplate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HibernateTemplate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template) 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3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this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.template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= template;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3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3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6" w:author="Unknown">
        <w:r w:rsidRPr="00CC0359">
          <w:rPr>
            <w:rFonts w:ascii="Verdana" w:eastAsia="Times New Roman" w:hAnsi="Verdana" w:cs="Times New Roman"/>
            <w:color w:val="008200"/>
            <w:sz w:val="20"/>
          </w:rPr>
          <w:t>//method to save employee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3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38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void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saveEmployee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(Employee e){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3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template.save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(e);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4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4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4" w:author="Unknown">
        <w:r w:rsidRPr="00CC0359">
          <w:rPr>
            <w:rFonts w:ascii="Verdana" w:eastAsia="Times New Roman" w:hAnsi="Verdana" w:cs="Times New Roman"/>
            <w:color w:val="008200"/>
            <w:sz w:val="20"/>
          </w:rPr>
          <w:t>//method to update employee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4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6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void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updateEmployee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(Employee e){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4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4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template.update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(e);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4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5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2" w:author="Unknown">
        <w:r w:rsidRPr="00CC0359">
          <w:rPr>
            <w:rFonts w:ascii="Verdana" w:eastAsia="Times New Roman" w:hAnsi="Verdana" w:cs="Times New Roman"/>
            <w:color w:val="008200"/>
            <w:sz w:val="20"/>
          </w:rPr>
          <w:t>//method to delete employee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5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4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void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deleteEmployee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(Employee e){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5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template.delete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(e);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5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5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5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60" w:author="Unknown">
        <w:r w:rsidRPr="00CC0359">
          <w:rPr>
            <w:rFonts w:ascii="Verdana" w:eastAsia="Times New Roman" w:hAnsi="Verdana" w:cs="Times New Roman"/>
            <w:color w:val="008200"/>
            <w:sz w:val="20"/>
          </w:rPr>
          <w:t>//method to return one employee of given id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6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62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Employee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getById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int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id){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6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6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Employee e=(Employee)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template.get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Employee.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,id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6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6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return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e;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6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6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6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70" w:author="Unknown">
        <w:r w:rsidRPr="00CC0359">
          <w:rPr>
            <w:rFonts w:ascii="Verdana" w:eastAsia="Times New Roman" w:hAnsi="Verdana" w:cs="Times New Roman"/>
            <w:color w:val="008200"/>
            <w:sz w:val="20"/>
          </w:rPr>
          <w:t>//method to return all employees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7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72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List&lt;Employee&gt;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getEmployees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(){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73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74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List&lt;Employee&gt; list=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new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ArrayList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&lt;Employee&gt;();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75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76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list=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template.loadAll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Employee.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7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7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return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list;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ins w:id="179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80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numPr>
          <w:ilvl w:val="0"/>
          <w:numId w:val="7"/>
        </w:numPr>
        <w:shd w:val="clear" w:color="auto" w:fill="FFFFFF"/>
        <w:spacing w:after="120" w:line="345" w:lineRule="atLeast"/>
        <w:ind w:left="0"/>
        <w:jc w:val="both"/>
        <w:rPr>
          <w:ins w:id="181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82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84650A" w:rsidP="00CC0359">
      <w:pPr>
        <w:spacing w:after="0" w:line="240" w:lineRule="auto"/>
        <w:rPr>
          <w:ins w:id="183" w:author="Unknown"/>
          <w:rFonts w:ascii="Times New Roman" w:eastAsia="Times New Roman" w:hAnsi="Times New Roman" w:cs="Times New Roman"/>
          <w:sz w:val="24"/>
          <w:szCs w:val="24"/>
        </w:rPr>
      </w:pPr>
      <w:ins w:id="184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3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pacing w:after="0" w:line="240" w:lineRule="auto"/>
        <w:rPr>
          <w:ins w:id="185" w:author="Unknown"/>
          <w:rFonts w:ascii="Times New Roman" w:eastAsia="Times New Roman" w:hAnsi="Times New Roman" w:cs="Times New Roman"/>
          <w:sz w:val="24"/>
          <w:szCs w:val="24"/>
        </w:rPr>
      </w:pPr>
      <w:ins w:id="186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lastRenderedPageBreak/>
          <w:t xml:space="preserve">5) </w:t>
        </w:r>
        <w:proofErr w:type="gram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applicationContext.xml</w:t>
        </w:r>
        <w:proofErr w:type="gramEnd"/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187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88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In this file, we are providing all the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informations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of the database in the 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BasicDataSource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 object. This object is used in the 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LocalSessionFactoryBean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class object, containing some other </w:t>
        </w:r>
        <w:proofErr w:type="spellStart"/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informations</w:t>
        </w:r>
        <w:proofErr w:type="spellEnd"/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such as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mappingResources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and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hibernateProperties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. The object of </w:t>
        </w:r>
        <w:proofErr w:type="spellStart"/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LocalSessionFactoryBean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 class is used in the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HibernateTemplate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class. Let's see the code of applicationContext.xml file.</w:t>
        </w:r>
      </w:ins>
    </w:p>
    <w:p w:rsidR="00CC0359" w:rsidRPr="00CC0359" w:rsidRDefault="00CC0359" w:rsidP="00CC0359">
      <w:pPr>
        <w:spacing w:after="0" w:line="240" w:lineRule="auto"/>
        <w:rPr>
          <w:ins w:id="189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9975" cy="4371975"/>
            <wp:effectExtent l="19050" t="0" r="9525" b="0"/>
            <wp:docPr id="11" name="Picture 11" descr="hibernate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bernate templa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190" w:author="Unknown"/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ins w:id="191" w:author="Unknown">
        <w:r w:rsidRPr="00CC0359">
          <w:rPr>
            <w:rFonts w:ascii="Verdana" w:eastAsia="Times New Roman" w:hAnsi="Verdana" w:cs="Times New Roman"/>
            <w:i/>
            <w:iCs/>
            <w:color w:val="000000"/>
            <w:sz w:val="21"/>
            <w:szCs w:val="21"/>
          </w:rPr>
          <w:t>File: applicationContext.xml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192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19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&lt;?xml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version=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"1.0"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encoding=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"UTF-8"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?&gt;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19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9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&lt;beans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19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9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xmlns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"http://www.springframework.org/schema/beans"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19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19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xmlns:xsi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"http://www.w3.org/2001/XMLSchema-instance"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0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0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xmlns:p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"http://www.springframework.org/schema/p"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0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0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xsi:schemaLocation="http:</w:t>
        </w:r>
        <w:r w:rsidRPr="00CC0359">
          <w:rPr>
            <w:rFonts w:ascii="Verdana" w:eastAsia="Times New Roman" w:hAnsi="Verdana" w:cs="Times New Roman"/>
            <w:color w:val="008200"/>
            <w:sz w:val="20"/>
          </w:rPr>
          <w:t>//www.springframework.org/schema/beans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0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0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http:</w:t>
        </w:r>
        <w:r w:rsidRPr="00CC0359">
          <w:rPr>
            <w:rFonts w:ascii="Verdana" w:eastAsia="Times New Roman" w:hAnsi="Verdana" w:cs="Times New Roman"/>
            <w:color w:val="008200"/>
            <w:sz w:val="20"/>
          </w:rPr>
          <w:t>//www.springframework.org/schema/beans/spring-beans-3.0.xsd"&gt;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0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0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0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0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1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1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lastRenderedPageBreak/>
          <w:t>    &lt;bean id=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"dataSource"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"org.apache.commons.dbcp.BasicDataSource"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1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1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"driverClassName"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value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"oracle.jdbc.driver.OracleDriver"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1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1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"url"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value=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"jdbc:oracle:thin:@localhost:1521:xe"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1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1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"username"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value=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"system"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1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1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"password"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value=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"oracle"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2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2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&lt;/bean&gt;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2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2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2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2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&lt;bean id=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"mysessionFactory"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"org.springframework.orm.hibernate3.LocalSessionFactoryBean"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2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2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"dataSource"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ref=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"dataSource"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2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2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3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3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mappingResources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3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3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list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3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3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&lt;value&gt;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employee.hbm.xml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&lt;/value&gt;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3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3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&lt;/list&gt;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3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3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4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4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4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4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hibernateProperties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4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4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&lt;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props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4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4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&lt;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prop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key=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"hibernate.dialect"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&gt;org.hibernate.dialect.Oracle9Dialect&lt;/prop&gt;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4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4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&lt;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prop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key=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"hibernate.hbm2ddl.auto"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&gt;update&lt;/prop&gt;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5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5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&lt;prop key=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hibernate.show_sql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true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&lt;/prop&gt;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5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5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5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5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&lt;/props&gt;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5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5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5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5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&lt;/bean&gt;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6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6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6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6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&lt;bean id=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"template"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"org.springframework.orm.hibernate3.HibernateTemplate"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6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6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"sessionFactory"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ref=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"mysessionFactory"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6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6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&lt;/bean&gt;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6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6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7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&lt;bean id=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com.javatpoint.EmployeeDao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7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"template"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ref=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"template"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&gt;&lt;/property&gt;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7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&lt;/bean&gt;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7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-360"/>
        <w:jc w:val="both"/>
        <w:rPr>
          <w:ins w:id="27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7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120" w:line="345" w:lineRule="atLeast"/>
        <w:ind w:left="-360"/>
        <w:jc w:val="both"/>
        <w:rPr>
          <w:ins w:id="28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8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lastRenderedPageBreak/>
          <w:t>    &lt;/beans&gt;  </w:t>
        </w:r>
      </w:ins>
    </w:p>
    <w:p w:rsidR="00CC0359" w:rsidRPr="00CC0359" w:rsidRDefault="0084650A" w:rsidP="00CC0359">
      <w:pPr>
        <w:spacing w:after="0" w:line="240" w:lineRule="auto"/>
        <w:rPr>
          <w:ins w:id="282" w:author="Unknown"/>
          <w:rFonts w:ascii="Times New Roman" w:eastAsia="Times New Roman" w:hAnsi="Times New Roman" w:cs="Times New Roman"/>
          <w:sz w:val="24"/>
          <w:szCs w:val="24"/>
        </w:rPr>
      </w:pPr>
      <w:ins w:id="283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4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pacing w:after="0" w:line="240" w:lineRule="auto"/>
        <w:rPr>
          <w:ins w:id="284" w:author="Unknown"/>
          <w:rFonts w:ascii="Times New Roman" w:eastAsia="Times New Roman" w:hAnsi="Times New Roman" w:cs="Times New Roman"/>
          <w:sz w:val="24"/>
          <w:szCs w:val="24"/>
        </w:rPr>
      </w:pPr>
      <w:ins w:id="285" w:author="Unknown">
        <w:r w:rsidRPr="00CC0359">
          <w:rPr>
            <w:rFonts w:ascii="Verdana" w:eastAsia="Times New Roman" w:hAnsi="Verdana" w:cs="Times New Roman"/>
            <w:b/>
            <w:bCs/>
            <w:color w:val="000000"/>
            <w:sz w:val="20"/>
          </w:rPr>
          <w:t>6) InsertTest.java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28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8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This class uses the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EmployeeDao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class object and calls its 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saveEmployee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 xml:space="preserve"> method by passing the object of Employee class.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288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289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package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com.javatpoint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29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29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292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293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import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org.springframework.beans.factory.BeanFactory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294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295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import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org.springframework.beans.factory.xml.XmlBeanFactory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296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297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import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org.springframework.core.io.ClassPathResource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298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299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import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org.springframework.core.io.Resource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0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0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02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303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class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InsertTest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{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04" w:author="Unknown"/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ins w:id="305" w:author="Unknown"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public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static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void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main(String[]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args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 {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0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0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0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0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Resource r=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new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ClassPathResource(</w:t>
        </w:r>
        <w:proofErr w:type="gramEnd"/>
        <w:r w:rsidRPr="00CC0359">
          <w:rPr>
            <w:rFonts w:ascii="Verdana" w:eastAsia="Times New Roman" w:hAnsi="Verdana" w:cs="Times New Roman"/>
            <w:color w:val="0000FF"/>
            <w:sz w:val="20"/>
          </w:rPr>
          <w:t>"applicationContext.xml"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1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1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BeanFactory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factory=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new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XmlBeanFactory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(r);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1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1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1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1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EmployeeDao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dao</w:t>
        </w:r>
        <w:proofErr w:type="spellEnd"/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=(</w:t>
        </w:r>
        <w:proofErr w:type="spellStart"/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EmployeeDao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</w:t>
        </w:r>
        <w:proofErr w:type="spell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factory.getBean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"d"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1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1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1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1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Employee e=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new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</w:t>
        </w:r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Employee(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2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2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e.setId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gramEnd"/>
        <w:r w:rsidRPr="00CC0359">
          <w:rPr>
            <w:rFonts w:ascii="Verdana" w:eastAsia="Times New Roman" w:hAnsi="Verdana" w:cs="Times New Roman"/>
            <w:color w:val="C00000"/>
            <w:sz w:val="20"/>
          </w:rPr>
          <w:t>114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2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2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e.setName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gram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varun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2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2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e.setSalary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gramEnd"/>
        <w:r w:rsidRPr="00CC0359">
          <w:rPr>
            <w:rFonts w:ascii="Verdana" w:eastAsia="Times New Roman" w:hAnsi="Verdana" w:cs="Times New Roman"/>
            <w:color w:val="C00000"/>
            <w:sz w:val="20"/>
          </w:rPr>
          <w:t>50000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2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2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2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2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</w:t>
        </w:r>
        <w:proofErr w:type="spellStart"/>
        <w:proofErr w:type="gramStart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dao.saveEmployee</w:t>
        </w:r>
        <w:proofErr w:type="spell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(</w:t>
        </w:r>
        <w:proofErr w:type="gramEnd"/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e);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3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3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</w:t>
        </w:r>
      </w:ins>
    </w:p>
    <w:p w:rsidR="00CC0359" w:rsidRPr="00CC0359" w:rsidRDefault="00CC0359" w:rsidP="00BA5AD0">
      <w:pPr>
        <w:shd w:val="clear" w:color="auto" w:fill="FFFFFF"/>
        <w:spacing w:after="0" w:line="345" w:lineRule="atLeast"/>
        <w:ind w:left="1440"/>
        <w:jc w:val="both"/>
        <w:rPr>
          <w:ins w:id="33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3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BA5AD0">
      <w:pPr>
        <w:shd w:val="clear" w:color="auto" w:fill="FFFFFF"/>
        <w:spacing w:after="120" w:line="345" w:lineRule="atLeast"/>
        <w:ind w:left="1440"/>
        <w:jc w:val="both"/>
        <w:rPr>
          <w:ins w:id="33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3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}  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33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3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Now, if you see the table in the oracle database, record is inserted successfully.</w:t>
        </w:r>
      </w:ins>
    </w:p>
    <w:p w:rsidR="00CC0359" w:rsidRPr="00CC0359" w:rsidRDefault="0084650A" w:rsidP="00CC0359">
      <w:pPr>
        <w:spacing w:after="0" w:line="240" w:lineRule="auto"/>
        <w:rPr>
          <w:ins w:id="338" w:author="Unknown"/>
          <w:rFonts w:ascii="Times New Roman" w:eastAsia="Times New Roman" w:hAnsi="Times New Roman" w:cs="Times New Roman"/>
          <w:sz w:val="24"/>
          <w:szCs w:val="24"/>
        </w:rPr>
      </w:pPr>
      <w:ins w:id="339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5" style="width:0;height:.75pt" o:hrstd="t" o:hrnoshade="t" o:hr="t" fillcolor="#d4d4d4" stroked="f"/>
          </w:pict>
        </w:r>
      </w:ins>
    </w:p>
    <w:p w:rsidR="00CC0359" w:rsidRPr="00CC0359" w:rsidRDefault="0084650A" w:rsidP="00CC0359">
      <w:pPr>
        <w:shd w:val="clear" w:color="auto" w:fill="FFFFFF"/>
        <w:spacing w:after="0" w:line="240" w:lineRule="auto"/>
        <w:jc w:val="both"/>
        <w:rPr>
          <w:ins w:id="34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4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begin"/>
        </w:r>
        <w:r w:rsidR="00CC0359"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instrText xml:space="preserve"> HYPERLINK "https://www.javatpoint.com/src/hb/sphbinteg.zip" </w:instrTex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separate"/>
        </w:r>
        <w:proofErr w:type="gramStart"/>
        <w:r w:rsidR="00CC0359" w:rsidRPr="00CC0359">
          <w:rPr>
            <w:rFonts w:ascii="Tahoma" w:eastAsia="Times New Roman" w:hAnsi="Tahoma" w:cs="Tahoma"/>
            <w:color w:val="FF0000"/>
            <w:sz w:val="26"/>
            <w:u w:val="single"/>
          </w:rPr>
          <w:t>download</w:t>
        </w:r>
        <w:proofErr w:type="gramEnd"/>
        <w:r w:rsidR="00CC0359" w:rsidRPr="00CC0359">
          <w:rPr>
            <w:rFonts w:ascii="Tahoma" w:eastAsia="Times New Roman" w:hAnsi="Tahoma" w:cs="Tahoma"/>
            <w:color w:val="FF0000"/>
            <w:sz w:val="26"/>
            <w:u w:val="single"/>
          </w:rPr>
          <w:t xml:space="preserve"> this example (developed using </w:t>
        </w:r>
        <w:proofErr w:type="spellStart"/>
        <w:r w:rsidR="00CC0359" w:rsidRPr="00CC0359">
          <w:rPr>
            <w:rFonts w:ascii="Tahoma" w:eastAsia="Times New Roman" w:hAnsi="Tahoma" w:cs="Tahoma"/>
            <w:color w:val="FF0000"/>
            <w:sz w:val="26"/>
            <w:u w:val="single"/>
          </w:rPr>
          <w:t>MyEclipse</w:t>
        </w:r>
        <w:proofErr w:type="spellEnd"/>
        <w:r w:rsidR="00CC0359" w:rsidRPr="00CC0359">
          <w:rPr>
            <w:rFonts w:ascii="Tahoma" w:eastAsia="Times New Roman" w:hAnsi="Tahoma" w:cs="Tahoma"/>
            <w:color w:val="FF0000"/>
            <w:sz w:val="26"/>
            <w:u w:val="single"/>
          </w:rPr>
          <w:t xml:space="preserve"> IDE)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fldChar w:fldCharType="end"/>
        </w:r>
      </w:ins>
    </w:p>
    <w:p w:rsidR="00CC0359" w:rsidRPr="00CC0359" w:rsidRDefault="0084650A" w:rsidP="00CC0359">
      <w:pPr>
        <w:spacing w:after="0" w:line="240" w:lineRule="auto"/>
        <w:rPr>
          <w:ins w:id="342" w:author="Unknown"/>
          <w:rFonts w:ascii="Times New Roman" w:eastAsia="Times New Roman" w:hAnsi="Times New Roman" w:cs="Times New Roman"/>
          <w:sz w:val="24"/>
          <w:szCs w:val="24"/>
        </w:rPr>
      </w:pPr>
      <w:ins w:id="343" w:author="Unknown">
        <w:r w:rsidRPr="0084650A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36" style="width:0;height:.75pt" o:hrstd="t" o:hrnoshade="t" o:hr="t" fillcolor="#d4d4d4" stroked="f"/>
          </w:pic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ins w:id="344" w:author="Unknown"/>
          <w:rFonts w:ascii="Helvetica" w:eastAsia="Times New Roman" w:hAnsi="Helvetica" w:cs="Times New Roman"/>
          <w:color w:val="610B4B"/>
          <w:sz w:val="32"/>
          <w:szCs w:val="32"/>
        </w:rPr>
      </w:pPr>
      <w:proofErr w:type="gramStart"/>
      <w:ins w:id="345" w:author="Unknown">
        <w:r w:rsidRPr="00CC0359">
          <w:rPr>
            <w:rFonts w:ascii="Helvetica" w:eastAsia="Times New Roman" w:hAnsi="Helvetica" w:cs="Times New Roman"/>
            <w:color w:val="610B4B"/>
            <w:sz w:val="32"/>
            <w:szCs w:val="32"/>
          </w:rPr>
          <w:t xml:space="preserve">Enabling automatic table creation, showing </w:t>
        </w:r>
        <w:proofErr w:type="spellStart"/>
        <w:r w:rsidRPr="00CC0359">
          <w:rPr>
            <w:rFonts w:ascii="Helvetica" w:eastAsia="Times New Roman" w:hAnsi="Helvetica" w:cs="Times New Roman"/>
            <w:color w:val="610B4B"/>
            <w:sz w:val="32"/>
            <w:szCs w:val="32"/>
          </w:rPr>
          <w:t>sql</w:t>
        </w:r>
        <w:proofErr w:type="spellEnd"/>
        <w:r w:rsidRPr="00CC0359">
          <w:rPr>
            <w:rFonts w:ascii="Helvetica" w:eastAsia="Times New Roman" w:hAnsi="Helvetica" w:cs="Times New Roman"/>
            <w:color w:val="610B4B"/>
            <w:sz w:val="32"/>
            <w:szCs w:val="32"/>
          </w:rPr>
          <w:t xml:space="preserve"> queries etc.</w:t>
        </w:r>
        <w:proofErr w:type="gramEnd"/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34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4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lastRenderedPageBreak/>
          <w:t>You can enable many hibernate properties like automatic table creation by hbm2ddl.auto etc. in applicationContext.xml file. Let's see the code: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ins w:id="34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4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&lt;property name=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hibernateProperties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  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ins w:id="35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5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&lt;props&gt;  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ins w:id="35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5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&lt;prop key=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"hibernate.dialect"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&gt;org.hibernate.dialect.Oracle9Dialect&lt;/prop&gt;  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ins w:id="354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55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&lt;prop key=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"hibernate.hbm2ddl.auto"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&gt;update&lt;/prop&gt;  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ins w:id="356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57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&lt;prop key=</w:t>
        </w:r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proofErr w:type="spellStart"/>
        <w:r w:rsidRPr="00CC0359">
          <w:rPr>
            <w:rFonts w:ascii="Verdana" w:eastAsia="Times New Roman" w:hAnsi="Verdana" w:cs="Times New Roman"/>
            <w:color w:val="0000FF"/>
            <w:sz w:val="20"/>
          </w:rPr>
          <w:t>hibernate.show_sql</w:t>
        </w:r>
        <w:proofErr w:type="spellEnd"/>
        <w:r w:rsidRPr="00CC0359">
          <w:rPr>
            <w:rFonts w:ascii="Verdana" w:eastAsia="Times New Roman" w:hAnsi="Verdana" w:cs="Times New Roman"/>
            <w:color w:val="0000FF"/>
            <w:sz w:val="20"/>
          </w:rPr>
          <w:t>"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&gt;</w:t>
        </w:r>
        <w:r w:rsidRPr="00CC0359">
          <w:rPr>
            <w:rFonts w:ascii="Verdana" w:eastAsia="Times New Roman" w:hAnsi="Verdana" w:cs="Times New Roman"/>
            <w:b/>
            <w:bCs/>
            <w:color w:val="006699"/>
            <w:sz w:val="20"/>
          </w:rPr>
          <w:t>true</w:t>
        </w:r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&lt;/prop&gt;  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ins w:id="358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59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      </w:t>
        </w:r>
      </w:ins>
    </w:p>
    <w:p w:rsidR="00CC0359" w:rsidRPr="00CC0359" w:rsidRDefault="00CC0359" w:rsidP="00CC0359">
      <w:pPr>
        <w:numPr>
          <w:ilvl w:val="0"/>
          <w:numId w:val="10"/>
        </w:numPr>
        <w:shd w:val="clear" w:color="auto" w:fill="FFFFFF"/>
        <w:spacing w:after="120" w:line="345" w:lineRule="atLeast"/>
        <w:ind w:left="0"/>
        <w:jc w:val="both"/>
        <w:rPr>
          <w:ins w:id="360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61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  <w:bdr w:val="none" w:sz="0" w:space="0" w:color="auto" w:frame="1"/>
          </w:rPr>
          <w:t>            &lt;/props&gt;  </w:t>
        </w:r>
      </w:ins>
    </w:p>
    <w:p w:rsidR="00CC0359" w:rsidRPr="00CC0359" w:rsidRDefault="00CC0359" w:rsidP="00CC0359">
      <w:pPr>
        <w:shd w:val="clear" w:color="auto" w:fill="FFFFFF"/>
        <w:spacing w:before="100" w:beforeAutospacing="1" w:after="100" w:afterAutospacing="1" w:line="240" w:lineRule="auto"/>
        <w:jc w:val="both"/>
        <w:rPr>
          <w:ins w:id="362" w:author="Unknown"/>
          <w:rFonts w:ascii="Verdana" w:eastAsia="Times New Roman" w:hAnsi="Verdana" w:cs="Times New Roman"/>
          <w:color w:val="000000"/>
          <w:sz w:val="20"/>
          <w:szCs w:val="20"/>
        </w:rPr>
      </w:pPr>
      <w:ins w:id="363" w:author="Unknown">
        <w:r w:rsidRPr="00CC0359">
          <w:rPr>
            <w:rFonts w:ascii="Verdana" w:eastAsia="Times New Roman" w:hAnsi="Verdana" w:cs="Times New Roman"/>
            <w:color w:val="000000"/>
            <w:sz w:val="20"/>
            <w:szCs w:val="20"/>
          </w:rPr>
          <w:t>If you write this code, you don't need to create table because table will be created automatically.</w:t>
        </w:r>
      </w:ins>
    </w:p>
    <w:p w:rsidR="00763A78" w:rsidRDefault="00763A78"/>
    <w:sectPr w:rsidR="00763A78" w:rsidSect="0076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146EC"/>
    <w:multiLevelType w:val="multilevel"/>
    <w:tmpl w:val="3564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E05D5"/>
    <w:multiLevelType w:val="multilevel"/>
    <w:tmpl w:val="DF50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101CE2"/>
    <w:multiLevelType w:val="multilevel"/>
    <w:tmpl w:val="5DE0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E4A1D"/>
    <w:multiLevelType w:val="multilevel"/>
    <w:tmpl w:val="0F7E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27FA6"/>
    <w:multiLevelType w:val="multilevel"/>
    <w:tmpl w:val="A79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695FDB"/>
    <w:multiLevelType w:val="multilevel"/>
    <w:tmpl w:val="1F18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66436B"/>
    <w:multiLevelType w:val="multilevel"/>
    <w:tmpl w:val="2A84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5E7C38"/>
    <w:multiLevelType w:val="multilevel"/>
    <w:tmpl w:val="872E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20D9D"/>
    <w:multiLevelType w:val="multilevel"/>
    <w:tmpl w:val="F9CE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36351F"/>
    <w:multiLevelType w:val="multilevel"/>
    <w:tmpl w:val="3C5A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359"/>
    <w:rsid w:val="002E20B8"/>
    <w:rsid w:val="00763A78"/>
    <w:rsid w:val="0084650A"/>
    <w:rsid w:val="00BA5AD0"/>
    <w:rsid w:val="00CC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78"/>
  </w:style>
  <w:style w:type="paragraph" w:styleId="Heading1">
    <w:name w:val="heading 1"/>
    <w:basedOn w:val="Normal"/>
    <w:link w:val="Heading1Char"/>
    <w:uiPriority w:val="9"/>
    <w:qFormat/>
    <w:rsid w:val="00CC0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0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0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0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03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0359"/>
    <w:rPr>
      <w:color w:val="0000FF"/>
      <w:u w:val="single"/>
    </w:rPr>
  </w:style>
  <w:style w:type="character" w:customStyle="1" w:styleId="comment">
    <w:name w:val="comment"/>
    <w:basedOn w:val="DefaultParagraphFont"/>
    <w:rsid w:val="00CC0359"/>
  </w:style>
  <w:style w:type="character" w:customStyle="1" w:styleId="keyword">
    <w:name w:val="keyword"/>
    <w:basedOn w:val="DefaultParagraphFont"/>
    <w:rsid w:val="00CC0359"/>
  </w:style>
  <w:style w:type="character" w:customStyle="1" w:styleId="string">
    <w:name w:val="string"/>
    <w:basedOn w:val="DefaultParagraphFont"/>
    <w:rsid w:val="00CC0359"/>
  </w:style>
  <w:style w:type="character" w:customStyle="1" w:styleId="number">
    <w:name w:val="number"/>
    <w:basedOn w:val="DefaultParagraphFont"/>
    <w:rsid w:val="00CC0359"/>
  </w:style>
  <w:style w:type="character" w:styleId="Strong">
    <w:name w:val="Strong"/>
    <w:basedOn w:val="DefaultParagraphFont"/>
    <w:uiPriority w:val="22"/>
    <w:qFormat/>
    <w:rsid w:val="00CC0359"/>
    <w:rPr>
      <w:b/>
      <w:bCs/>
    </w:rPr>
  </w:style>
  <w:style w:type="paragraph" w:customStyle="1" w:styleId="filename">
    <w:name w:val="filename"/>
    <w:basedOn w:val="Normal"/>
    <w:rsid w:val="00CC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9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37567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414081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4786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166499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75648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6274984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349453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348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2018-02-19T17:29:00Z</dcterms:created>
  <dcterms:modified xsi:type="dcterms:W3CDTF">2018-02-20T03:57:00Z</dcterms:modified>
</cp:coreProperties>
</file>