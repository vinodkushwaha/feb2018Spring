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AD6" w:rsidRDefault="00032AD6" w:rsidP="00032AD6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032AD6">
        <w:rPr>
          <w:rFonts w:ascii="Arial" w:eastAsia="Times New Roman" w:hAnsi="Arial" w:cs="Arial"/>
          <w:b/>
          <w:bCs/>
          <w:color w:val="000000"/>
          <w:sz w:val="45"/>
          <w:szCs w:val="45"/>
        </w:rPr>
        <w:t>Spring @</w:t>
      </w:r>
      <w:proofErr w:type="spellStart"/>
      <w:r w:rsidRPr="00032AD6">
        <w:rPr>
          <w:rFonts w:ascii="Arial" w:eastAsia="Times New Roman" w:hAnsi="Arial" w:cs="Arial"/>
          <w:b/>
          <w:bCs/>
          <w:color w:val="000000"/>
          <w:sz w:val="45"/>
          <w:szCs w:val="45"/>
        </w:rPr>
        <w:t>Autowired</w:t>
      </w:r>
      <w:proofErr w:type="spellEnd"/>
      <w:r w:rsidRPr="00032AD6"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 Annotation</w:t>
      </w:r>
    </w:p>
    <w:p w:rsidR="001F156E" w:rsidRDefault="001F156E" w:rsidP="001F156E">
      <w:pPr>
        <w:pStyle w:val="Heading1"/>
        <w:shd w:val="clear" w:color="auto" w:fill="FFFFFF"/>
        <w:spacing w:before="0" w:after="150"/>
        <w:rPr>
          <w:rFonts w:ascii="Helvetica" w:hAnsi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/>
          <w:b w:val="0"/>
          <w:bCs w:val="0"/>
          <w:color w:val="333333"/>
          <w:sz w:val="54"/>
          <w:szCs w:val="54"/>
        </w:rPr>
        <w:t xml:space="preserve">Spring </w:t>
      </w:r>
      <w:proofErr w:type="spellStart"/>
      <w:r>
        <w:rPr>
          <w:rFonts w:ascii="Helvetica" w:hAnsi="Helvetica"/>
          <w:b w:val="0"/>
          <w:bCs w:val="0"/>
          <w:color w:val="333333"/>
          <w:sz w:val="54"/>
          <w:szCs w:val="54"/>
        </w:rPr>
        <w:t>Autowiring</w:t>
      </w:r>
      <w:proofErr w:type="spellEnd"/>
      <w:r>
        <w:rPr>
          <w:rFonts w:ascii="Helvetica" w:hAnsi="Helvetica"/>
          <w:b w:val="0"/>
          <w:bCs w:val="0"/>
          <w:color w:val="333333"/>
          <w:sz w:val="54"/>
          <w:szCs w:val="54"/>
        </w:rPr>
        <w:t xml:space="preserve"> by Constructor</w:t>
      </w:r>
    </w:p>
    <w:p w:rsidR="001F156E" w:rsidRDefault="001F156E" w:rsidP="001F156E">
      <w:pPr>
        <w:pStyle w:val="post-meta"/>
        <w:shd w:val="clear" w:color="auto" w:fill="FFFFFF"/>
        <w:spacing w:before="0" w:beforeAutospacing="0" w:after="150" w:afterAutospacing="0"/>
        <w:rPr>
          <w:rFonts w:ascii="Helvetica" w:hAnsi="Helvetica"/>
          <w:color w:val="9199A1"/>
          <w:sz w:val="21"/>
          <w:szCs w:val="21"/>
        </w:rPr>
      </w:pPr>
      <w:r>
        <w:rPr>
          <w:rFonts w:ascii="Helvetica" w:hAnsi="Helvetica"/>
          <w:color w:val="9199A1"/>
          <w:sz w:val="21"/>
          <w:szCs w:val="21"/>
        </w:rPr>
        <w:t>By </w:t>
      </w:r>
      <w:proofErr w:type="spellStart"/>
      <w:r w:rsidR="00D72D34">
        <w:rPr>
          <w:rFonts w:ascii="Helvetica" w:hAnsi="Helvetica"/>
          <w:color w:val="9199A1"/>
          <w:sz w:val="21"/>
          <w:szCs w:val="21"/>
        </w:rPr>
        <w:fldChar w:fldCharType="begin"/>
      </w:r>
      <w:r>
        <w:rPr>
          <w:rFonts w:ascii="Helvetica" w:hAnsi="Helvetica"/>
          <w:color w:val="9199A1"/>
          <w:sz w:val="21"/>
          <w:szCs w:val="21"/>
        </w:rPr>
        <w:instrText xml:space="preserve"> HYPERLINK "https://www.mkyong.com/author/mkyong/" \o "mkyong" </w:instrText>
      </w:r>
      <w:r w:rsidR="00D72D34">
        <w:rPr>
          <w:rFonts w:ascii="Helvetica" w:hAnsi="Helvetica"/>
          <w:color w:val="9199A1"/>
          <w:sz w:val="21"/>
          <w:szCs w:val="21"/>
        </w:rPr>
        <w:fldChar w:fldCharType="separate"/>
      </w:r>
      <w:r>
        <w:rPr>
          <w:rStyle w:val="Hyperlink"/>
          <w:rFonts w:ascii="Helvetica" w:hAnsi="Helvetica"/>
          <w:color w:val="337AB7"/>
          <w:sz w:val="21"/>
          <w:szCs w:val="21"/>
        </w:rPr>
        <w:t>mkyong</w:t>
      </w:r>
      <w:proofErr w:type="spellEnd"/>
      <w:r w:rsidR="00D72D34">
        <w:rPr>
          <w:rFonts w:ascii="Helvetica" w:hAnsi="Helvetica"/>
          <w:color w:val="9199A1"/>
          <w:sz w:val="21"/>
          <w:szCs w:val="21"/>
        </w:rPr>
        <w:fldChar w:fldCharType="end"/>
      </w:r>
      <w:r>
        <w:rPr>
          <w:rFonts w:ascii="Helvetica" w:hAnsi="Helvetica"/>
          <w:color w:val="9199A1"/>
          <w:sz w:val="21"/>
          <w:szCs w:val="21"/>
        </w:rPr>
        <w:t xml:space="preserve"> | June 10, 2011 | </w:t>
      </w:r>
      <w:proofErr w:type="gramStart"/>
      <w:r>
        <w:rPr>
          <w:rFonts w:ascii="Helvetica" w:hAnsi="Helvetica"/>
          <w:color w:val="9199A1"/>
          <w:sz w:val="21"/>
          <w:szCs w:val="21"/>
        </w:rPr>
        <w:t>Updated :</w:t>
      </w:r>
      <w:proofErr w:type="gramEnd"/>
      <w:r>
        <w:rPr>
          <w:rFonts w:ascii="Helvetica" w:hAnsi="Helvetica"/>
          <w:color w:val="9199A1"/>
          <w:sz w:val="21"/>
          <w:szCs w:val="21"/>
        </w:rPr>
        <w:t xml:space="preserve"> August 29, 2012 | Viewed : 72,351 times +264 </w:t>
      </w:r>
      <w:proofErr w:type="spellStart"/>
      <w:r>
        <w:rPr>
          <w:rFonts w:ascii="Helvetica" w:hAnsi="Helvetica"/>
          <w:color w:val="9199A1"/>
          <w:sz w:val="21"/>
          <w:szCs w:val="21"/>
        </w:rPr>
        <w:t>pv</w:t>
      </w:r>
      <w:proofErr w:type="spellEnd"/>
      <w:r>
        <w:rPr>
          <w:rFonts w:ascii="Helvetica" w:hAnsi="Helvetica"/>
          <w:color w:val="9199A1"/>
          <w:sz w:val="21"/>
          <w:szCs w:val="21"/>
        </w:rPr>
        <w:t>/w</w:t>
      </w:r>
    </w:p>
    <w:p w:rsidR="001F156E" w:rsidRDefault="001F156E" w:rsidP="001F156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In </w:t>
      </w:r>
      <w:proofErr w:type="gramStart"/>
      <w:r>
        <w:rPr>
          <w:rFonts w:ascii="Helvetica" w:hAnsi="Helvetica"/>
          <w:color w:val="333333"/>
        </w:rPr>
        <w:t>Spring</w:t>
      </w:r>
      <w:proofErr w:type="gramEnd"/>
      <w:r>
        <w:rPr>
          <w:rFonts w:ascii="Helvetica" w:hAnsi="Helvetica"/>
          <w:color w:val="333333"/>
        </w:rPr>
        <w:t>, “</w:t>
      </w:r>
      <w:proofErr w:type="spellStart"/>
      <w:r>
        <w:rPr>
          <w:rStyle w:val="Strong"/>
          <w:rFonts w:ascii="Helvetica" w:eastAsiaTheme="majorEastAsia" w:hAnsi="Helvetica"/>
          <w:color w:val="333333"/>
        </w:rPr>
        <w:t>Autowiring</w:t>
      </w:r>
      <w:proofErr w:type="spellEnd"/>
      <w:r>
        <w:rPr>
          <w:rStyle w:val="Strong"/>
          <w:rFonts w:ascii="Helvetica" w:eastAsiaTheme="majorEastAsia" w:hAnsi="Helvetica"/>
          <w:color w:val="333333"/>
        </w:rPr>
        <w:t xml:space="preserve"> by Constructor</w:t>
      </w:r>
      <w:r>
        <w:rPr>
          <w:rFonts w:ascii="Helvetica" w:hAnsi="Helvetica"/>
          <w:color w:val="333333"/>
        </w:rPr>
        <w:t>” is actually </w:t>
      </w:r>
      <w:proofErr w:type="spellStart"/>
      <w:r w:rsidR="00D72D34">
        <w:rPr>
          <w:rFonts w:ascii="Helvetica" w:hAnsi="Helvetica"/>
          <w:color w:val="333333"/>
        </w:rPr>
        <w:fldChar w:fldCharType="begin"/>
      </w:r>
      <w:r>
        <w:rPr>
          <w:rFonts w:ascii="Helvetica" w:hAnsi="Helvetica"/>
          <w:color w:val="333333"/>
        </w:rPr>
        <w:instrText xml:space="preserve"> HYPERLINK "http://www.mkyong.com/spring/spring-autowiring-by-type/" </w:instrText>
      </w:r>
      <w:r w:rsidR="00D72D34">
        <w:rPr>
          <w:rFonts w:ascii="Helvetica" w:hAnsi="Helvetica"/>
          <w:color w:val="333333"/>
        </w:rPr>
        <w:fldChar w:fldCharType="separate"/>
      </w:r>
      <w:r>
        <w:rPr>
          <w:rStyle w:val="Hyperlink"/>
          <w:rFonts w:ascii="Helvetica" w:hAnsi="Helvetica"/>
          <w:color w:val="337AB7"/>
        </w:rPr>
        <w:t>autowiring</w:t>
      </w:r>
      <w:proofErr w:type="spellEnd"/>
      <w:r>
        <w:rPr>
          <w:rStyle w:val="Hyperlink"/>
          <w:rFonts w:ascii="Helvetica" w:hAnsi="Helvetica"/>
          <w:color w:val="337AB7"/>
        </w:rPr>
        <w:t xml:space="preserve"> by Type</w:t>
      </w:r>
      <w:r w:rsidR="00D72D34">
        <w:rPr>
          <w:rFonts w:ascii="Helvetica" w:hAnsi="Helvetica"/>
          <w:color w:val="333333"/>
        </w:rPr>
        <w:fldChar w:fldCharType="end"/>
      </w:r>
      <w:r>
        <w:rPr>
          <w:rFonts w:ascii="Helvetica" w:hAnsi="Helvetica"/>
          <w:color w:val="333333"/>
        </w:rPr>
        <w:t> in constructor argument. It means, if data type of a bean is same as the data type of other bean constructor argument, auto wire it.</w:t>
      </w:r>
    </w:p>
    <w:p w:rsidR="001F156E" w:rsidRDefault="001F156E" w:rsidP="001F156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See a full example of Spring auto wiring by constructor.</w:t>
      </w:r>
    </w:p>
    <w:p w:rsidR="001F156E" w:rsidRDefault="001F156E" w:rsidP="001F156E">
      <w:pPr>
        <w:pStyle w:val="Heading2"/>
        <w:shd w:val="clear" w:color="auto" w:fill="FFFFFF"/>
        <w:spacing w:before="600" w:beforeAutospacing="0" w:after="150" w:afterAutospacing="0"/>
        <w:rPr>
          <w:rFonts w:ascii="inherit" w:hAnsi="inherit"/>
          <w:b w:val="0"/>
          <w:bCs w:val="0"/>
          <w:color w:val="333333"/>
        </w:rPr>
      </w:pPr>
      <w:r>
        <w:rPr>
          <w:rFonts w:ascii="inherit" w:hAnsi="inherit"/>
          <w:b w:val="0"/>
          <w:bCs w:val="0"/>
          <w:color w:val="333333"/>
        </w:rPr>
        <w:t>1. Beans</w:t>
      </w:r>
    </w:p>
    <w:p w:rsidR="001F156E" w:rsidRDefault="001F156E" w:rsidP="001F156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Two beans, developer and language.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package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com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mkyong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common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Developer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private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Language </w:t>
      </w:r>
      <w:proofErr w:type="spellStart"/>
      <w:r>
        <w:rPr>
          <w:rStyle w:val="HTMLCode"/>
          <w:rFonts w:ascii="Consolas" w:hAnsi="Consolas" w:cs="Consolas"/>
          <w:color w:val="000000"/>
        </w:rPr>
        <w:t>language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</w:t>
      </w:r>
      <w:proofErr w:type="spellStart"/>
      <w:r>
        <w:rPr>
          <w:rStyle w:val="token"/>
          <w:rFonts w:ascii="Consolas" w:hAnsi="Consolas" w:cs="Consolas"/>
          <w:color w:val="708090"/>
        </w:rPr>
        <w:t>autowire</w:t>
      </w:r>
      <w:proofErr w:type="spellEnd"/>
      <w:r>
        <w:rPr>
          <w:rStyle w:val="token"/>
          <w:rFonts w:ascii="Consolas" w:hAnsi="Consolas" w:cs="Consolas"/>
          <w:color w:val="708090"/>
        </w:rPr>
        <w:t xml:space="preserve"> by constructor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Developer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Language language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token"/>
          <w:rFonts w:ascii="Consolas" w:hAnsi="Consolas" w:cs="Consolas"/>
          <w:color w:val="0077AA"/>
        </w:rPr>
        <w:t>this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language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language</w:t>
      </w:r>
      <w:r>
        <w:rPr>
          <w:rStyle w:val="token"/>
          <w:rFonts w:ascii="Consolas" w:hAnsi="Consolas" w:cs="Consolas"/>
          <w:color w:val="999999"/>
        </w:rPr>
        <w:t>;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//...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package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com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mkyong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common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lastRenderedPageBreak/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Language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private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String name</w:t>
      </w:r>
      <w:r>
        <w:rPr>
          <w:rStyle w:val="token"/>
          <w:rFonts w:ascii="Consolas" w:hAnsi="Consolas" w:cs="Consolas"/>
          <w:color w:val="999999"/>
        </w:rPr>
        <w:t>;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//...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1F156E" w:rsidRPr="001F156E" w:rsidRDefault="001F156E" w:rsidP="001F156E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1F156E">
        <w:rPr>
          <w:rFonts w:ascii="Helvetica" w:eastAsia="Times New Roman" w:hAnsi="Helvetica" w:cs="Times New Roman"/>
          <w:color w:val="333333"/>
          <w:sz w:val="36"/>
          <w:szCs w:val="36"/>
        </w:rPr>
        <w:t>2. Spring Wiring</w:t>
      </w:r>
    </w:p>
    <w:p w:rsidR="001F156E" w:rsidRPr="001F156E" w:rsidRDefault="001F156E" w:rsidP="001F156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F156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Normally, you wire the bean via constructor like </w:t>
      </w:r>
      <w:proofErr w:type="gramStart"/>
      <w:r w:rsidRPr="001F156E">
        <w:rPr>
          <w:rFonts w:ascii="Helvetica" w:eastAsia="Times New Roman" w:hAnsi="Helvetica" w:cs="Times New Roman"/>
          <w:color w:val="333333"/>
          <w:sz w:val="24"/>
          <w:szCs w:val="24"/>
        </w:rPr>
        <w:t>this :</w:t>
      </w:r>
      <w:proofErr w:type="gramEnd"/>
    </w:p>
    <w:p w:rsidR="001F156E" w:rsidRPr="001F156E" w:rsidRDefault="001F156E" w:rsidP="001F156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</w:rPr>
      </w:pP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1F156E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1F156E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F156E">
        <w:rPr>
          <w:rFonts w:ascii="Consolas" w:eastAsia="Times New Roman" w:hAnsi="Consolas" w:cs="Consolas"/>
          <w:color w:val="0077AA"/>
          <w:sz w:val="20"/>
          <w:szCs w:val="20"/>
        </w:rPr>
        <w:t>developer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1F156E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F156E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1F156E">
        <w:rPr>
          <w:rFonts w:ascii="Consolas" w:eastAsia="Times New Roman" w:hAnsi="Consolas" w:cs="Consolas"/>
          <w:color w:val="0077AA"/>
          <w:sz w:val="20"/>
          <w:szCs w:val="20"/>
        </w:rPr>
        <w:t>com.mkyong.common.Developer</w:t>
      </w:r>
      <w:proofErr w:type="spellEnd"/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1F156E" w:rsidRPr="001F156E" w:rsidRDefault="001F156E" w:rsidP="001F156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</w:rPr>
      </w:pPr>
      <w:r w:rsidRPr="001F156E">
        <w:rPr>
          <w:rFonts w:ascii="Consolas" w:eastAsia="Times New Roman" w:hAnsi="Consolas" w:cs="Consolas"/>
          <w:color w:val="000000"/>
          <w:sz w:val="20"/>
        </w:rPr>
        <w:tab/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gramStart"/>
      <w:r w:rsidRPr="001F156E">
        <w:rPr>
          <w:rFonts w:ascii="Consolas" w:eastAsia="Times New Roman" w:hAnsi="Consolas" w:cs="Consolas"/>
          <w:color w:val="990055"/>
          <w:sz w:val="20"/>
          <w:szCs w:val="20"/>
        </w:rPr>
        <w:t>constructor-</w:t>
      </w:r>
      <w:proofErr w:type="spellStart"/>
      <w:r w:rsidRPr="001F156E">
        <w:rPr>
          <w:rFonts w:ascii="Consolas" w:eastAsia="Times New Roman" w:hAnsi="Consolas" w:cs="Consolas"/>
          <w:color w:val="990055"/>
          <w:sz w:val="20"/>
          <w:szCs w:val="20"/>
        </w:rPr>
        <w:t>arg</w:t>
      </w:r>
      <w:proofErr w:type="spellEnd"/>
      <w:proofErr w:type="gramEnd"/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F156E" w:rsidRPr="001F156E" w:rsidRDefault="001F156E" w:rsidP="001F156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</w:rPr>
      </w:pPr>
      <w:r w:rsidRPr="001F156E">
        <w:rPr>
          <w:rFonts w:ascii="Consolas" w:eastAsia="Times New Roman" w:hAnsi="Consolas" w:cs="Consolas"/>
          <w:color w:val="000000"/>
          <w:sz w:val="20"/>
        </w:rPr>
        <w:tab/>
      </w:r>
      <w:r w:rsidRPr="001F156E">
        <w:rPr>
          <w:rFonts w:ascii="Consolas" w:eastAsia="Times New Roman" w:hAnsi="Consolas" w:cs="Consolas"/>
          <w:color w:val="000000"/>
          <w:sz w:val="20"/>
        </w:rPr>
        <w:tab/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1F156E">
        <w:rPr>
          <w:rFonts w:ascii="Consolas" w:eastAsia="Times New Roman" w:hAnsi="Consolas" w:cs="Consolas"/>
          <w:color w:val="990055"/>
          <w:sz w:val="20"/>
          <w:szCs w:val="20"/>
        </w:rPr>
        <w:t xml:space="preserve">ref </w:t>
      </w:r>
      <w:r w:rsidRPr="001F156E">
        <w:rPr>
          <w:rFonts w:ascii="Consolas" w:eastAsia="Times New Roman" w:hAnsi="Consolas" w:cs="Consolas"/>
          <w:color w:val="669900"/>
          <w:sz w:val="20"/>
          <w:szCs w:val="20"/>
        </w:rPr>
        <w:t>bean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F156E">
        <w:rPr>
          <w:rFonts w:ascii="Consolas" w:eastAsia="Times New Roman" w:hAnsi="Consolas" w:cs="Consolas"/>
          <w:color w:val="0077AA"/>
          <w:sz w:val="20"/>
          <w:szCs w:val="20"/>
        </w:rPr>
        <w:t>language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1F156E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1F156E" w:rsidRPr="001F156E" w:rsidRDefault="001F156E" w:rsidP="001F156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</w:rPr>
      </w:pPr>
      <w:r w:rsidRPr="001F156E">
        <w:rPr>
          <w:rFonts w:ascii="Consolas" w:eastAsia="Times New Roman" w:hAnsi="Consolas" w:cs="Consolas"/>
          <w:color w:val="000000"/>
          <w:sz w:val="20"/>
        </w:rPr>
        <w:tab/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1F156E">
        <w:rPr>
          <w:rFonts w:ascii="Consolas" w:eastAsia="Times New Roman" w:hAnsi="Consolas" w:cs="Consolas"/>
          <w:color w:val="990055"/>
          <w:sz w:val="20"/>
          <w:szCs w:val="20"/>
        </w:rPr>
        <w:t>constructor-</w:t>
      </w:r>
      <w:proofErr w:type="spellStart"/>
      <w:r w:rsidRPr="001F156E">
        <w:rPr>
          <w:rFonts w:ascii="Consolas" w:eastAsia="Times New Roman" w:hAnsi="Consolas" w:cs="Consolas"/>
          <w:color w:val="990055"/>
          <w:sz w:val="20"/>
          <w:szCs w:val="20"/>
        </w:rPr>
        <w:t>arg</w:t>
      </w:r>
      <w:proofErr w:type="spellEnd"/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F156E" w:rsidRPr="001F156E" w:rsidRDefault="001F156E" w:rsidP="001F156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</w:rPr>
      </w:pP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1F156E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F156E" w:rsidRPr="001F156E" w:rsidRDefault="001F156E" w:rsidP="001F156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1F156E" w:rsidRPr="001F156E" w:rsidRDefault="001F156E" w:rsidP="001F156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</w:rPr>
      </w:pP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1F156E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1F156E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F156E">
        <w:rPr>
          <w:rFonts w:ascii="Consolas" w:eastAsia="Times New Roman" w:hAnsi="Consolas" w:cs="Consolas"/>
          <w:color w:val="0077AA"/>
          <w:sz w:val="20"/>
          <w:szCs w:val="20"/>
        </w:rPr>
        <w:t>language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1F156E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F156E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1F156E">
        <w:rPr>
          <w:rFonts w:ascii="Consolas" w:eastAsia="Times New Roman" w:hAnsi="Consolas" w:cs="Consolas"/>
          <w:color w:val="0077AA"/>
          <w:sz w:val="20"/>
          <w:szCs w:val="20"/>
        </w:rPr>
        <w:t>com.mkyong.common.Language</w:t>
      </w:r>
      <w:proofErr w:type="spellEnd"/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1F156E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F156E" w:rsidRPr="001F156E" w:rsidRDefault="001F156E" w:rsidP="001F156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</w:rPr>
      </w:pPr>
      <w:r w:rsidRPr="001F156E">
        <w:rPr>
          <w:rFonts w:ascii="Consolas" w:eastAsia="Times New Roman" w:hAnsi="Consolas" w:cs="Consolas"/>
          <w:color w:val="000000"/>
          <w:sz w:val="20"/>
        </w:rPr>
        <w:tab/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1F156E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1F156E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F156E">
        <w:rPr>
          <w:rFonts w:ascii="Consolas" w:eastAsia="Times New Roman" w:hAnsi="Consolas" w:cs="Consolas"/>
          <w:color w:val="0077AA"/>
          <w:sz w:val="20"/>
          <w:szCs w:val="20"/>
        </w:rPr>
        <w:t>name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1F156E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F156E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F156E">
        <w:rPr>
          <w:rFonts w:ascii="Consolas" w:eastAsia="Times New Roman" w:hAnsi="Consolas" w:cs="Consolas"/>
          <w:color w:val="0077AA"/>
          <w:sz w:val="20"/>
          <w:szCs w:val="20"/>
        </w:rPr>
        <w:t>Java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1F156E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1F156E" w:rsidRPr="001F156E" w:rsidRDefault="001F156E" w:rsidP="001F156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1F156E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F156E" w:rsidRPr="001F156E" w:rsidRDefault="001F156E" w:rsidP="001F156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F156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Output</w:t>
      </w:r>
    </w:p>
    <w:p w:rsidR="001F156E" w:rsidRPr="001F156E" w:rsidRDefault="001F156E" w:rsidP="001F156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156E">
        <w:rPr>
          <w:rFonts w:ascii="Consolas" w:eastAsia="Times New Roman" w:hAnsi="Consolas" w:cs="Consolas"/>
          <w:color w:val="000000"/>
          <w:sz w:val="20"/>
        </w:rPr>
        <w:t xml:space="preserve">Developer 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1F156E">
        <w:rPr>
          <w:rFonts w:ascii="Consolas" w:eastAsia="Times New Roman" w:hAnsi="Consolas" w:cs="Consolas"/>
          <w:color w:val="000000"/>
          <w:sz w:val="20"/>
        </w:rPr>
        <w:t>language</w:t>
      </w:r>
      <w:r w:rsidRPr="001F156E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F156E">
        <w:rPr>
          <w:rFonts w:ascii="Consolas" w:eastAsia="Times New Roman" w:hAnsi="Consolas" w:cs="Consolas"/>
          <w:color w:val="000000"/>
          <w:sz w:val="20"/>
        </w:rPr>
        <w:t xml:space="preserve">Language 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1F156E">
        <w:rPr>
          <w:rFonts w:ascii="Consolas" w:eastAsia="Times New Roman" w:hAnsi="Consolas" w:cs="Consolas"/>
          <w:color w:val="000000"/>
          <w:sz w:val="20"/>
        </w:rPr>
        <w:t>name</w:t>
      </w:r>
      <w:r w:rsidRPr="001F156E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F156E">
        <w:rPr>
          <w:rFonts w:ascii="Consolas" w:eastAsia="Times New Roman" w:hAnsi="Consolas" w:cs="Consolas"/>
          <w:color w:val="000000"/>
          <w:sz w:val="20"/>
        </w:rPr>
        <w:t>Java</w:t>
      </w:r>
      <w:r w:rsidRPr="001F156E">
        <w:rPr>
          <w:rFonts w:ascii="Consolas" w:eastAsia="Times New Roman" w:hAnsi="Consolas" w:cs="Consolas"/>
          <w:color w:val="999999"/>
          <w:sz w:val="20"/>
          <w:szCs w:val="20"/>
        </w:rPr>
        <w:t>]]</w:t>
      </w:r>
    </w:p>
    <w:p w:rsidR="001F156E" w:rsidRDefault="001F156E" w:rsidP="001F156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With </w:t>
      </w:r>
      <w:proofErr w:type="spellStart"/>
      <w:r>
        <w:rPr>
          <w:rStyle w:val="Strong"/>
          <w:rFonts w:ascii="Helvetica" w:hAnsi="Helvetica"/>
          <w:color w:val="333333"/>
        </w:rPr>
        <w:t>autowire</w:t>
      </w:r>
      <w:proofErr w:type="spellEnd"/>
      <w:r>
        <w:rPr>
          <w:rStyle w:val="Strong"/>
          <w:rFonts w:ascii="Helvetica" w:hAnsi="Helvetica"/>
          <w:color w:val="333333"/>
        </w:rPr>
        <w:t xml:space="preserve"> by constructor enabled</w:t>
      </w:r>
      <w:r>
        <w:rPr>
          <w:rFonts w:ascii="Helvetica" w:hAnsi="Helvetica"/>
          <w:color w:val="333333"/>
        </w:rPr>
        <w:t xml:space="preserve">, </w:t>
      </w:r>
      <w:r w:rsidRPr="009D5F12">
        <w:rPr>
          <w:rFonts w:ascii="Helvetica" w:hAnsi="Helvetica"/>
          <w:color w:val="333333"/>
          <w:highlight w:val="yellow"/>
        </w:rPr>
        <w:t>you can leave the constructor property unset.</w:t>
      </w:r>
      <w:r>
        <w:rPr>
          <w:rFonts w:ascii="Helvetica" w:hAnsi="Helvetica"/>
          <w:color w:val="333333"/>
        </w:rPr>
        <w:t xml:space="preserve"> Spring will find the compatible data type and wire it </w:t>
      </w:r>
      <w:proofErr w:type="spellStart"/>
      <w:r>
        <w:rPr>
          <w:rFonts w:ascii="Helvetica" w:hAnsi="Helvetica"/>
          <w:color w:val="333333"/>
        </w:rPr>
        <w:t>automatcailly</w:t>
      </w:r>
      <w:proofErr w:type="spellEnd"/>
      <w:r>
        <w:rPr>
          <w:rFonts w:ascii="Helvetica" w:hAnsi="Helvetica"/>
          <w:color w:val="333333"/>
        </w:rPr>
        <w:t>.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eastAsiaTheme="majorEastAsia" w:hAnsi="Consolas" w:cs="Consolas"/>
          <w:color w:val="999999"/>
        </w:rPr>
        <w:t>&lt;</w:t>
      </w:r>
      <w:r>
        <w:rPr>
          <w:rStyle w:val="token"/>
          <w:rFonts w:ascii="Consolas" w:eastAsiaTheme="majorEastAsia" w:hAnsi="Consolas" w:cs="Consolas"/>
          <w:color w:val="990055"/>
        </w:rPr>
        <w:t xml:space="preserve">bean </w:t>
      </w:r>
      <w:r>
        <w:rPr>
          <w:rStyle w:val="token"/>
          <w:rFonts w:ascii="Consolas" w:eastAsiaTheme="majorEastAsia" w:hAnsi="Consolas" w:cs="Consolas"/>
          <w:color w:val="669900"/>
        </w:rPr>
        <w:t>id</w:t>
      </w:r>
      <w:r>
        <w:rPr>
          <w:rStyle w:val="token"/>
          <w:rFonts w:ascii="Consolas" w:eastAsiaTheme="majorEastAsia" w:hAnsi="Consolas" w:cs="Consolas"/>
          <w:color w:val="999999"/>
        </w:rPr>
        <w:t>="</w:t>
      </w:r>
      <w:r>
        <w:rPr>
          <w:rStyle w:val="token"/>
          <w:rFonts w:ascii="Consolas" w:eastAsiaTheme="majorEastAsia" w:hAnsi="Consolas" w:cs="Consolas"/>
          <w:color w:val="0077AA"/>
        </w:rPr>
        <w:t>developer</w:t>
      </w:r>
      <w:r>
        <w:rPr>
          <w:rStyle w:val="token"/>
          <w:rFonts w:ascii="Consolas" w:eastAsiaTheme="majorEastAsia" w:hAnsi="Consolas" w:cs="Consolas"/>
          <w:color w:val="999999"/>
        </w:rPr>
        <w:t>"</w:t>
      </w:r>
      <w:r>
        <w:rPr>
          <w:rStyle w:val="token"/>
          <w:rFonts w:ascii="Consolas" w:eastAsiaTheme="majorEastAsia" w:hAnsi="Consolas" w:cs="Consolas"/>
          <w:color w:val="990055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</w:rPr>
        <w:t>class</w:t>
      </w:r>
      <w:r>
        <w:rPr>
          <w:rStyle w:val="token"/>
          <w:rFonts w:ascii="Consolas" w:eastAsiaTheme="majorEastAsia" w:hAnsi="Consolas" w:cs="Consolas"/>
          <w:color w:val="999999"/>
        </w:rPr>
        <w:t>="</w:t>
      </w:r>
      <w:proofErr w:type="spellStart"/>
      <w:r>
        <w:rPr>
          <w:rStyle w:val="token"/>
          <w:rFonts w:ascii="Consolas" w:eastAsiaTheme="majorEastAsia" w:hAnsi="Consolas" w:cs="Consolas"/>
          <w:color w:val="0077AA"/>
        </w:rPr>
        <w:t>com.mkyong.common.Developer</w:t>
      </w:r>
      <w:proofErr w:type="spellEnd"/>
      <w:r>
        <w:rPr>
          <w:rStyle w:val="token"/>
          <w:rFonts w:ascii="Consolas" w:eastAsiaTheme="majorEastAsia" w:hAnsi="Consolas" w:cs="Consolas"/>
          <w:color w:val="999999"/>
        </w:rPr>
        <w:t>"</w:t>
      </w:r>
      <w:r>
        <w:rPr>
          <w:rStyle w:val="token"/>
          <w:rFonts w:ascii="Consolas" w:eastAsiaTheme="majorEastAsia" w:hAnsi="Consolas" w:cs="Consolas"/>
          <w:color w:val="990055"/>
        </w:rPr>
        <w:t xml:space="preserve"> </w:t>
      </w:r>
      <w:proofErr w:type="spellStart"/>
      <w:r w:rsidRPr="009D5F12">
        <w:rPr>
          <w:rStyle w:val="token"/>
          <w:rFonts w:ascii="Consolas" w:eastAsiaTheme="majorEastAsia" w:hAnsi="Consolas" w:cs="Consolas"/>
          <w:color w:val="669900"/>
          <w:highlight w:val="yellow"/>
        </w:rPr>
        <w:t>autowire</w:t>
      </w:r>
      <w:proofErr w:type="spellEnd"/>
      <w:r w:rsidRPr="009D5F12">
        <w:rPr>
          <w:rStyle w:val="token"/>
          <w:rFonts w:ascii="Consolas" w:eastAsiaTheme="majorEastAsia" w:hAnsi="Consolas" w:cs="Consolas"/>
          <w:color w:val="999999"/>
          <w:highlight w:val="yellow"/>
        </w:rPr>
        <w:t>="</w:t>
      </w:r>
      <w:r w:rsidRPr="009D5F12">
        <w:rPr>
          <w:rStyle w:val="token"/>
          <w:rFonts w:ascii="Consolas" w:eastAsiaTheme="majorEastAsia" w:hAnsi="Consolas" w:cs="Consolas"/>
          <w:color w:val="0077AA"/>
          <w:highlight w:val="yellow"/>
        </w:rPr>
        <w:t>constructor</w:t>
      </w:r>
      <w:r w:rsidRPr="009D5F12">
        <w:rPr>
          <w:rStyle w:val="token"/>
          <w:rFonts w:ascii="Consolas" w:eastAsiaTheme="majorEastAsia" w:hAnsi="Consolas" w:cs="Consolas"/>
          <w:color w:val="999999"/>
          <w:highlight w:val="yellow"/>
        </w:rPr>
        <w:t>"</w:t>
      </w:r>
      <w:r>
        <w:rPr>
          <w:rStyle w:val="token"/>
          <w:rFonts w:ascii="Consolas" w:eastAsiaTheme="majorEastAsia" w:hAnsi="Consolas" w:cs="Consolas"/>
          <w:color w:val="990055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</w:rPr>
        <w:t>/&gt;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eastAsiaTheme="majorEastAsia" w:hAnsi="Consolas" w:cs="Consolas"/>
          <w:color w:val="999999"/>
        </w:rPr>
        <w:lastRenderedPageBreak/>
        <w:t>&lt;</w:t>
      </w:r>
      <w:r>
        <w:rPr>
          <w:rStyle w:val="token"/>
          <w:rFonts w:ascii="Consolas" w:eastAsiaTheme="majorEastAsia" w:hAnsi="Consolas" w:cs="Consolas"/>
          <w:color w:val="990055"/>
        </w:rPr>
        <w:t xml:space="preserve">bean </w:t>
      </w:r>
      <w:r>
        <w:rPr>
          <w:rStyle w:val="token"/>
          <w:rFonts w:ascii="Consolas" w:eastAsiaTheme="majorEastAsia" w:hAnsi="Consolas" w:cs="Consolas"/>
          <w:color w:val="669900"/>
        </w:rPr>
        <w:t>id</w:t>
      </w:r>
      <w:r>
        <w:rPr>
          <w:rStyle w:val="token"/>
          <w:rFonts w:ascii="Consolas" w:eastAsiaTheme="majorEastAsia" w:hAnsi="Consolas" w:cs="Consolas"/>
          <w:color w:val="999999"/>
        </w:rPr>
        <w:t>="</w:t>
      </w:r>
      <w:r>
        <w:rPr>
          <w:rStyle w:val="token"/>
          <w:rFonts w:ascii="Consolas" w:eastAsiaTheme="majorEastAsia" w:hAnsi="Consolas" w:cs="Consolas"/>
          <w:color w:val="0077AA"/>
        </w:rPr>
        <w:t>language</w:t>
      </w:r>
      <w:r>
        <w:rPr>
          <w:rStyle w:val="token"/>
          <w:rFonts w:ascii="Consolas" w:eastAsiaTheme="majorEastAsia" w:hAnsi="Consolas" w:cs="Consolas"/>
          <w:color w:val="999999"/>
        </w:rPr>
        <w:t>"</w:t>
      </w:r>
      <w:r>
        <w:rPr>
          <w:rStyle w:val="token"/>
          <w:rFonts w:ascii="Consolas" w:eastAsiaTheme="majorEastAsia" w:hAnsi="Consolas" w:cs="Consolas"/>
          <w:color w:val="990055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</w:rPr>
        <w:t>class</w:t>
      </w:r>
      <w:r>
        <w:rPr>
          <w:rStyle w:val="token"/>
          <w:rFonts w:ascii="Consolas" w:eastAsiaTheme="majorEastAsia" w:hAnsi="Consolas" w:cs="Consolas"/>
          <w:color w:val="999999"/>
        </w:rPr>
        <w:t>="</w:t>
      </w:r>
      <w:proofErr w:type="spellStart"/>
      <w:r>
        <w:rPr>
          <w:rStyle w:val="token"/>
          <w:rFonts w:ascii="Consolas" w:eastAsiaTheme="majorEastAsia" w:hAnsi="Consolas" w:cs="Consolas"/>
          <w:color w:val="0077AA"/>
        </w:rPr>
        <w:t>com.mkyong.common.Language</w:t>
      </w:r>
      <w:proofErr w:type="spellEnd"/>
      <w:r>
        <w:rPr>
          <w:rStyle w:val="token"/>
          <w:rFonts w:ascii="Consolas" w:eastAsiaTheme="majorEastAsia" w:hAnsi="Consolas" w:cs="Consolas"/>
          <w:color w:val="999999"/>
        </w:rPr>
        <w:t>"</w:t>
      </w:r>
      <w:r>
        <w:rPr>
          <w:rStyle w:val="token"/>
          <w:rFonts w:ascii="Consolas" w:eastAsiaTheme="majorEastAsia" w:hAnsi="Consolas" w:cs="Consolas"/>
          <w:color w:val="990055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</w:rPr>
        <w:t>&gt;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eastAsiaTheme="majorEastAsia" w:hAnsi="Consolas" w:cs="Consolas"/>
          <w:color w:val="999999"/>
        </w:rPr>
        <w:t>&lt;</w:t>
      </w:r>
      <w:r>
        <w:rPr>
          <w:rStyle w:val="token"/>
          <w:rFonts w:ascii="Consolas" w:eastAsiaTheme="majorEastAsia" w:hAnsi="Consolas" w:cs="Consolas"/>
          <w:color w:val="990055"/>
        </w:rPr>
        <w:t xml:space="preserve">property </w:t>
      </w:r>
      <w:r>
        <w:rPr>
          <w:rStyle w:val="token"/>
          <w:rFonts w:ascii="Consolas" w:eastAsiaTheme="majorEastAsia" w:hAnsi="Consolas" w:cs="Consolas"/>
          <w:color w:val="669900"/>
        </w:rPr>
        <w:t>name</w:t>
      </w:r>
      <w:r>
        <w:rPr>
          <w:rStyle w:val="token"/>
          <w:rFonts w:ascii="Consolas" w:eastAsiaTheme="majorEastAsia" w:hAnsi="Consolas" w:cs="Consolas"/>
          <w:color w:val="999999"/>
        </w:rPr>
        <w:t>="</w:t>
      </w:r>
      <w:r>
        <w:rPr>
          <w:rStyle w:val="token"/>
          <w:rFonts w:ascii="Consolas" w:eastAsiaTheme="majorEastAsia" w:hAnsi="Consolas" w:cs="Consolas"/>
          <w:color w:val="0077AA"/>
        </w:rPr>
        <w:t>name</w:t>
      </w:r>
      <w:r>
        <w:rPr>
          <w:rStyle w:val="token"/>
          <w:rFonts w:ascii="Consolas" w:eastAsiaTheme="majorEastAsia" w:hAnsi="Consolas" w:cs="Consolas"/>
          <w:color w:val="999999"/>
        </w:rPr>
        <w:t>"</w:t>
      </w:r>
      <w:r>
        <w:rPr>
          <w:rStyle w:val="token"/>
          <w:rFonts w:ascii="Consolas" w:eastAsiaTheme="majorEastAsia" w:hAnsi="Consolas" w:cs="Consolas"/>
          <w:color w:val="990055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</w:rPr>
        <w:t>value</w:t>
      </w:r>
      <w:r>
        <w:rPr>
          <w:rStyle w:val="token"/>
          <w:rFonts w:ascii="Consolas" w:eastAsiaTheme="majorEastAsia" w:hAnsi="Consolas" w:cs="Consolas"/>
          <w:color w:val="999999"/>
        </w:rPr>
        <w:t>="</w:t>
      </w:r>
      <w:r>
        <w:rPr>
          <w:rStyle w:val="token"/>
          <w:rFonts w:ascii="Consolas" w:eastAsiaTheme="majorEastAsia" w:hAnsi="Consolas" w:cs="Consolas"/>
          <w:color w:val="0077AA"/>
        </w:rPr>
        <w:t>Java</w:t>
      </w:r>
      <w:r>
        <w:rPr>
          <w:rStyle w:val="token"/>
          <w:rFonts w:ascii="Consolas" w:eastAsiaTheme="majorEastAsia" w:hAnsi="Consolas" w:cs="Consolas"/>
          <w:color w:val="999999"/>
        </w:rPr>
        <w:t>"</w:t>
      </w:r>
      <w:r>
        <w:rPr>
          <w:rStyle w:val="token"/>
          <w:rFonts w:ascii="Consolas" w:eastAsiaTheme="majorEastAsia" w:hAnsi="Consolas" w:cs="Consolas"/>
          <w:color w:val="990055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</w:rPr>
        <w:t>/&gt;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 w:cs="Consolas"/>
          <w:color w:val="000000"/>
        </w:rPr>
      </w:pPr>
      <w:r>
        <w:rPr>
          <w:rStyle w:val="token"/>
          <w:rFonts w:ascii="Consolas" w:eastAsiaTheme="majorEastAsia" w:hAnsi="Consolas" w:cs="Consolas"/>
          <w:color w:val="999999"/>
        </w:rPr>
        <w:t>&lt;/</w:t>
      </w:r>
      <w:r>
        <w:rPr>
          <w:rStyle w:val="token"/>
          <w:rFonts w:ascii="Consolas" w:eastAsiaTheme="majorEastAsia" w:hAnsi="Consolas" w:cs="Consolas"/>
          <w:color w:val="990055"/>
        </w:rPr>
        <w:t>bean</w:t>
      </w:r>
      <w:r>
        <w:rPr>
          <w:rStyle w:val="token"/>
          <w:rFonts w:ascii="Consolas" w:eastAsiaTheme="majorEastAsia" w:hAnsi="Consolas" w:cs="Consolas"/>
          <w:color w:val="999999"/>
        </w:rPr>
        <w:t>&gt;</w:t>
      </w:r>
    </w:p>
    <w:p w:rsidR="001F156E" w:rsidRDefault="001F156E" w:rsidP="001F156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Emphasis"/>
          <w:rFonts w:ascii="Helvetica" w:hAnsi="Helvetica"/>
          <w:color w:val="333333"/>
        </w:rPr>
        <w:t>Output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Developer </w:t>
      </w:r>
      <w:r>
        <w:rPr>
          <w:rStyle w:val="token"/>
          <w:rFonts w:ascii="Consolas" w:eastAsiaTheme="majorEastAsia" w:hAnsi="Consolas" w:cs="Consolas"/>
          <w:color w:val="999999"/>
        </w:rPr>
        <w:t>[</w:t>
      </w:r>
      <w:r>
        <w:rPr>
          <w:rStyle w:val="HTMLCode"/>
          <w:rFonts w:ascii="Consolas" w:hAnsi="Consolas" w:cs="Consolas"/>
          <w:color w:val="000000"/>
        </w:rPr>
        <w:t>language</w:t>
      </w:r>
      <w:r>
        <w:rPr>
          <w:rStyle w:val="token"/>
          <w:rFonts w:ascii="Consolas" w:eastAsiaTheme="majorEastAsia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Language </w:t>
      </w:r>
      <w:r>
        <w:rPr>
          <w:rStyle w:val="token"/>
          <w:rFonts w:ascii="Consolas" w:eastAsiaTheme="majorEastAsia" w:hAnsi="Consolas" w:cs="Consolas"/>
          <w:color w:val="999999"/>
        </w:rPr>
        <w:t>[</w:t>
      </w:r>
      <w:r>
        <w:rPr>
          <w:rStyle w:val="HTMLCode"/>
          <w:rFonts w:ascii="Consolas" w:hAnsi="Consolas" w:cs="Consolas"/>
          <w:color w:val="000000"/>
        </w:rPr>
        <w:t>name</w:t>
      </w:r>
      <w:r>
        <w:rPr>
          <w:rStyle w:val="token"/>
          <w:rFonts w:ascii="Consolas" w:eastAsiaTheme="majorEastAsia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eastAsiaTheme="majorEastAsia" w:hAnsi="Consolas" w:cs="Consolas"/>
          <w:color w:val="999999"/>
        </w:rPr>
        <w:t>]]</w:t>
      </w:r>
    </w:p>
    <w:p w:rsidR="001F156E" w:rsidRDefault="001F156E" w:rsidP="001F156E">
      <w:pPr>
        <w:pStyle w:val="Heading1"/>
        <w:shd w:val="clear" w:color="auto" w:fill="FFFFFF"/>
        <w:spacing w:before="0" w:after="150"/>
        <w:rPr>
          <w:rFonts w:ascii="Helvetica" w:hAnsi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/>
          <w:b w:val="0"/>
          <w:bCs w:val="0"/>
          <w:color w:val="333333"/>
          <w:sz w:val="54"/>
          <w:szCs w:val="54"/>
        </w:rPr>
        <w:t xml:space="preserve">Spring </w:t>
      </w:r>
      <w:proofErr w:type="spellStart"/>
      <w:r>
        <w:rPr>
          <w:rFonts w:ascii="Helvetica" w:hAnsi="Helvetica"/>
          <w:b w:val="0"/>
          <w:bCs w:val="0"/>
          <w:color w:val="333333"/>
          <w:sz w:val="54"/>
          <w:szCs w:val="54"/>
        </w:rPr>
        <w:t>Autowiring</w:t>
      </w:r>
      <w:proofErr w:type="spellEnd"/>
      <w:r>
        <w:rPr>
          <w:rFonts w:ascii="Helvetica" w:hAnsi="Helvetica"/>
          <w:b w:val="0"/>
          <w:bCs w:val="0"/>
          <w:color w:val="333333"/>
          <w:sz w:val="54"/>
          <w:szCs w:val="54"/>
        </w:rPr>
        <w:t xml:space="preserve"> by AutoDetect</w:t>
      </w:r>
    </w:p>
    <w:p w:rsidR="001F156E" w:rsidRDefault="001F156E" w:rsidP="001F156E">
      <w:pPr>
        <w:pStyle w:val="post-meta"/>
        <w:shd w:val="clear" w:color="auto" w:fill="FFFFFF"/>
        <w:spacing w:before="0" w:beforeAutospacing="0" w:after="150" w:afterAutospacing="0"/>
        <w:rPr>
          <w:rFonts w:ascii="Helvetica" w:hAnsi="Helvetica"/>
          <w:color w:val="9199A1"/>
          <w:sz w:val="21"/>
          <w:szCs w:val="21"/>
        </w:rPr>
      </w:pPr>
      <w:r>
        <w:rPr>
          <w:rFonts w:ascii="Helvetica" w:hAnsi="Helvetica"/>
          <w:color w:val="9199A1"/>
          <w:sz w:val="21"/>
          <w:szCs w:val="21"/>
        </w:rPr>
        <w:t>By </w:t>
      </w:r>
      <w:proofErr w:type="spellStart"/>
      <w:r w:rsidR="00D72D34">
        <w:rPr>
          <w:rFonts w:ascii="Helvetica" w:hAnsi="Helvetica"/>
          <w:color w:val="9199A1"/>
          <w:sz w:val="21"/>
          <w:szCs w:val="21"/>
        </w:rPr>
        <w:fldChar w:fldCharType="begin"/>
      </w:r>
      <w:r>
        <w:rPr>
          <w:rFonts w:ascii="Helvetica" w:hAnsi="Helvetica"/>
          <w:color w:val="9199A1"/>
          <w:sz w:val="21"/>
          <w:szCs w:val="21"/>
        </w:rPr>
        <w:instrText xml:space="preserve"> HYPERLINK "https://www.mkyong.com/author/mkyong/" \o "mkyong" </w:instrText>
      </w:r>
      <w:r w:rsidR="00D72D34">
        <w:rPr>
          <w:rFonts w:ascii="Helvetica" w:hAnsi="Helvetica"/>
          <w:color w:val="9199A1"/>
          <w:sz w:val="21"/>
          <w:szCs w:val="21"/>
        </w:rPr>
        <w:fldChar w:fldCharType="separate"/>
      </w:r>
      <w:r>
        <w:rPr>
          <w:rStyle w:val="Hyperlink"/>
          <w:rFonts w:ascii="Helvetica" w:hAnsi="Helvetica"/>
          <w:color w:val="337AB7"/>
          <w:sz w:val="21"/>
          <w:szCs w:val="21"/>
        </w:rPr>
        <w:t>mkyong</w:t>
      </w:r>
      <w:proofErr w:type="spellEnd"/>
      <w:r w:rsidR="00D72D34">
        <w:rPr>
          <w:rFonts w:ascii="Helvetica" w:hAnsi="Helvetica"/>
          <w:color w:val="9199A1"/>
          <w:sz w:val="21"/>
          <w:szCs w:val="21"/>
        </w:rPr>
        <w:fldChar w:fldCharType="end"/>
      </w:r>
      <w:r>
        <w:rPr>
          <w:rFonts w:ascii="Helvetica" w:hAnsi="Helvetica"/>
          <w:color w:val="9199A1"/>
          <w:sz w:val="21"/>
          <w:szCs w:val="21"/>
        </w:rPr>
        <w:t xml:space="preserve"> | June 10, 2011 | </w:t>
      </w:r>
      <w:proofErr w:type="gramStart"/>
      <w:r>
        <w:rPr>
          <w:rFonts w:ascii="Helvetica" w:hAnsi="Helvetica"/>
          <w:color w:val="9199A1"/>
          <w:sz w:val="21"/>
          <w:szCs w:val="21"/>
        </w:rPr>
        <w:t>Updated :</w:t>
      </w:r>
      <w:proofErr w:type="gramEnd"/>
      <w:r>
        <w:rPr>
          <w:rFonts w:ascii="Helvetica" w:hAnsi="Helvetica"/>
          <w:color w:val="9199A1"/>
          <w:sz w:val="21"/>
          <w:szCs w:val="21"/>
        </w:rPr>
        <w:t xml:space="preserve"> August 29, 2012 | Viewed : 35,160 times +89 </w:t>
      </w:r>
      <w:proofErr w:type="spellStart"/>
      <w:r>
        <w:rPr>
          <w:rFonts w:ascii="Helvetica" w:hAnsi="Helvetica"/>
          <w:color w:val="9199A1"/>
          <w:sz w:val="21"/>
          <w:szCs w:val="21"/>
        </w:rPr>
        <w:t>pv</w:t>
      </w:r>
      <w:proofErr w:type="spellEnd"/>
      <w:r>
        <w:rPr>
          <w:rFonts w:ascii="Helvetica" w:hAnsi="Helvetica"/>
          <w:color w:val="9199A1"/>
          <w:sz w:val="21"/>
          <w:szCs w:val="21"/>
        </w:rPr>
        <w:t>/w</w:t>
      </w:r>
    </w:p>
    <w:p w:rsidR="001F156E" w:rsidRDefault="001F156E" w:rsidP="001F156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In </w:t>
      </w:r>
      <w:proofErr w:type="gramStart"/>
      <w:r>
        <w:rPr>
          <w:rFonts w:ascii="Helvetica" w:hAnsi="Helvetica"/>
          <w:color w:val="333333"/>
        </w:rPr>
        <w:t>Spring</w:t>
      </w:r>
      <w:proofErr w:type="gramEnd"/>
      <w:r>
        <w:rPr>
          <w:rFonts w:ascii="Helvetica" w:hAnsi="Helvetica"/>
          <w:color w:val="333333"/>
        </w:rPr>
        <w:t>, “</w:t>
      </w:r>
      <w:proofErr w:type="spellStart"/>
      <w:r>
        <w:rPr>
          <w:rStyle w:val="Strong"/>
          <w:rFonts w:ascii="Helvetica" w:eastAsiaTheme="majorEastAsia" w:hAnsi="Helvetica"/>
          <w:color w:val="333333"/>
        </w:rPr>
        <w:t>Autowiring</w:t>
      </w:r>
      <w:proofErr w:type="spellEnd"/>
      <w:r>
        <w:rPr>
          <w:rStyle w:val="Strong"/>
          <w:rFonts w:ascii="Helvetica" w:eastAsiaTheme="majorEastAsia" w:hAnsi="Helvetica"/>
          <w:color w:val="333333"/>
        </w:rPr>
        <w:t xml:space="preserve"> by AutoDetect</w:t>
      </w:r>
      <w:r>
        <w:rPr>
          <w:rFonts w:ascii="Helvetica" w:hAnsi="Helvetica"/>
          <w:color w:val="333333"/>
        </w:rPr>
        <w:t>“, means chooses “</w:t>
      </w:r>
      <w:proofErr w:type="spellStart"/>
      <w:r w:rsidR="00D72D34">
        <w:rPr>
          <w:rFonts w:ascii="Helvetica" w:hAnsi="Helvetica"/>
          <w:color w:val="333333"/>
        </w:rPr>
        <w:fldChar w:fldCharType="begin"/>
      </w:r>
      <w:r>
        <w:rPr>
          <w:rFonts w:ascii="Helvetica" w:hAnsi="Helvetica"/>
          <w:color w:val="333333"/>
        </w:rPr>
        <w:instrText xml:space="preserve"> HYPERLINK "http://www.mkyong.com/spring/spring-autowiring-by-constructor/" </w:instrText>
      </w:r>
      <w:r w:rsidR="00D72D34">
        <w:rPr>
          <w:rFonts w:ascii="Helvetica" w:hAnsi="Helvetica"/>
          <w:color w:val="333333"/>
        </w:rPr>
        <w:fldChar w:fldCharType="separate"/>
      </w:r>
      <w:r>
        <w:rPr>
          <w:rStyle w:val="Hyperlink"/>
          <w:rFonts w:ascii="Helvetica" w:hAnsi="Helvetica"/>
          <w:color w:val="337AB7"/>
        </w:rPr>
        <w:t>autowire</w:t>
      </w:r>
      <w:proofErr w:type="spellEnd"/>
      <w:r>
        <w:rPr>
          <w:rStyle w:val="Hyperlink"/>
          <w:rFonts w:ascii="Helvetica" w:hAnsi="Helvetica"/>
          <w:color w:val="337AB7"/>
        </w:rPr>
        <w:t xml:space="preserve"> by constructor</w:t>
      </w:r>
      <w:r w:rsidR="00D72D34">
        <w:rPr>
          <w:rFonts w:ascii="Helvetica" w:hAnsi="Helvetica"/>
          <w:color w:val="333333"/>
        </w:rPr>
        <w:fldChar w:fldCharType="end"/>
      </w:r>
      <w:r>
        <w:rPr>
          <w:rFonts w:ascii="Helvetica" w:hAnsi="Helvetica"/>
          <w:color w:val="333333"/>
        </w:rPr>
        <w:t>” if default constructor (argument with any data type), otherwise uses “</w:t>
      </w:r>
      <w:proofErr w:type="spellStart"/>
      <w:r w:rsidR="00D72D34">
        <w:rPr>
          <w:rFonts w:ascii="Helvetica" w:hAnsi="Helvetica"/>
          <w:color w:val="333333"/>
        </w:rPr>
        <w:fldChar w:fldCharType="begin"/>
      </w:r>
      <w:r>
        <w:rPr>
          <w:rFonts w:ascii="Helvetica" w:hAnsi="Helvetica"/>
          <w:color w:val="333333"/>
        </w:rPr>
        <w:instrText xml:space="preserve"> HYPERLINK "http://www.mkyong.com/spring/spring-autowiring-by-type/" </w:instrText>
      </w:r>
      <w:r w:rsidR="00D72D34">
        <w:rPr>
          <w:rFonts w:ascii="Helvetica" w:hAnsi="Helvetica"/>
          <w:color w:val="333333"/>
        </w:rPr>
        <w:fldChar w:fldCharType="separate"/>
      </w:r>
      <w:r>
        <w:rPr>
          <w:rStyle w:val="Hyperlink"/>
          <w:rFonts w:ascii="Helvetica" w:hAnsi="Helvetica"/>
          <w:color w:val="337AB7"/>
        </w:rPr>
        <w:t>autowire</w:t>
      </w:r>
      <w:proofErr w:type="spellEnd"/>
      <w:r>
        <w:rPr>
          <w:rStyle w:val="Hyperlink"/>
          <w:rFonts w:ascii="Helvetica" w:hAnsi="Helvetica"/>
          <w:color w:val="337AB7"/>
        </w:rPr>
        <w:t xml:space="preserve"> by type</w:t>
      </w:r>
      <w:r w:rsidR="00D72D34">
        <w:rPr>
          <w:rFonts w:ascii="Helvetica" w:hAnsi="Helvetica"/>
          <w:color w:val="333333"/>
        </w:rPr>
        <w:fldChar w:fldCharType="end"/>
      </w:r>
      <w:r>
        <w:rPr>
          <w:rFonts w:ascii="Helvetica" w:hAnsi="Helvetica"/>
          <w:color w:val="333333"/>
        </w:rPr>
        <w:t>“.</w:t>
      </w:r>
    </w:p>
    <w:p w:rsidR="001F156E" w:rsidRDefault="001F156E" w:rsidP="001F156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See an example of </w:t>
      </w:r>
      <w:proofErr w:type="gramStart"/>
      <w:r>
        <w:rPr>
          <w:rFonts w:ascii="Helvetica" w:hAnsi="Helvetica"/>
          <w:color w:val="333333"/>
        </w:rPr>
        <w:t>Spring</w:t>
      </w:r>
      <w:proofErr w:type="gramEnd"/>
      <w:r>
        <w:rPr>
          <w:rFonts w:ascii="Helvetica" w:hAnsi="Helvetica"/>
          <w:color w:val="333333"/>
        </w:rPr>
        <w:t xml:space="preserve"> “auto wiring by </w:t>
      </w:r>
      <w:proofErr w:type="spellStart"/>
      <w:r>
        <w:rPr>
          <w:rFonts w:ascii="Helvetica" w:hAnsi="Helvetica"/>
          <w:color w:val="333333"/>
        </w:rPr>
        <w:t>autodetect</w:t>
      </w:r>
      <w:proofErr w:type="spellEnd"/>
      <w:r>
        <w:rPr>
          <w:rFonts w:ascii="Helvetica" w:hAnsi="Helvetica"/>
          <w:color w:val="333333"/>
        </w:rPr>
        <w:t>”. Auto wiring the “</w:t>
      </w:r>
      <w:proofErr w:type="spellStart"/>
      <w:r>
        <w:rPr>
          <w:rFonts w:ascii="Helvetica" w:hAnsi="Helvetica"/>
          <w:color w:val="333333"/>
        </w:rPr>
        <w:t>kungfu</w:t>
      </w:r>
      <w:proofErr w:type="spellEnd"/>
      <w:r>
        <w:rPr>
          <w:rFonts w:ascii="Helvetica" w:hAnsi="Helvetica"/>
          <w:color w:val="333333"/>
        </w:rPr>
        <w:t>” bean into “panda”, via constructor or type (base on the implementation of panda bean).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panda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com.mkyong.common.Panda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</w:rPr>
        <w:t>autowire</w:t>
      </w:r>
      <w:proofErr w:type="spellEnd"/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autodetect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kungfu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com.mkyong.common.KungFu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property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name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Shao</w:t>
      </w:r>
      <w:proofErr w:type="spellEnd"/>
      <w:r>
        <w:rPr>
          <w:rStyle w:val="token"/>
          <w:rFonts w:ascii="Consolas" w:hAnsi="Consolas" w:cs="Consolas"/>
          <w:color w:val="0077AA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lin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bean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1F156E" w:rsidRDefault="001F156E" w:rsidP="001F156E">
      <w:pPr>
        <w:pStyle w:val="Heading2"/>
        <w:shd w:val="clear" w:color="auto" w:fill="FFFFFF"/>
        <w:spacing w:before="600" w:beforeAutospacing="0" w:after="150" w:afterAutospacing="0"/>
        <w:rPr>
          <w:rFonts w:ascii="inherit" w:hAnsi="inherit"/>
          <w:b w:val="0"/>
          <w:bCs w:val="0"/>
          <w:color w:val="333333"/>
        </w:rPr>
      </w:pPr>
      <w:r>
        <w:rPr>
          <w:rFonts w:ascii="inherit" w:hAnsi="inherit"/>
          <w:b w:val="0"/>
          <w:bCs w:val="0"/>
          <w:color w:val="333333"/>
        </w:rPr>
        <w:t>1. AutoDetect – by Constructor</w:t>
      </w:r>
    </w:p>
    <w:p w:rsidR="001F156E" w:rsidRDefault="001F156E" w:rsidP="001F156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If a default constructor is supplied, auto detect will chooses wire by constructor.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package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com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mkyong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common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Panda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private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KungFu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kungfu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Panda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KungFu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kungfu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autowiring</w:t>
      </w:r>
      <w:proofErr w:type="spellEnd"/>
      <w:r>
        <w:rPr>
          <w:rStyle w:val="token"/>
          <w:rFonts w:ascii="Consolas" w:hAnsi="Consolas" w:cs="Consolas"/>
          <w:color w:val="669900"/>
        </w:rPr>
        <w:t xml:space="preserve"> by constructor"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token"/>
          <w:rFonts w:ascii="Consolas" w:hAnsi="Consolas" w:cs="Consolas"/>
          <w:color w:val="0077AA"/>
        </w:rPr>
        <w:t>this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kungfu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kungfu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KungFu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</w:rPr>
        <w:t>getKungfu</w:t>
      </w:r>
      <w:proofErr w:type="spellEnd"/>
      <w:r>
        <w:rPr>
          <w:rStyle w:val="token"/>
          <w:rFonts w:ascii="Consolas" w:hAnsi="Consolas" w:cs="Consolas"/>
          <w:color w:val="999999"/>
        </w:rPr>
        <w:t>()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return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kungfu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</w:rPr>
        <w:t>setKungfu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KungFu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kungfu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autowiring</w:t>
      </w:r>
      <w:proofErr w:type="spellEnd"/>
      <w:r>
        <w:rPr>
          <w:rStyle w:val="token"/>
          <w:rFonts w:ascii="Consolas" w:hAnsi="Consolas" w:cs="Consolas"/>
          <w:color w:val="669900"/>
        </w:rPr>
        <w:t xml:space="preserve"> by type"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token"/>
          <w:rFonts w:ascii="Consolas" w:hAnsi="Consolas" w:cs="Consolas"/>
          <w:color w:val="0077AA"/>
        </w:rPr>
        <w:t>this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kungfu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kungfu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>//...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1F156E" w:rsidRDefault="001F156E" w:rsidP="001F156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Emphasis"/>
          <w:rFonts w:ascii="Helvetica" w:hAnsi="Helvetica"/>
          <w:color w:val="333333"/>
        </w:rPr>
        <w:t>Output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autowiring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by constructor</w:t>
      </w: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Person </w:t>
      </w:r>
      <w:r>
        <w:rPr>
          <w:rStyle w:val="token"/>
          <w:rFonts w:ascii="Consolas" w:hAnsi="Consolas" w:cs="Consolas"/>
          <w:color w:val="999999"/>
        </w:rPr>
        <w:t>[</w:t>
      </w:r>
      <w:proofErr w:type="spellStart"/>
      <w:r>
        <w:rPr>
          <w:rStyle w:val="HTMLCode"/>
          <w:rFonts w:ascii="Consolas" w:hAnsi="Consolas" w:cs="Consolas"/>
          <w:color w:val="000000"/>
        </w:rPr>
        <w:t>kungfu</w:t>
      </w:r>
      <w:proofErr w:type="spellEnd"/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Language </w:t>
      </w: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HTMLCode"/>
          <w:rFonts w:ascii="Consolas" w:hAnsi="Consolas" w:cs="Consolas"/>
          <w:color w:val="000000"/>
        </w:rPr>
        <w:t>name</w:t>
      </w:r>
      <w:r>
        <w:rPr>
          <w:rStyle w:val="token"/>
          <w:rFonts w:ascii="Consolas" w:hAnsi="Consolas" w:cs="Consolas"/>
          <w:color w:val="A67F59"/>
        </w:rPr>
        <w:t>=</w:t>
      </w:r>
      <w:proofErr w:type="spellStart"/>
      <w:r>
        <w:rPr>
          <w:rStyle w:val="HTMLCode"/>
          <w:rFonts w:ascii="Consolas" w:hAnsi="Consolas" w:cs="Consolas"/>
          <w:color w:val="000000"/>
        </w:rPr>
        <w:t>Shao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lin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]]</w:t>
      </w:r>
    </w:p>
    <w:p w:rsidR="001F156E" w:rsidRDefault="001F156E" w:rsidP="001F156E">
      <w:pPr>
        <w:pStyle w:val="Heading2"/>
        <w:shd w:val="clear" w:color="auto" w:fill="FFFFFF"/>
        <w:spacing w:before="600" w:beforeAutospacing="0" w:after="150" w:afterAutospacing="0"/>
        <w:rPr>
          <w:ins w:id="0" w:author="Unknown"/>
          <w:rFonts w:ascii="inherit" w:hAnsi="inherit"/>
          <w:b w:val="0"/>
          <w:bCs w:val="0"/>
          <w:color w:val="333333"/>
        </w:rPr>
      </w:pPr>
      <w:ins w:id="1" w:author="Unknown">
        <w:r>
          <w:rPr>
            <w:rFonts w:ascii="inherit" w:hAnsi="inherit"/>
            <w:b w:val="0"/>
            <w:bCs w:val="0"/>
            <w:color w:val="333333"/>
          </w:rPr>
          <w:t>2. AutoDetect – by Type</w:t>
        </w:r>
      </w:ins>
    </w:p>
    <w:p w:rsidR="001F156E" w:rsidRDefault="001F156E" w:rsidP="001F156E">
      <w:pPr>
        <w:pStyle w:val="NormalWeb"/>
        <w:shd w:val="clear" w:color="auto" w:fill="FFFFFF"/>
        <w:spacing w:before="0" w:beforeAutospacing="0" w:after="150" w:afterAutospacing="0"/>
        <w:rPr>
          <w:ins w:id="2" w:author="Unknown"/>
          <w:rFonts w:ascii="Helvetica" w:hAnsi="Helvetica"/>
          <w:color w:val="333333"/>
        </w:rPr>
      </w:pPr>
      <w:ins w:id="3" w:author="Unknown">
        <w:r>
          <w:rPr>
            <w:rFonts w:ascii="Helvetica" w:hAnsi="Helvetica"/>
            <w:color w:val="333333"/>
          </w:rPr>
          <w:t>If a default constructor is not found, auto detect will chooses wire by type.</w:t>
        </w:r>
      </w:ins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4" w:author="Unknown"/>
          <w:rStyle w:val="HTMLCode"/>
          <w:rFonts w:ascii="Consolas" w:hAnsi="Consolas" w:cs="Consolas"/>
          <w:color w:val="000000"/>
        </w:rPr>
      </w:pPr>
      <w:proofErr w:type="gramStart"/>
      <w:ins w:id="5" w:author="Unknown">
        <w:r>
          <w:rPr>
            <w:rStyle w:val="token"/>
            <w:rFonts w:ascii="Consolas" w:hAnsi="Consolas" w:cs="Consolas"/>
            <w:color w:val="0077AA"/>
          </w:rPr>
          <w:lastRenderedPageBreak/>
          <w:t>package</w:t>
        </w:r>
        <w:proofErr w:type="gramEnd"/>
        <w:r>
          <w:rPr>
            <w:rStyle w:val="HTMLCode"/>
            <w:rFonts w:ascii="Consolas" w:hAnsi="Consolas" w:cs="Consolas"/>
            <w:color w:val="000000"/>
          </w:rPr>
          <w:t xml:space="preserve"> </w:t>
        </w:r>
        <w:proofErr w:type="spellStart"/>
        <w:r>
          <w:rPr>
            <w:rStyle w:val="HTMLCode"/>
            <w:rFonts w:ascii="Consolas" w:hAnsi="Consolas" w:cs="Consolas"/>
            <w:color w:val="000000"/>
          </w:rPr>
          <w:t>com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HTMLCode"/>
            <w:rFonts w:ascii="Consolas" w:hAnsi="Consolas" w:cs="Consolas"/>
            <w:color w:val="000000"/>
          </w:rPr>
          <w:t>mkyong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HTMLCode"/>
            <w:rFonts w:ascii="Consolas" w:hAnsi="Consolas" w:cs="Consolas"/>
            <w:color w:val="000000"/>
          </w:rPr>
          <w:t>common</w:t>
        </w:r>
        <w:proofErr w:type="spellEnd"/>
        <w:r>
          <w:rPr>
            <w:rStyle w:val="token"/>
            <w:rFonts w:ascii="Consolas" w:hAnsi="Consolas" w:cs="Consolas"/>
            <w:color w:val="999999"/>
          </w:rPr>
          <w:t>;</w:t>
        </w:r>
      </w:ins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6" w:author="Unknown"/>
          <w:rStyle w:val="HTMLCode"/>
          <w:rFonts w:ascii="Consolas" w:hAnsi="Consolas" w:cs="Consolas"/>
          <w:color w:val="000000"/>
        </w:rPr>
      </w:pP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7" w:author="Unknown"/>
          <w:rStyle w:val="HTMLCode"/>
          <w:rFonts w:ascii="Consolas" w:hAnsi="Consolas" w:cs="Consolas"/>
          <w:color w:val="000000"/>
        </w:rPr>
      </w:pPr>
      <w:proofErr w:type="gramStart"/>
      <w:ins w:id="8" w:author="Unknown">
        <w:r>
          <w:rPr>
            <w:rStyle w:val="token"/>
            <w:rFonts w:ascii="Consolas" w:hAnsi="Consolas" w:cs="Consolas"/>
            <w:color w:val="0077AA"/>
          </w:rPr>
          <w:t>public</w:t>
        </w:r>
        <w:proofErr w:type="gramEnd"/>
        <w:r>
          <w:rPr>
            <w:rStyle w:val="HTMLCode"/>
            <w:rFonts w:ascii="Consolas" w:hAnsi="Consolas" w:cs="Consolas"/>
            <w:color w:val="000000"/>
          </w:rPr>
          <w:t xml:space="preserve"> </w:t>
        </w:r>
        <w:r>
          <w:rPr>
            <w:rStyle w:val="token"/>
            <w:rFonts w:ascii="Consolas" w:hAnsi="Consolas" w:cs="Consolas"/>
            <w:color w:val="0077AA"/>
          </w:rPr>
          <w:t>class</w:t>
        </w:r>
        <w:r>
          <w:rPr>
            <w:rStyle w:val="HTMLCode"/>
            <w:rFonts w:ascii="Consolas" w:hAnsi="Consolas" w:cs="Consolas"/>
            <w:color w:val="000000"/>
          </w:rPr>
          <w:t xml:space="preserve"> </w:t>
        </w:r>
        <w:r>
          <w:rPr>
            <w:rStyle w:val="token"/>
            <w:rFonts w:ascii="Consolas" w:hAnsi="Consolas" w:cs="Consolas"/>
            <w:color w:val="000000"/>
          </w:rPr>
          <w:t>Panda</w:t>
        </w:r>
        <w:r>
          <w:rPr>
            <w:rStyle w:val="HTMLCode"/>
            <w:rFonts w:ascii="Consolas" w:hAnsi="Consolas" w:cs="Consolas"/>
            <w:color w:val="000000"/>
          </w:rPr>
          <w:t xml:space="preserve"> </w:t>
        </w:r>
        <w:r>
          <w:rPr>
            <w:rStyle w:val="token"/>
            <w:rFonts w:ascii="Consolas" w:hAnsi="Consolas" w:cs="Consolas"/>
            <w:color w:val="999999"/>
          </w:rPr>
          <w:t>{</w:t>
        </w:r>
      </w:ins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9" w:author="Unknown"/>
          <w:rStyle w:val="HTMLCode"/>
          <w:rFonts w:ascii="Consolas" w:hAnsi="Consolas" w:cs="Consolas"/>
          <w:color w:val="000000"/>
        </w:rPr>
      </w:pPr>
      <w:ins w:id="10" w:author="Unknown">
        <w:r>
          <w:rPr>
            <w:rStyle w:val="HTMLCode"/>
            <w:rFonts w:ascii="Consolas" w:hAnsi="Consolas" w:cs="Consolas"/>
            <w:color w:val="000000"/>
          </w:rPr>
          <w:tab/>
        </w:r>
        <w:proofErr w:type="gramStart"/>
        <w:r>
          <w:rPr>
            <w:rStyle w:val="token"/>
            <w:rFonts w:ascii="Consolas" w:hAnsi="Consolas" w:cs="Consolas"/>
            <w:color w:val="0077AA"/>
          </w:rPr>
          <w:t>private</w:t>
        </w:r>
        <w:proofErr w:type="gramEnd"/>
        <w:r>
          <w:rPr>
            <w:rStyle w:val="HTMLCode"/>
            <w:rFonts w:ascii="Consolas" w:hAnsi="Consolas" w:cs="Consolas"/>
            <w:color w:val="000000"/>
          </w:rPr>
          <w:t xml:space="preserve"> </w:t>
        </w:r>
        <w:proofErr w:type="spellStart"/>
        <w:r>
          <w:rPr>
            <w:rStyle w:val="HTMLCode"/>
            <w:rFonts w:ascii="Consolas" w:hAnsi="Consolas" w:cs="Consolas"/>
            <w:color w:val="000000"/>
          </w:rPr>
          <w:t>KungFu</w:t>
        </w:r>
        <w:proofErr w:type="spellEnd"/>
        <w:r>
          <w:rPr>
            <w:rStyle w:val="HTMLCode"/>
            <w:rFonts w:ascii="Consolas" w:hAnsi="Consolas" w:cs="Consolas"/>
            <w:color w:val="000000"/>
          </w:rPr>
          <w:t xml:space="preserve"> </w:t>
        </w:r>
        <w:proofErr w:type="spellStart"/>
        <w:r>
          <w:rPr>
            <w:rStyle w:val="HTMLCode"/>
            <w:rFonts w:ascii="Consolas" w:hAnsi="Consolas" w:cs="Consolas"/>
            <w:color w:val="000000"/>
          </w:rPr>
          <w:t>kungfu</w:t>
        </w:r>
        <w:proofErr w:type="spellEnd"/>
        <w:r>
          <w:rPr>
            <w:rStyle w:val="token"/>
            <w:rFonts w:ascii="Consolas" w:hAnsi="Consolas" w:cs="Consolas"/>
            <w:color w:val="999999"/>
          </w:rPr>
          <w:t>;</w:t>
        </w:r>
      </w:ins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1" w:author="Unknown"/>
          <w:rStyle w:val="HTMLCode"/>
          <w:rFonts w:ascii="Consolas" w:hAnsi="Consolas" w:cs="Consolas"/>
          <w:color w:val="000000"/>
        </w:rPr>
      </w:pP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2" w:author="Unknown"/>
          <w:rStyle w:val="HTMLCode"/>
          <w:rFonts w:ascii="Consolas" w:hAnsi="Consolas" w:cs="Consolas"/>
          <w:color w:val="000000"/>
        </w:rPr>
      </w:pPr>
      <w:ins w:id="13" w:author="Unknown">
        <w:r>
          <w:rPr>
            <w:rStyle w:val="HTMLCode"/>
            <w:rFonts w:ascii="Consolas" w:hAnsi="Consolas" w:cs="Consolas"/>
            <w:color w:val="000000"/>
          </w:rPr>
          <w:tab/>
        </w:r>
        <w:proofErr w:type="gramStart"/>
        <w:r>
          <w:rPr>
            <w:rStyle w:val="token"/>
            <w:rFonts w:ascii="Consolas" w:hAnsi="Consolas" w:cs="Consolas"/>
            <w:color w:val="0077AA"/>
          </w:rPr>
          <w:t>public</w:t>
        </w:r>
        <w:proofErr w:type="gramEnd"/>
        <w:r>
          <w:rPr>
            <w:rStyle w:val="HTMLCode"/>
            <w:rFonts w:ascii="Consolas" w:hAnsi="Consolas" w:cs="Consolas"/>
            <w:color w:val="000000"/>
          </w:rPr>
          <w:t xml:space="preserve"> </w:t>
        </w:r>
        <w:proofErr w:type="spellStart"/>
        <w:r>
          <w:rPr>
            <w:rStyle w:val="HTMLCode"/>
            <w:rFonts w:ascii="Consolas" w:hAnsi="Consolas" w:cs="Consolas"/>
            <w:color w:val="000000"/>
          </w:rPr>
          <w:t>KungFu</w:t>
        </w:r>
        <w:proofErr w:type="spellEnd"/>
        <w:r>
          <w:rPr>
            <w:rStyle w:val="HTMLCode"/>
            <w:rFonts w:ascii="Consolas" w:hAnsi="Consolas" w:cs="Consolas"/>
            <w:color w:val="000000"/>
          </w:rPr>
          <w:t xml:space="preserve"> </w:t>
        </w:r>
        <w:proofErr w:type="spellStart"/>
        <w:r>
          <w:rPr>
            <w:rStyle w:val="token"/>
            <w:rFonts w:ascii="Consolas" w:hAnsi="Consolas" w:cs="Consolas"/>
            <w:color w:val="DD4A68"/>
          </w:rPr>
          <w:t>getKungfu</w:t>
        </w:r>
        <w:proofErr w:type="spellEnd"/>
        <w:r>
          <w:rPr>
            <w:rStyle w:val="token"/>
            <w:rFonts w:ascii="Consolas" w:hAnsi="Consolas" w:cs="Consolas"/>
            <w:color w:val="999999"/>
          </w:rPr>
          <w:t>()</w:t>
        </w:r>
        <w:r>
          <w:rPr>
            <w:rStyle w:val="HTMLCode"/>
            <w:rFonts w:ascii="Consolas" w:hAnsi="Consolas" w:cs="Consolas"/>
            <w:color w:val="000000"/>
          </w:rPr>
          <w:t xml:space="preserve"> </w:t>
        </w:r>
        <w:r>
          <w:rPr>
            <w:rStyle w:val="token"/>
            <w:rFonts w:ascii="Consolas" w:hAnsi="Consolas" w:cs="Consolas"/>
            <w:color w:val="999999"/>
          </w:rPr>
          <w:t>{</w:t>
        </w:r>
      </w:ins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4" w:author="Unknown"/>
          <w:rStyle w:val="HTMLCode"/>
          <w:rFonts w:ascii="Consolas" w:hAnsi="Consolas" w:cs="Consolas"/>
          <w:color w:val="000000"/>
        </w:rPr>
      </w:pPr>
      <w:ins w:id="15" w:author="Unknown">
        <w:r>
          <w:rPr>
            <w:rStyle w:val="HTMLCode"/>
            <w:rFonts w:ascii="Consolas" w:hAnsi="Consolas" w:cs="Consolas"/>
            <w:color w:val="000000"/>
          </w:rPr>
          <w:tab/>
        </w:r>
        <w:r>
          <w:rPr>
            <w:rStyle w:val="HTMLCode"/>
            <w:rFonts w:ascii="Consolas" w:hAnsi="Consolas" w:cs="Consolas"/>
            <w:color w:val="000000"/>
          </w:rPr>
          <w:tab/>
        </w:r>
        <w:proofErr w:type="gramStart"/>
        <w:r>
          <w:rPr>
            <w:rStyle w:val="token"/>
            <w:rFonts w:ascii="Consolas" w:hAnsi="Consolas" w:cs="Consolas"/>
            <w:color w:val="0077AA"/>
          </w:rPr>
          <w:t>return</w:t>
        </w:r>
        <w:proofErr w:type="gramEnd"/>
        <w:r>
          <w:rPr>
            <w:rStyle w:val="HTMLCode"/>
            <w:rFonts w:ascii="Consolas" w:hAnsi="Consolas" w:cs="Consolas"/>
            <w:color w:val="000000"/>
          </w:rPr>
          <w:t xml:space="preserve"> </w:t>
        </w:r>
        <w:proofErr w:type="spellStart"/>
        <w:r>
          <w:rPr>
            <w:rStyle w:val="HTMLCode"/>
            <w:rFonts w:ascii="Consolas" w:hAnsi="Consolas" w:cs="Consolas"/>
            <w:color w:val="000000"/>
          </w:rPr>
          <w:t>kungfu</w:t>
        </w:r>
        <w:proofErr w:type="spellEnd"/>
        <w:r>
          <w:rPr>
            <w:rStyle w:val="token"/>
            <w:rFonts w:ascii="Consolas" w:hAnsi="Consolas" w:cs="Consolas"/>
            <w:color w:val="999999"/>
          </w:rPr>
          <w:t>;</w:t>
        </w:r>
      </w:ins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6" w:author="Unknown"/>
          <w:rStyle w:val="HTMLCode"/>
          <w:rFonts w:ascii="Consolas" w:hAnsi="Consolas" w:cs="Consolas"/>
          <w:color w:val="000000"/>
        </w:rPr>
      </w:pPr>
      <w:ins w:id="17" w:author="Unknown">
        <w:r>
          <w:rPr>
            <w:rStyle w:val="HTMLCode"/>
            <w:rFonts w:ascii="Consolas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}</w:t>
        </w:r>
      </w:ins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8" w:author="Unknown"/>
          <w:rStyle w:val="HTMLCode"/>
          <w:rFonts w:ascii="Consolas" w:hAnsi="Consolas" w:cs="Consolas"/>
          <w:color w:val="000000"/>
        </w:rPr>
      </w:pP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19" w:author="Unknown"/>
          <w:rStyle w:val="HTMLCode"/>
          <w:rFonts w:ascii="Consolas" w:hAnsi="Consolas" w:cs="Consolas"/>
          <w:color w:val="000000"/>
        </w:rPr>
      </w:pPr>
      <w:ins w:id="20" w:author="Unknown">
        <w:r>
          <w:rPr>
            <w:rStyle w:val="HTMLCode"/>
            <w:rFonts w:ascii="Consolas" w:hAnsi="Consolas" w:cs="Consolas"/>
            <w:color w:val="000000"/>
          </w:rPr>
          <w:tab/>
        </w:r>
        <w:proofErr w:type="gramStart"/>
        <w:r>
          <w:rPr>
            <w:rStyle w:val="token"/>
            <w:rFonts w:ascii="Consolas" w:hAnsi="Consolas" w:cs="Consolas"/>
            <w:color w:val="0077AA"/>
          </w:rPr>
          <w:t>public</w:t>
        </w:r>
        <w:proofErr w:type="gramEnd"/>
        <w:r>
          <w:rPr>
            <w:rStyle w:val="HTMLCode"/>
            <w:rFonts w:ascii="Consolas" w:hAnsi="Consolas" w:cs="Consolas"/>
            <w:color w:val="000000"/>
          </w:rPr>
          <w:t xml:space="preserve"> </w:t>
        </w:r>
        <w:r>
          <w:rPr>
            <w:rStyle w:val="token"/>
            <w:rFonts w:ascii="Consolas" w:hAnsi="Consolas" w:cs="Consolas"/>
            <w:color w:val="0077AA"/>
          </w:rPr>
          <w:t>void</w:t>
        </w:r>
        <w:r>
          <w:rPr>
            <w:rStyle w:val="HTMLCode"/>
            <w:rFonts w:ascii="Consolas" w:hAnsi="Consolas" w:cs="Consolas"/>
            <w:color w:val="000000"/>
          </w:rPr>
          <w:t xml:space="preserve"> </w:t>
        </w:r>
        <w:proofErr w:type="spellStart"/>
        <w:r>
          <w:rPr>
            <w:rStyle w:val="token"/>
            <w:rFonts w:ascii="Consolas" w:hAnsi="Consolas" w:cs="Consolas"/>
            <w:color w:val="DD4A68"/>
          </w:rPr>
          <w:t>setKungfu</w:t>
        </w:r>
        <w:proofErr w:type="spellEnd"/>
        <w:r>
          <w:rPr>
            <w:rStyle w:val="token"/>
            <w:rFonts w:ascii="Consolas" w:hAnsi="Consolas" w:cs="Consolas"/>
            <w:color w:val="999999"/>
          </w:rPr>
          <w:t>(</w:t>
        </w:r>
        <w:proofErr w:type="spellStart"/>
        <w:r>
          <w:rPr>
            <w:rStyle w:val="HTMLCode"/>
            <w:rFonts w:ascii="Consolas" w:hAnsi="Consolas" w:cs="Consolas"/>
            <w:color w:val="000000"/>
          </w:rPr>
          <w:t>KungFu</w:t>
        </w:r>
        <w:proofErr w:type="spellEnd"/>
        <w:r>
          <w:rPr>
            <w:rStyle w:val="HTMLCode"/>
            <w:rFonts w:ascii="Consolas" w:hAnsi="Consolas" w:cs="Consolas"/>
            <w:color w:val="000000"/>
          </w:rPr>
          <w:t xml:space="preserve"> </w:t>
        </w:r>
        <w:proofErr w:type="spellStart"/>
        <w:r>
          <w:rPr>
            <w:rStyle w:val="HTMLCode"/>
            <w:rFonts w:ascii="Consolas" w:hAnsi="Consolas" w:cs="Consolas"/>
            <w:color w:val="000000"/>
          </w:rPr>
          <w:t>kungfu</w:t>
        </w:r>
        <w:proofErr w:type="spellEnd"/>
        <w:r>
          <w:rPr>
            <w:rStyle w:val="token"/>
            <w:rFonts w:ascii="Consolas" w:hAnsi="Consolas" w:cs="Consolas"/>
            <w:color w:val="999999"/>
          </w:rPr>
          <w:t>)</w:t>
        </w:r>
        <w:r>
          <w:rPr>
            <w:rStyle w:val="HTMLCode"/>
            <w:rFonts w:ascii="Consolas" w:hAnsi="Consolas" w:cs="Consolas"/>
            <w:color w:val="000000"/>
          </w:rPr>
          <w:t xml:space="preserve"> </w:t>
        </w:r>
        <w:r>
          <w:rPr>
            <w:rStyle w:val="token"/>
            <w:rFonts w:ascii="Consolas" w:hAnsi="Consolas" w:cs="Consolas"/>
            <w:color w:val="999999"/>
          </w:rPr>
          <w:t>{</w:t>
        </w:r>
      </w:ins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21" w:author="Unknown"/>
          <w:rStyle w:val="HTMLCode"/>
          <w:rFonts w:ascii="Consolas" w:hAnsi="Consolas" w:cs="Consolas"/>
          <w:color w:val="000000"/>
        </w:rPr>
      </w:pPr>
      <w:ins w:id="22" w:author="Unknown">
        <w:r>
          <w:rPr>
            <w:rStyle w:val="HTMLCode"/>
            <w:rFonts w:ascii="Consolas" w:hAnsi="Consolas" w:cs="Consolas"/>
            <w:color w:val="000000"/>
          </w:rPr>
          <w:tab/>
        </w:r>
        <w:r>
          <w:rPr>
            <w:rStyle w:val="HTMLCode"/>
            <w:rFonts w:ascii="Consolas" w:hAnsi="Consolas" w:cs="Consolas"/>
            <w:color w:val="000000"/>
          </w:rPr>
          <w:tab/>
        </w:r>
        <w:proofErr w:type="spellStart"/>
        <w:proofErr w:type="gramStart"/>
        <w:r>
          <w:rPr>
            <w:rStyle w:val="HTMLCode"/>
            <w:rFonts w:ascii="Consolas" w:hAnsi="Consolas" w:cs="Consolas"/>
            <w:color w:val="000000"/>
          </w:rPr>
          <w:t>System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HTMLCode"/>
            <w:rFonts w:ascii="Consolas" w:hAnsi="Consolas" w:cs="Consolas"/>
            <w:color w:val="000000"/>
          </w:rPr>
          <w:t>out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token"/>
            <w:rFonts w:ascii="Consolas" w:hAnsi="Consolas" w:cs="Consolas"/>
            <w:color w:val="DD4A68"/>
          </w:rPr>
          <w:t>println</w:t>
        </w:r>
        <w:proofErr w:type="spellEnd"/>
        <w:r>
          <w:rPr>
            <w:rStyle w:val="token"/>
            <w:rFonts w:ascii="Consolas" w:hAnsi="Consolas" w:cs="Consolas"/>
            <w:color w:val="999999"/>
          </w:rPr>
          <w:t>(</w:t>
        </w:r>
        <w:proofErr w:type="gramEnd"/>
        <w:r>
          <w:rPr>
            <w:rStyle w:val="token"/>
            <w:rFonts w:ascii="Consolas" w:hAnsi="Consolas" w:cs="Consolas"/>
            <w:color w:val="669900"/>
          </w:rPr>
          <w:t>"</w:t>
        </w:r>
        <w:proofErr w:type="spellStart"/>
        <w:r>
          <w:rPr>
            <w:rStyle w:val="token"/>
            <w:rFonts w:ascii="Consolas" w:hAnsi="Consolas" w:cs="Consolas"/>
            <w:color w:val="669900"/>
          </w:rPr>
          <w:t>autowiring</w:t>
        </w:r>
        <w:proofErr w:type="spellEnd"/>
        <w:r>
          <w:rPr>
            <w:rStyle w:val="token"/>
            <w:rFonts w:ascii="Consolas" w:hAnsi="Consolas" w:cs="Consolas"/>
            <w:color w:val="669900"/>
          </w:rPr>
          <w:t xml:space="preserve"> by type"</w:t>
        </w:r>
        <w:r>
          <w:rPr>
            <w:rStyle w:val="token"/>
            <w:rFonts w:ascii="Consolas" w:hAnsi="Consolas" w:cs="Consolas"/>
            <w:color w:val="999999"/>
          </w:rPr>
          <w:t>);</w:t>
        </w:r>
      </w:ins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23" w:author="Unknown"/>
          <w:rStyle w:val="HTMLCode"/>
          <w:rFonts w:ascii="Consolas" w:hAnsi="Consolas" w:cs="Consolas"/>
          <w:color w:val="000000"/>
        </w:rPr>
      </w:pPr>
      <w:ins w:id="24" w:author="Unknown">
        <w:r>
          <w:rPr>
            <w:rStyle w:val="HTMLCode"/>
            <w:rFonts w:ascii="Consolas" w:hAnsi="Consolas" w:cs="Consolas"/>
            <w:color w:val="000000"/>
          </w:rPr>
          <w:tab/>
        </w:r>
        <w:r>
          <w:rPr>
            <w:rStyle w:val="HTMLCode"/>
            <w:rFonts w:ascii="Consolas" w:hAnsi="Consolas" w:cs="Consolas"/>
            <w:color w:val="000000"/>
          </w:rPr>
          <w:tab/>
        </w:r>
        <w:proofErr w:type="spellStart"/>
        <w:r>
          <w:rPr>
            <w:rStyle w:val="token"/>
            <w:rFonts w:ascii="Consolas" w:hAnsi="Consolas" w:cs="Consolas"/>
            <w:color w:val="0077AA"/>
          </w:rPr>
          <w:t>this</w:t>
        </w:r>
        <w:r>
          <w:rPr>
            <w:rStyle w:val="token"/>
            <w:rFonts w:ascii="Consolas" w:hAnsi="Consolas" w:cs="Consolas"/>
            <w:color w:val="999999"/>
          </w:rPr>
          <w:t>.</w:t>
        </w:r>
        <w:r>
          <w:rPr>
            <w:rStyle w:val="HTMLCode"/>
            <w:rFonts w:ascii="Consolas" w:hAnsi="Consolas" w:cs="Consolas"/>
            <w:color w:val="000000"/>
          </w:rPr>
          <w:t>kungfu</w:t>
        </w:r>
        <w:proofErr w:type="spellEnd"/>
        <w:r>
          <w:rPr>
            <w:rStyle w:val="HTMLCode"/>
            <w:rFonts w:ascii="Consolas" w:hAnsi="Consolas" w:cs="Consolas"/>
            <w:color w:val="000000"/>
          </w:rPr>
          <w:t xml:space="preserve"> </w:t>
        </w:r>
        <w:r>
          <w:rPr>
            <w:rStyle w:val="token"/>
            <w:rFonts w:ascii="Consolas" w:hAnsi="Consolas" w:cs="Consolas"/>
            <w:color w:val="A67F59"/>
          </w:rPr>
          <w:t>=</w:t>
        </w:r>
        <w:r>
          <w:rPr>
            <w:rStyle w:val="HTMLCode"/>
            <w:rFonts w:ascii="Consolas" w:hAnsi="Consolas" w:cs="Consolas"/>
            <w:color w:val="000000"/>
          </w:rPr>
          <w:t xml:space="preserve"> </w:t>
        </w:r>
        <w:proofErr w:type="spellStart"/>
        <w:r>
          <w:rPr>
            <w:rStyle w:val="HTMLCode"/>
            <w:rFonts w:ascii="Consolas" w:hAnsi="Consolas" w:cs="Consolas"/>
            <w:color w:val="000000"/>
          </w:rPr>
          <w:t>kungfu</w:t>
        </w:r>
        <w:proofErr w:type="spellEnd"/>
        <w:r>
          <w:rPr>
            <w:rStyle w:val="token"/>
            <w:rFonts w:ascii="Consolas" w:hAnsi="Consolas" w:cs="Consolas"/>
            <w:color w:val="999999"/>
          </w:rPr>
          <w:t>;</w:t>
        </w:r>
      </w:ins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25" w:author="Unknown"/>
          <w:rStyle w:val="HTMLCode"/>
          <w:rFonts w:ascii="Consolas" w:hAnsi="Consolas" w:cs="Consolas"/>
          <w:color w:val="000000"/>
        </w:rPr>
      </w:pPr>
      <w:ins w:id="26" w:author="Unknown">
        <w:r>
          <w:rPr>
            <w:rStyle w:val="HTMLCode"/>
            <w:rFonts w:ascii="Consolas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999999"/>
          </w:rPr>
          <w:t>}</w:t>
        </w:r>
      </w:ins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27" w:author="Unknown"/>
          <w:rStyle w:val="HTMLCode"/>
          <w:rFonts w:ascii="Consolas" w:hAnsi="Consolas" w:cs="Consolas"/>
          <w:color w:val="000000"/>
        </w:rPr>
      </w:pPr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28" w:author="Unknown"/>
          <w:rStyle w:val="HTMLCode"/>
          <w:rFonts w:ascii="Consolas" w:hAnsi="Consolas" w:cs="Consolas"/>
          <w:color w:val="000000"/>
        </w:rPr>
      </w:pPr>
      <w:ins w:id="29" w:author="Unknown">
        <w:r>
          <w:rPr>
            <w:rStyle w:val="HTMLCode"/>
            <w:rFonts w:ascii="Consolas" w:hAnsi="Consolas" w:cs="Consolas"/>
            <w:color w:val="000000"/>
          </w:rPr>
          <w:tab/>
        </w:r>
        <w:r>
          <w:rPr>
            <w:rStyle w:val="token"/>
            <w:rFonts w:ascii="Consolas" w:hAnsi="Consolas" w:cs="Consolas"/>
            <w:color w:val="708090"/>
          </w:rPr>
          <w:t>//...</w:t>
        </w:r>
      </w:ins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30" w:author="Unknown"/>
          <w:rFonts w:ascii="Consolas" w:hAnsi="Consolas" w:cs="Consolas"/>
          <w:color w:val="000000"/>
        </w:rPr>
      </w:pPr>
      <w:ins w:id="31" w:author="Unknown">
        <w:r>
          <w:rPr>
            <w:rStyle w:val="token"/>
            <w:rFonts w:ascii="Consolas" w:hAnsi="Consolas" w:cs="Consolas"/>
            <w:color w:val="999999"/>
          </w:rPr>
          <w:t>}</w:t>
        </w:r>
      </w:ins>
    </w:p>
    <w:p w:rsidR="001F156E" w:rsidRDefault="001F156E" w:rsidP="001F156E">
      <w:pPr>
        <w:pStyle w:val="NormalWeb"/>
        <w:shd w:val="clear" w:color="auto" w:fill="FFFFFF"/>
        <w:spacing w:before="0" w:beforeAutospacing="0" w:after="150" w:afterAutospacing="0"/>
        <w:rPr>
          <w:ins w:id="32" w:author="Unknown"/>
          <w:rFonts w:ascii="Helvetica" w:hAnsi="Helvetica"/>
          <w:color w:val="333333"/>
        </w:rPr>
      </w:pPr>
      <w:ins w:id="33" w:author="Unknown">
        <w:r>
          <w:rPr>
            <w:rStyle w:val="Emphasis"/>
            <w:rFonts w:ascii="Helvetica" w:hAnsi="Helvetica"/>
            <w:color w:val="333333"/>
          </w:rPr>
          <w:t>Output</w:t>
        </w:r>
      </w:ins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34" w:author="Unknown"/>
          <w:rStyle w:val="HTMLCode"/>
          <w:rFonts w:ascii="Consolas" w:hAnsi="Consolas" w:cs="Consolas"/>
          <w:color w:val="000000"/>
        </w:rPr>
      </w:pPr>
      <w:proofErr w:type="spellStart"/>
      <w:proofErr w:type="gramStart"/>
      <w:ins w:id="35" w:author="Unknown">
        <w:r>
          <w:rPr>
            <w:rStyle w:val="HTMLCode"/>
            <w:rFonts w:ascii="Consolas" w:hAnsi="Consolas" w:cs="Consolas"/>
            <w:color w:val="000000"/>
          </w:rPr>
          <w:t>autowiring</w:t>
        </w:r>
        <w:proofErr w:type="spellEnd"/>
        <w:proofErr w:type="gramEnd"/>
        <w:r>
          <w:rPr>
            <w:rStyle w:val="HTMLCode"/>
            <w:rFonts w:ascii="Consolas" w:hAnsi="Consolas" w:cs="Consolas"/>
            <w:color w:val="000000"/>
          </w:rPr>
          <w:t xml:space="preserve"> by </w:t>
        </w:r>
        <w:r>
          <w:rPr>
            <w:rStyle w:val="token"/>
            <w:rFonts w:ascii="Consolas" w:hAnsi="Consolas" w:cs="Consolas"/>
            <w:color w:val="DD4A68"/>
          </w:rPr>
          <w:t>type</w:t>
        </w:r>
      </w:ins>
    </w:p>
    <w:p w:rsidR="001F156E" w:rsidRDefault="001F156E" w:rsidP="001F156E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ins w:id="36" w:author="Unknown"/>
          <w:rFonts w:ascii="Consolas" w:hAnsi="Consolas" w:cs="Consolas"/>
          <w:color w:val="000000"/>
        </w:rPr>
      </w:pPr>
      <w:ins w:id="37" w:author="Unknown">
        <w:r>
          <w:rPr>
            <w:rStyle w:val="HTMLCode"/>
            <w:rFonts w:ascii="Consolas" w:hAnsi="Consolas" w:cs="Consolas"/>
            <w:color w:val="000000"/>
          </w:rPr>
          <w:t xml:space="preserve">Person </w:t>
        </w:r>
        <w:r>
          <w:rPr>
            <w:rStyle w:val="token"/>
            <w:rFonts w:ascii="Consolas" w:hAnsi="Consolas" w:cs="Consolas"/>
            <w:color w:val="999999"/>
          </w:rPr>
          <w:t>[</w:t>
        </w:r>
        <w:proofErr w:type="spellStart"/>
        <w:r>
          <w:rPr>
            <w:rStyle w:val="HTMLCode"/>
            <w:rFonts w:ascii="Consolas" w:hAnsi="Consolas" w:cs="Consolas"/>
            <w:color w:val="000000"/>
          </w:rPr>
          <w:t>kungfu</w:t>
        </w:r>
        <w:proofErr w:type="spellEnd"/>
        <w:r>
          <w:rPr>
            <w:rStyle w:val="token"/>
            <w:rFonts w:ascii="Consolas" w:hAnsi="Consolas" w:cs="Consolas"/>
            <w:color w:val="A67F59"/>
          </w:rPr>
          <w:t>=</w:t>
        </w:r>
        <w:r>
          <w:rPr>
            <w:rStyle w:val="HTMLCode"/>
            <w:rFonts w:ascii="Consolas" w:hAnsi="Consolas" w:cs="Consolas"/>
            <w:color w:val="000000"/>
          </w:rPr>
          <w:t xml:space="preserve">Language </w:t>
        </w:r>
        <w:r>
          <w:rPr>
            <w:rStyle w:val="token"/>
            <w:rFonts w:ascii="Consolas" w:hAnsi="Consolas" w:cs="Consolas"/>
            <w:color w:val="999999"/>
          </w:rPr>
          <w:t>[</w:t>
        </w:r>
        <w:r>
          <w:rPr>
            <w:rStyle w:val="HTMLCode"/>
            <w:rFonts w:ascii="Consolas" w:hAnsi="Consolas" w:cs="Consolas"/>
            <w:color w:val="000000"/>
          </w:rPr>
          <w:t>name</w:t>
        </w:r>
        <w:r>
          <w:rPr>
            <w:rStyle w:val="token"/>
            <w:rFonts w:ascii="Consolas" w:hAnsi="Consolas" w:cs="Consolas"/>
            <w:color w:val="A67F59"/>
          </w:rPr>
          <w:t>=</w:t>
        </w:r>
        <w:proofErr w:type="spellStart"/>
        <w:r>
          <w:rPr>
            <w:rStyle w:val="HTMLCode"/>
            <w:rFonts w:ascii="Consolas" w:hAnsi="Consolas" w:cs="Consolas"/>
            <w:color w:val="000000"/>
          </w:rPr>
          <w:t>Shao</w:t>
        </w:r>
        <w:proofErr w:type="spellEnd"/>
        <w:r>
          <w:rPr>
            <w:rStyle w:val="HTMLCode"/>
            <w:rFonts w:ascii="Consolas" w:hAnsi="Consolas" w:cs="Consolas"/>
            <w:color w:val="000000"/>
          </w:rPr>
          <w:t xml:space="preserve"> </w:t>
        </w:r>
        <w:proofErr w:type="spellStart"/>
        <w:proofErr w:type="gramStart"/>
        <w:r>
          <w:rPr>
            <w:rStyle w:val="HTMLCode"/>
            <w:rFonts w:ascii="Consolas" w:hAnsi="Consolas" w:cs="Consolas"/>
            <w:color w:val="000000"/>
          </w:rPr>
          <w:t>lin</w:t>
        </w:r>
        <w:proofErr w:type="spellEnd"/>
        <w:proofErr w:type="gramEnd"/>
        <w:r>
          <w:rPr>
            <w:rStyle w:val="token"/>
            <w:rFonts w:ascii="Consolas" w:hAnsi="Consolas" w:cs="Consolas"/>
            <w:color w:val="999999"/>
          </w:rPr>
          <w:t>]]</w:t>
        </w:r>
      </w:ins>
    </w:p>
    <w:p w:rsidR="00920A9D" w:rsidRDefault="00920A9D">
      <w:pPr>
        <w:rPr>
          <w:rFonts w:ascii="Arial" w:hAnsi="Arial" w:cs="Arial"/>
          <w:color w:val="666666"/>
          <w:shd w:val="clear" w:color="auto" w:fill="FFFFFF"/>
        </w:rPr>
      </w:pPr>
    </w:p>
    <w:p w:rsidR="001F156E" w:rsidRDefault="001F156E" w:rsidP="00032AD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</w:p>
    <w:p w:rsidR="001F156E" w:rsidRDefault="001F156E" w:rsidP="00032AD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</w:p>
    <w:p w:rsidR="00032AD6" w:rsidRPr="00032AD6" w:rsidRDefault="00032AD6" w:rsidP="00032AD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032AD6">
        <w:rPr>
          <w:rFonts w:ascii="Arial" w:eastAsia="Times New Roman" w:hAnsi="Arial" w:cs="Arial"/>
          <w:color w:val="666666"/>
          <w:sz w:val="24"/>
          <w:szCs w:val="24"/>
        </w:rPr>
        <w:lastRenderedPageBreak/>
        <w:t xml:space="preserve">There are different ways through which we can 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autowire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a spring bean.</w:t>
      </w:r>
    </w:p>
    <w:p w:rsidR="00032AD6" w:rsidRPr="00032AD6" w:rsidRDefault="00032AD6" w:rsidP="00032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autowire</w:t>
      </w:r>
      <w:proofErr w:type="spellEnd"/>
      <w:proofErr w:type="gram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byName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– For this type of 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autowiring</w:t>
      </w:r>
      <w:proofErr w:type="spellEnd"/>
      <w:r w:rsidRPr="00032AD6">
        <w:rPr>
          <w:rFonts w:ascii="Arial" w:eastAsia="Times New Roman" w:hAnsi="Arial" w:cs="Arial"/>
          <w:color w:val="FF0000"/>
          <w:sz w:val="24"/>
          <w:szCs w:val="24"/>
        </w:rPr>
        <w:t>, setter method is used for dependency injection</w:t>
      </w:r>
      <w:r w:rsidRPr="00032AD6">
        <w:rPr>
          <w:rFonts w:ascii="Arial" w:eastAsia="Times New Roman" w:hAnsi="Arial" w:cs="Arial"/>
          <w:color w:val="666666"/>
          <w:sz w:val="24"/>
          <w:szCs w:val="24"/>
        </w:rPr>
        <w:t>. Also the variable name should be same in the class where we will inject the dependency and in the spring bean configuration file.</w:t>
      </w:r>
    </w:p>
    <w:p w:rsidR="00032AD6" w:rsidRPr="00032AD6" w:rsidRDefault="00032AD6" w:rsidP="00032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autowire</w:t>
      </w:r>
      <w:proofErr w:type="spellEnd"/>
      <w:proofErr w:type="gram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byType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– </w:t>
      </w:r>
      <w:r w:rsidRPr="00733D7F">
        <w:rPr>
          <w:rFonts w:ascii="Arial" w:eastAsia="Times New Roman" w:hAnsi="Arial" w:cs="Arial"/>
          <w:color w:val="FF0000"/>
          <w:sz w:val="24"/>
          <w:szCs w:val="24"/>
        </w:rPr>
        <w:t xml:space="preserve">For this type of </w:t>
      </w:r>
      <w:proofErr w:type="spellStart"/>
      <w:r w:rsidRPr="00733D7F">
        <w:rPr>
          <w:rFonts w:ascii="Arial" w:eastAsia="Times New Roman" w:hAnsi="Arial" w:cs="Arial"/>
          <w:color w:val="FF0000"/>
          <w:sz w:val="24"/>
          <w:szCs w:val="24"/>
        </w:rPr>
        <w:t>autowiring</w:t>
      </w:r>
      <w:proofErr w:type="spellEnd"/>
      <w:r w:rsidRPr="00733D7F">
        <w:rPr>
          <w:rFonts w:ascii="Arial" w:eastAsia="Times New Roman" w:hAnsi="Arial" w:cs="Arial"/>
          <w:color w:val="FF0000"/>
          <w:sz w:val="24"/>
          <w:szCs w:val="24"/>
        </w:rPr>
        <w:t>, class type is used.</w:t>
      </w:r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So there should be only one bean configured for this type in the spring bean configuration file.</w:t>
      </w:r>
    </w:p>
    <w:p w:rsidR="00032AD6" w:rsidRPr="00032AD6" w:rsidRDefault="00032AD6" w:rsidP="00032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autowire</w:t>
      </w:r>
      <w:proofErr w:type="spellEnd"/>
      <w:proofErr w:type="gram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by </w:t>
      </w:r>
      <w:r w:rsidRPr="00032AD6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constructor</w:t>
      </w:r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– This is almost similar to 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autowire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byType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>, the only difference is that constructor is used to inject the dependency.</w:t>
      </w:r>
    </w:p>
    <w:p w:rsidR="00032AD6" w:rsidRPr="00032AD6" w:rsidRDefault="00032AD6" w:rsidP="00032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autowire</w:t>
      </w:r>
      <w:proofErr w:type="spellEnd"/>
      <w:proofErr w:type="gram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by 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autodetect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– If you are on Spring 3.0 or older versions, this is one of the 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autowire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options available. This option was used for 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autowire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by constructor or 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byType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, as determined by </w:t>
      </w:r>
      <w:proofErr w:type="gram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Spring</w:t>
      </w:r>
      <w:proofErr w:type="gram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container. Since we already have so many options, this option is deprecated. I will not cover this option in this tutorial.</w:t>
      </w:r>
    </w:p>
    <w:p w:rsidR="00032AD6" w:rsidRPr="00032AD6" w:rsidRDefault="00032AD6" w:rsidP="00032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744DAE">
        <w:rPr>
          <w:rFonts w:ascii="Courier New" w:eastAsia="Times New Roman" w:hAnsi="Courier New" w:cs="Courier New"/>
          <w:color w:val="666666"/>
          <w:sz w:val="24"/>
          <w:highlight w:val="yellow"/>
        </w:rPr>
        <w:t>@</w:t>
      </w:r>
      <w:proofErr w:type="spellStart"/>
      <w:r w:rsidRPr="00744DAE">
        <w:rPr>
          <w:rFonts w:ascii="Courier New" w:eastAsia="Times New Roman" w:hAnsi="Courier New" w:cs="Courier New"/>
          <w:color w:val="666666"/>
          <w:sz w:val="24"/>
          <w:highlight w:val="yellow"/>
        </w:rPr>
        <w:t>Autowired</w:t>
      </w:r>
      <w:proofErr w:type="spellEnd"/>
      <w:r w:rsidRPr="00744DA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 annotation</w:t>
      </w:r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– We can use Spring @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Autowired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annotation for spring bean 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autowiring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>. @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Autowired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annotation can be applied on variables and methods for 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autowiring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byType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>. We can also use @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Autowired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annotation on constructor for constructor based spring 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autowiring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:rsidR="00032AD6" w:rsidRPr="00032AD6" w:rsidRDefault="00032AD6" w:rsidP="00032AD6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032AD6">
        <w:rPr>
          <w:rFonts w:ascii="Arial" w:eastAsia="Times New Roman" w:hAnsi="Arial" w:cs="Arial"/>
          <w:color w:val="666666"/>
          <w:sz w:val="24"/>
          <w:szCs w:val="24"/>
        </w:rPr>
        <w:t>For @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Autowired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annotation to work, we also need to enable annotation based configuration in spring bean configuration file. This can be done by </w:t>
      </w:r>
      <w:proofErr w:type="spellStart"/>
      <w:r w:rsidRPr="0018461D">
        <w:rPr>
          <w:rFonts w:ascii="Arial" w:eastAsia="Times New Roman" w:hAnsi="Arial" w:cs="Arial"/>
          <w:b/>
          <w:bCs/>
          <w:color w:val="666666"/>
          <w:sz w:val="24"/>
          <w:szCs w:val="24"/>
          <w:highlight w:val="yellow"/>
        </w:rPr>
        <w:t>context</w:t>
      </w:r>
      <w:proofErr w:type="gramStart"/>
      <w:r w:rsidRPr="0018461D">
        <w:rPr>
          <w:rFonts w:ascii="Arial" w:eastAsia="Times New Roman" w:hAnsi="Arial" w:cs="Arial"/>
          <w:b/>
          <w:bCs/>
          <w:color w:val="666666"/>
          <w:sz w:val="24"/>
          <w:szCs w:val="24"/>
          <w:highlight w:val="yellow"/>
        </w:rPr>
        <w:t>:annotation</w:t>
      </w:r>
      <w:proofErr w:type="gramEnd"/>
      <w:r w:rsidRPr="0018461D">
        <w:rPr>
          <w:rFonts w:ascii="Arial" w:eastAsia="Times New Roman" w:hAnsi="Arial" w:cs="Arial"/>
          <w:b/>
          <w:bCs/>
          <w:color w:val="666666"/>
          <w:sz w:val="24"/>
          <w:szCs w:val="24"/>
          <w:highlight w:val="yellow"/>
        </w:rPr>
        <w:t>-config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> element or by defining a bean of type </w:t>
      </w:r>
      <w:r w:rsidRPr="00032AD6">
        <w:rPr>
          <w:rFonts w:ascii="Courier New" w:eastAsia="Times New Roman" w:hAnsi="Courier New" w:cs="Courier New"/>
          <w:color w:val="666666"/>
          <w:sz w:val="24"/>
        </w:rPr>
        <w:t>org.springframework.beans.factory.annotation.AutowiredAnnotationBeanPostProcessor</w:t>
      </w:r>
      <w:r w:rsidRPr="00032AD6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:rsidR="00032AD6" w:rsidRPr="00032AD6" w:rsidRDefault="00032AD6" w:rsidP="00032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744DAE">
        <w:rPr>
          <w:rFonts w:ascii="Courier New" w:eastAsia="Times New Roman" w:hAnsi="Courier New" w:cs="Courier New"/>
          <w:color w:val="666666"/>
          <w:sz w:val="24"/>
          <w:highlight w:val="yellow"/>
        </w:rPr>
        <w:t>@Qualifier</w:t>
      </w:r>
      <w:r w:rsidRPr="00744DA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 annotation</w:t>
      </w:r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– This annotation is used to avoid conflicts in bean mapping and we need to provide the bean name that will be used for 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autowiring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>. This way we can avoid issues where multiple beans are defined for same type. This annotation usually works with the @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Autowired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annotation. For constructors with multiple arguments, we can use this annotation with the argument names in the method.</w:t>
      </w:r>
    </w:p>
    <w:p w:rsidR="00032AD6" w:rsidRDefault="00032AD6" w:rsidP="00032AD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744DA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 xml:space="preserve">By default spring bean </w:t>
      </w:r>
      <w:proofErr w:type="spellStart"/>
      <w:r w:rsidRPr="00744DA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autowiring</w:t>
      </w:r>
      <w:proofErr w:type="spellEnd"/>
      <w:r w:rsidRPr="00744DA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 xml:space="preserve"> is turned off.</w:t>
      </w:r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Spring bean 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autowire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default value is “default” that means no </w:t>
      </w:r>
      <w:proofErr w:type="spell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autowiring</w:t>
      </w:r>
      <w:proofErr w:type="spell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is to be performed. </w:t>
      </w:r>
      <w:proofErr w:type="spellStart"/>
      <w:proofErr w:type="gramStart"/>
      <w:r w:rsidRPr="00032AD6">
        <w:rPr>
          <w:rFonts w:ascii="Arial" w:eastAsia="Times New Roman" w:hAnsi="Arial" w:cs="Arial"/>
          <w:color w:val="666666"/>
          <w:sz w:val="24"/>
          <w:szCs w:val="24"/>
        </w:rPr>
        <w:t>autowire</w:t>
      </w:r>
      <w:proofErr w:type="spellEnd"/>
      <w:proofErr w:type="gramEnd"/>
      <w:r w:rsidRPr="00032AD6">
        <w:rPr>
          <w:rFonts w:ascii="Arial" w:eastAsia="Times New Roman" w:hAnsi="Arial" w:cs="Arial"/>
          <w:color w:val="666666"/>
          <w:sz w:val="24"/>
          <w:szCs w:val="24"/>
        </w:rPr>
        <w:t xml:space="preserve"> value “no” also have the same behavior.</w:t>
      </w: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token"/>
          <w:rFonts w:ascii="Consolas" w:hAnsi="Consolas" w:cs="Consolas"/>
          <w:color w:val="990055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beans </w:t>
      </w:r>
      <w:proofErr w:type="spellStart"/>
      <w:r>
        <w:rPr>
          <w:rStyle w:val="token"/>
          <w:rFonts w:ascii="Consolas" w:hAnsi="Consolas" w:cs="Consolas"/>
          <w:color w:val="669900"/>
        </w:rPr>
        <w:t>xmlns</w:t>
      </w:r>
      <w:proofErr w:type="spellEnd"/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http://www.springframework.org/schema/beans</w:t>
      </w:r>
      <w:r>
        <w:rPr>
          <w:rStyle w:val="token"/>
          <w:rFonts w:ascii="Consolas" w:hAnsi="Consolas" w:cs="Consolas"/>
          <w:color w:val="999999"/>
        </w:rPr>
        <w:t>"</w:t>
      </w: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token"/>
          <w:rFonts w:ascii="Consolas" w:hAnsi="Consolas" w:cs="Consolas"/>
          <w:color w:val="990055"/>
        </w:rPr>
      </w:pPr>
      <w:r>
        <w:rPr>
          <w:rStyle w:val="token"/>
          <w:rFonts w:ascii="Consolas" w:hAnsi="Consolas" w:cs="Consolas"/>
          <w:color w:val="990055"/>
        </w:rPr>
        <w:tab/>
      </w:r>
      <w:proofErr w:type="spellStart"/>
      <w:r>
        <w:rPr>
          <w:rStyle w:val="token"/>
          <w:rFonts w:ascii="Consolas" w:hAnsi="Consolas" w:cs="Consolas"/>
          <w:color w:val="669900"/>
        </w:rPr>
        <w:t>xmlns:xsi</w:t>
      </w:r>
      <w:proofErr w:type="spellEnd"/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http://www.w3.org/2001/XMLSchema-instance</w:t>
      </w:r>
      <w:r>
        <w:rPr>
          <w:rStyle w:val="token"/>
          <w:rFonts w:ascii="Consolas" w:hAnsi="Consolas" w:cs="Consolas"/>
          <w:color w:val="999999"/>
        </w:rPr>
        <w:t>"</w:t>
      </w: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token"/>
          <w:rFonts w:ascii="Consolas" w:hAnsi="Consolas" w:cs="Consolas"/>
          <w:color w:val="0077AA"/>
        </w:rPr>
      </w:pPr>
      <w:r>
        <w:rPr>
          <w:rStyle w:val="token"/>
          <w:rFonts w:ascii="Consolas" w:hAnsi="Consolas" w:cs="Consolas"/>
          <w:color w:val="990055"/>
        </w:rPr>
        <w:tab/>
      </w:r>
      <w:proofErr w:type="spellStart"/>
      <w:r>
        <w:rPr>
          <w:rStyle w:val="token"/>
          <w:rFonts w:ascii="Consolas" w:hAnsi="Consolas" w:cs="Consolas"/>
          <w:color w:val="669900"/>
        </w:rPr>
        <w:t>xsi:schemaLocation</w:t>
      </w:r>
      <w:proofErr w:type="spellEnd"/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http://www.springframework.org/schema/beans</w:t>
      </w: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ab/>
        <w:t>http://www.springframework.org/schema/beans/spring-beans-2.5.xsd</w:t>
      </w:r>
      <w:r>
        <w:rPr>
          <w:rStyle w:val="token"/>
          <w:rFonts w:ascii="Consolas" w:hAnsi="Consolas" w:cs="Consolas"/>
          <w:color w:val="999999"/>
        </w:rPr>
        <w:t>"&gt;</w:t>
      </w: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lastRenderedPageBreak/>
        <w:t>&lt;bean</w:t>
      </w: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class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="org.springframework.beans.factory.annotation.AutowiredAnnotationBeanPostProcessor"/&gt;</w:t>
      </w: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customer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com.mkyong.common.Customer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personA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com.mkyong.common.Person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property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name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mkyongA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bean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personB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com.mkyong.common.Person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property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name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mkyongB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bean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beans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43953" w:rsidRDefault="00243953" w:rsidP="002439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When you run above example, it hits below </w:t>
      </w:r>
      <w:proofErr w:type="gramStart"/>
      <w:r>
        <w:rPr>
          <w:rFonts w:ascii="Helvetica" w:hAnsi="Helvetica"/>
          <w:color w:val="333333"/>
        </w:rPr>
        <w:t>exception :</w:t>
      </w:r>
      <w:proofErr w:type="gramEnd"/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Caused by: </w:t>
      </w:r>
      <w:proofErr w:type="spellStart"/>
      <w:r>
        <w:rPr>
          <w:rStyle w:val="HTMLCode"/>
          <w:rFonts w:ascii="Consolas" w:hAnsi="Consolas" w:cs="Consolas"/>
          <w:color w:val="000000"/>
        </w:rPr>
        <w:t>org.springframework.beans.factory.NoSuchBeanDefinitionException</w:t>
      </w:r>
      <w:proofErr w:type="spellEnd"/>
      <w:r>
        <w:rPr>
          <w:rStyle w:val="HTMLCode"/>
          <w:rFonts w:ascii="Consolas" w:hAnsi="Consolas" w:cs="Consolas"/>
          <w:color w:val="000000"/>
        </w:rPr>
        <w:t>:</w:t>
      </w: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  <w:t xml:space="preserve">No unique bean of </w:t>
      </w:r>
      <w:r>
        <w:rPr>
          <w:rStyle w:val="token"/>
          <w:rFonts w:ascii="Consolas" w:hAnsi="Consolas" w:cs="Consolas"/>
          <w:color w:val="DD4A68"/>
        </w:rPr>
        <w:t>type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[</w:t>
      </w:r>
      <w:proofErr w:type="spellStart"/>
      <w:r>
        <w:rPr>
          <w:rStyle w:val="HTMLCode"/>
          <w:rFonts w:ascii="Consolas" w:hAnsi="Consolas" w:cs="Consolas"/>
          <w:color w:val="000000"/>
        </w:rPr>
        <w:t>com.mkyong.common.Person</w:t>
      </w:r>
      <w:proofErr w:type="spellEnd"/>
      <w:r>
        <w:rPr>
          <w:rStyle w:val="token"/>
          <w:rFonts w:ascii="Consolas" w:hAnsi="Consolas" w:cs="Consolas"/>
          <w:color w:val="999999"/>
        </w:rPr>
        <w:t>]</w:t>
      </w:r>
      <w:r>
        <w:rPr>
          <w:rStyle w:val="HTMLCode"/>
          <w:rFonts w:ascii="Consolas" w:hAnsi="Consolas" w:cs="Consolas"/>
          <w:color w:val="000000"/>
        </w:rPr>
        <w:t xml:space="preserve"> is defined:</w:t>
      </w:r>
    </w:p>
    <w:p w:rsidR="00243953" w:rsidRDefault="00243953" w:rsidP="00243953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gramStart"/>
      <w:r>
        <w:rPr>
          <w:rStyle w:val="HTMLCode"/>
          <w:rFonts w:ascii="Consolas" w:hAnsi="Consolas" w:cs="Consolas"/>
          <w:color w:val="000000"/>
        </w:rPr>
        <w:t>expected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single matching bean but found 2: </w:t>
      </w:r>
      <w:r>
        <w:rPr>
          <w:rStyle w:val="token"/>
          <w:rFonts w:ascii="Consolas" w:hAnsi="Consolas" w:cs="Consolas"/>
          <w:color w:val="999999"/>
        </w:rPr>
        <w:t>[</w:t>
      </w:r>
      <w:proofErr w:type="spellStart"/>
      <w:r>
        <w:rPr>
          <w:rStyle w:val="HTMLCode"/>
          <w:rFonts w:ascii="Consolas" w:hAnsi="Consolas" w:cs="Consolas"/>
          <w:color w:val="000000"/>
        </w:rPr>
        <w:t>personA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000000"/>
        </w:rPr>
        <w:t>personB</w:t>
      </w:r>
      <w:proofErr w:type="spellEnd"/>
      <w:r>
        <w:rPr>
          <w:rStyle w:val="token"/>
          <w:rFonts w:ascii="Consolas" w:hAnsi="Consolas" w:cs="Consolas"/>
          <w:color w:val="999999"/>
        </w:rPr>
        <w:t>]</w:t>
      </w:r>
    </w:p>
    <w:p w:rsidR="00243953" w:rsidRDefault="00243953" w:rsidP="00032AD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</w:p>
    <w:p w:rsidR="00243953" w:rsidRPr="00243953" w:rsidRDefault="00243953" w:rsidP="00243953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243953">
        <w:rPr>
          <w:rFonts w:ascii="Helvetica" w:eastAsia="Times New Roman" w:hAnsi="Helvetica" w:cs="Times New Roman"/>
          <w:color w:val="333333"/>
          <w:sz w:val="36"/>
          <w:szCs w:val="36"/>
        </w:rPr>
        <w:t>@Qualifier Example</w:t>
      </w:r>
    </w:p>
    <w:p w:rsidR="00243953" w:rsidRPr="00243953" w:rsidRDefault="00243953" w:rsidP="0024395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43953"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>To fix above problem, you need </w:t>
      </w:r>
      <w:r w:rsidRPr="00243953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@</w:t>
      </w:r>
      <w:proofErr w:type="spellStart"/>
      <w:r w:rsidRPr="00243953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Quanlifier</w:t>
      </w:r>
      <w:proofErr w:type="spellEnd"/>
      <w:r w:rsidRPr="0024395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 to tell </w:t>
      </w:r>
      <w:proofErr w:type="gramStart"/>
      <w:r w:rsidRPr="00243953">
        <w:rPr>
          <w:rFonts w:ascii="Helvetica" w:eastAsia="Times New Roman" w:hAnsi="Helvetica" w:cs="Times New Roman"/>
          <w:color w:val="333333"/>
          <w:sz w:val="24"/>
          <w:szCs w:val="24"/>
        </w:rPr>
        <w:t>Spring</w:t>
      </w:r>
      <w:proofErr w:type="gramEnd"/>
      <w:r w:rsidRPr="0024395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about which bean should </w:t>
      </w:r>
      <w:proofErr w:type="spellStart"/>
      <w:r w:rsidRPr="00243953">
        <w:rPr>
          <w:rFonts w:ascii="Helvetica" w:eastAsia="Times New Roman" w:hAnsi="Helvetica" w:cs="Times New Roman"/>
          <w:color w:val="333333"/>
          <w:sz w:val="24"/>
          <w:szCs w:val="24"/>
        </w:rPr>
        <w:t>autowired</w:t>
      </w:r>
      <w:proofErr w:type="spellEnd"/>
      <w:r w:rsidRPr="00243953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243953" w:rsidRPr="00243953" w:rsidRDefault="00243953" w:rsidP="002439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243953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proofErr w:type="gramEnd"/>
      <w:r w:rsidRPr="00243953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243953">
        <w:rPr>
          <w:rFonts w:ascii="Consolas" w:eastAsia="Times New Roman" w:hAnsi="Consolas" w:cs="Consolas"/>
          <w:color w:val="000000"/>
          <w:sz w:val="20"/>
        </w:rPr>
        <w:t>com</w:t>
      </w:r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43953">
        <w:rPr>
          <w:rFonts w:ascii="Consolas" w:eastAsia="Times New Roman" w:hAnsi="Consolas" w:cs="Consolas"/>
          <w:color w:val="000000"/>
          <w:sz w:val="20"/>
        </w:rPr>
        <w:t>mkyong</w:t>
      </w:r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43953">
        <w:rPr>
          <w:rFonts w:ascii="Consolas" w:eastAsia="Times New Roman" w:hAnsi="Consolas" w:cs="Consolas"/>
          <w:color w:val="000000"/>
          <w:sz w:val="20"/>
        </w:rPr>
        <w:t>common</w:t>
      </w:r>
      <w:proofErr w:type="spellEnd"/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243953" w:rsidRPr="00243953" w:rsidRDefault="00243953" w:rsidP="002439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243953" w:rsidRPr="00243953" w:rsidRDefault="00243953" w:rsidP="002439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243953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243953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243953">
        <w:rPr>
          <w:rFonts w:ascii="Consolas" w:eastAsia="Times New Roman" w:hAnsi="Consolas" w:cs="Consolas"/>
          <w:color w:val="000000"/>
          <w:sz w:val="20"/>
        </w:rPr>
        <w:t>org</w:t>
      </w:r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43953">
        <w:rPr>
          <w:rFonts w:ascii="Consolas" w:eastAsia="Times New Roman" w:hAnsi="Consolas" w:cs="Consolas"/>
          <w:color w:val="000000"/>
          <w:sz w:val="20"/>
        </w:rPr>
        <w:t>springframework</w:t>
      </w:r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43953">
        <w:rPr>
          <w:rFonts w:ascii="Consolas" w:eastAsia="Times New Roman" w:hAnsi="Consolas" w:cs="Consolas"/>
          <w:color w:val="000000"/>
          <w:sz w:val="20"/>
        </w:rPr>
        <w:t>beans</w:t>
      </w:r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43953">
        <w:rPr>
          <w:rFonts w:ascii="Consolas" w:eastAsia="Times New Roman" w:hAnsi="Consolas" w:cs="Consolas"/>
          <w:color w:val="000000"/>
          <w:sz w:val="20"/>
        </w:rPr>
        <w:t>factory</w:t>
      </w:r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43953">
        <w:rPr>
          <w:rFonts w:ascii="Consolas" w:eastAsia="Times New Roman" w:hAnsi="Consolas" w:cs="Consolas"/>
          <w:color w:val="000000"/>
          <w:sz w:val="20"/>
        </w:rPr>
        <w:t>annotation</w:t>
      </w:r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43953">
        <w:rPr>
          <w:rFonts w:ascii="Consolas" w:eastAsia="Times New Roman" w:hAnsi="Consolas" w:cs="Consolas"/>
          <w:color w:val="000000"/>
          <w:sz w:val="20"/>
        </w:rPr>
        <w:t>Autowired</w:t>
      </w:r>
      <w:proofErr w:type="spellEnd"/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243953" w:rsidRPr="00243953" w:rsidRDefault="00243953" w:rsidP="002439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243953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243953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243953">
        <w:rPr>
          <w:rFonts w:ascii="Consolas" w:eastAsia="Times New Roman" w:hAnsi="Consolas" w:cs="Consolas"/>
          <w:color w:val="000000"/>
          <w:sz w:val="20"/>
        </w:rPr>
        <w:t>org</w:t>
      </w:r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43953">
        <w:rPr>
          <w:rFonts w:ascii="Consolas" w:eastAsia="Times New Roman" w:hAnsi="Consolas" w:cs="Consolas"/>
          <w:color w:val="000000"/>
          <w:sz w:val="20"/>
        </w:rPr>
        <w:t>springframework</w:t>
      </w:r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43953">
        <w:rPr>
          <w:rFonts w:ascii="Consolas" w:eastAsia="Times New Roman" w:hAnsi="Consolas" w:cs="Consolas"/>
          <w:color w:val="000000"/>
          <w:sz w:val="20"/>
        </w:rPr>
        <w:t>beans</w:t>
      </w:r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43953">
        <w:rPr>
          <w:rFonts w:ascii="Consolas" w:eastAsia="Times New Roman" w:hAnsi="Consolas" w:cs="Consolas"/>
          <w:color w:val="000000"/>
          <w:sz w:val="20"/>
        </w:rPr>
        <w:t>factory</w:t>
      </w:r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43953">
        <w:rPr>
          <w:rFonts w:ascii="Consolas" w:eastAsia="Times New Roman" w:hAnsi="Consolas" w:cs="Consolas"/>
          <w:color w:val="000000"/>
          <w:sz w:val="20"/>
        </w:rPr>
        <w:t>annotation</w:t>
      </w:r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43953">
        <w:rPr>
          <w:rFonts w:ascii="Consolas" w:eastAsia="Times New Roman" w:hAnsi="Consolas" w:cs="Consolas"/>
          <w:color w:val="000000"/>
          <w:sz w:val="20"/>
        </w:rPr>
        <w:t>Qualifier</w:t>
      </w:r>
      <w:proofErr w:type="spellEnd"/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243953" w:rsidRPr="00243953" w:rsidRDefault="00243953" w:rsidP="002439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243953" w:rsidRPr="00243953" w:rsidRDefault="00243953" w:rsidP="002439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243953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243953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243953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243953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243953">
        <w:rPr>
          <w:rFonts w:ascii="Consolas" w:eastAsia="Times New Roman" w:hAnsi="Consolas" w:cs="Consolas"/>
          <w:color w:val="000000"/>
          <w:sz w:val="20"/>
          <w:szCs w:val="20"/>
        </w:rPr>
        <w:t>Customer</w:t>
      </w:r>
      <w:r w:rsidRPr="00243953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243953" w:rsidRPr="00243953" w:rsidRDefault="00243953" w:rsidP="002439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243953" w:rsidRPr="00243953" w:rsidRDefault="00243953" w:rsidP="002439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</w:rPr>
      </w:pPr>
      <w:r w:rsidRPr="00243953">
        <w:rPr>
          <w:rFonts w:ascii="Consolas" w:eastAsia="Times New Roman" w:hAnsi="Consolas" w:cs="Consolas"/>
          <w:color w:val="000000"/>
          <w:sz w:val="20"/>
        </w:rPr>
        <w:tab/>
      </w:r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@</w:t>
      </w:r>
      <w:proofErr w:type="spellStart"/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Autowired</w:t>
      </w:r>
      <w:proofErr w:type="spellEnd"/>
    </w:p>
    <w:p w:rsidR="00243953" w:rsidRPr="00243953" w:rsidRDefault="00243953" w:rsidP="002439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</w:rPr>
      </w:pPr>
      <w:r w:rsidRPr="00243953">
        <w:rPr>
          <w:rFonts w:ascii="Consolas" w:eastAsia="Times New Roman" w:hAnsi="Consolas" w:cs="Consolas"/>
          <w:color w:val="000000"/>
          <w:sz w:val="20"/>
        </w:rPr>
        <w:tab/>
      </w:r>
      <w:proofErr w:type="gramStart"/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@Qualifier(</w:t>
      </w:r>
      <w:proofErr w:type="gramEnd"/>
      <w:r w:rsidRPr="00243953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proofErr w:type="spellStart"/>
      <w:r w:rsidRPr="00243953">
        <w:rPr>
          <w:rFonts w:ascii="Consolas" w:eastAsia="Times New Roman" w:hAnsi="Consolas" w:cs="Consolas"/>
          <w:color w:val="669900"/>
          <w:sz w:val="20"/>
          <w:szCs w:val="20"/>
        </w:rPr>
        <w:t>personA</w:t>
      </w:r>
      <w:proofErr w:type="spellEnd"/>
      <w:r w:rsidRPr="00243953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243953" w:rsidRPr="00243953" w:rsidRDefault="00243953" w:rsidP="002439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</w:rPr>
      </w:pPr>
      <w:r w:rsidRPr="00243953">
        <w:rPr>
          <w:rFonts w:ascii="Consolas" w:eastAsia="Times New Roman" w:hAnsi="Consolas" w:cs="Consolas"/>
          <w:color w:val="000000"/>
          <w:sz w:val="20"/>
        </w:rPr>
        <w:tab/>
      </w:r>
      <w:proofErr w:type="gramStart"/>
      <w:r w:rsidRPr="00243953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proofErr w:type="gramEnd"/>
      <w:r w:rsidRPr="00243953">
        <w:rPr>
          <w:rFonts w:ascii="Consolas" w:eastAsia="Times New Roman" w:hAnsi="Consolas" w:cs="Consolas"/>
          <w:color w:val="000000"/>
          <w:sz w:val="20"/>
        </w:rPr>
        <w:t xml:space="preserve"> Person </w:t>
      </w:r>
      <w:proofErr w:type="spellStart"/>
      <w:r w:rsidRPr="00243953">
        <w:rPr>
          <w:rFonts w:ascii="Consolas" w:eastAsia="Times New Roman" w:hAnsi="Consolas" w:cs="Consolas"/>
          <w:color w:val="000000"/>
          <w:sz w:val="20"/>
        </w:rPr>
        <w:t>person</w:t>
      </w:r>
      <w:proofErr w:type="spellEnd"/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243953" w:rsidRPr="00243953" w:rsidRDefault="00243953" w:rsidP="002439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</w:rPr>
      </w:pPr>
      <w:r w:rsidRPr="00243953">
        <w:rPr>
          <w:rFonts w:ascii="Consolas" w:eastAsia="Times New Roman" w:hAnsi="Consolas" w:cs="Consolas"/>
          <w:color w:val="000000"/>
          <w:sz w:val="20"/>
        </w:rPr>
        <w:tab/>
      </w:r>
      <w:r w:rsidRPr="00243953">
        <w:rPr>
          <w:rFonts w:ascii="Consolas" w:eastAsia="Times New Roman" w:hAnsi="Consolas" w:cs="Consolas"/>
          <w:color w:val="708090"/>
          <w:sz w:val="20"/>
          <w:szCs w:val="20"/>
        </w:rPr>
        <w:t>//...</w:t>
      </w:r>
    </w:p>
    <w:p w:rsidR="00243953" w:rsidRPr="00243953" w:rsidRDefault="00243953" w:rsidP="002439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243953" w:rsidRPr="00243953" w:rsidRDefault="00243953" w:rsidP="0024395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43953">
        <w:rPr>
          <w:rFonts w:ascii="Helvetica" w:eastAsia="Times New Roman" w:hAnsi="Helvetica" w:cs="Times New Roman"/>
          <w:color w:val="333333"/>
          <w:sz w:val="24"/>
          <w:szCs w:val="24"/>
        </w:rPr>
        <w:t>In this case, bean “</w:t>
      </w:r>
      <w:proofErr w:type="spellStart"/>
      <w:r w:rsidRPr="00243953">
        <w:rPr>
          <w:rFonts w:ascii="Helvetica" w:eastAsia="Times New Roman" w:hAnsi="Helvetica" w:cs="Times New Roman"/>
          <w:color w:val="333333"/>
          <w:sz w:val="24"/>
          <w:szCs w:val="24"/>
        </w:rPr>
        <w:t>personA</w:t>
      </w:r>
      <w:proofErr w:type="spellEnd"/>
      <w:r w:rsidRPr="0024395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” is </w:t>
      </w:r>
      <w:proofErr w:type="spellStart"/>
      <w:r w:rsidRPr="00243953">
        <w:rPr>
          <w:rFonts w:ascii="Helvetica" w:eastAsia="Times New Roman" w:hAnsi="Helvetica" w:cs="Times New Roman"/>
          <w:color w:val="333333"/>
          <w:sz w:val="24"/>
          <w:szCs w:val="24"/>
        </w:rPr>
        <w:t>autowired</w:t>
      </w:r>
      <w:proofErr w:type="spellEnd"/>
      <w:r w:rsidRPr="00243953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243953" w:rsidRPr="00243953" w:rsidRDefault="00243953" w:rsidP="0024395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43953">
        <w:rPr>
          <w:rFonts w:ascii="Consolas" w:eastAsia="Times New Roman" w:hAnsi="Consolas" w:cs="Consolas"/>
          <w:color w:val="000000"/>
          <w:sz w:val="20"/>
        </w:rPr>
        <w:t xml:space="preserve">Customer </w:t>
      </w:r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243953">
        <w:rPr>
          <w:rFonts w:ascii="Consolas" w:eastAsia="Times New Roman" w:hAnsi="Consolas" w:cs="Consolas"/>
          <w:color w:val="000000"/>
          <w:sz w:val="20"/>
        </w:rPr>
        <w:t>person</w:t>
      </w:r>
      <w:r w:rsidRPr="00243953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243953">
        <w:rPr>
          <w:rFonts w:ascii="Consolas" w:eastAsia="Times New Roman" w:hAnsi="Consolas" w:cs="Consolas"/>
          <w:color w:val="000000"/>
          <w:sz w:val="20"/>
        </w:rPr>
        <w:t xml:space="preserve">Person </w:t>
      </w:r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243953">
        <w:rPr>
          <w:rFonts w:ascii="Consolas" w:eastAsia="Times New Roman" w:hAnsi="Consolas" w:cs="Consolas"/>
          <w:color w:val="000000"/>
          <w:sz w:val="20"/>
        </w:rPr>
        <w:t>name</w:t>
      </w:r>
      <w:r w:rsidRPr="00243953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proofErr w:type="spellStart"/>
      <w:r w:rsidRPr="00243953">
        <w:rPr>
          <w:rFonts w:ascii="Consolas" w:eastAsia="Times New Roman" w:hAnsi="Consolas" w:cs="Consolas"/>
          <w:color w:val="000000"/>
          <w:sz w:val="20"/>
        </w:rPr>
        <w:t>mkyongA</w:t>
      </w:r>
      <w:proofErr w:type="spellEnd"/>
      <w:r w:rsidRPr="00243953">
        <w:rPr>
          <w:rFonts w:ascii="Consolas" w:eastAsia="Times New Roman" w:hAnsi="Consolas" w:cs="Consolas"/>
          <w:color w:val="999999"/>
          <w:sz w:val="20"/>
          <w:szCs w:val="20"/>
        </w:rPr>
        <w:t>]]</w:t>
      </w:r>
    </w:p>
    <w:p w:rsidR="00243953" w:rsidRPr="00032AD6" w:rsidRDefault="00243953" w:rsidP="00032AD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</w:p>
    <w:p w:rsidR="008D70BB" w:rsidRDefault="008D70BB" w:rsidP="008D70BB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Spring @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Autowired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Annotation – Maven Dependencies</w:t>
      </w:r>
    </w:p>
    <w:p w:rsidR="008D70BB" w:rsidRDefault="008D70BB" w:rsidP="008D70B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For spring </w:t>
      </w:r>
      <w:proofErr w:type="spellStart"/>
      <w:r>
        <w:rPr>
          <w:rFonts w:ascii="Arial" w:hAnsi="Arial" w:cs="Arial"/>
          <w:color w:val="666666"/>
        </w:rPr>
        <w:t>autowiring</w:t>
      </w:r>
      <w:proofErr w:type="spellEnd"/>
      <w:r>
        <w:rPr>
          <w:rFonts w:ascii="Arial" w:hAnsi="Arial" w:cs="Arial"/>
          <w:color w:val="666666"/>
        </w:rPr>
        <w:t xml:space="preserve">, we </w:t>
      </w:r>
      <w:r w:rsidRPr="008D70BB">
        <w:rPr>
          <w:rFonts w:ascii="Arial" w:hAnsi="Arial" w:cs="Arial"/>
          <w:color w:val="666666"/>
          <w:highlight w:val="yellow"/>
        </w:rPr>
        <w:t>don’t need to add any additional dependencies. Our pom.xml</w:t>
      </w:r>
      <w:r>
        <w:rPr>
          <w:rFonts w:ascii="Arial" w:hAnsi="Arial" w:cs="Arial"/>
          <w:color w:val="666666"/>
        </w:rPr>
        <w:t xml:space="preserve"> file has spring framework core dependencies and looks like below.</w:t>
      </w:r>
    </w:p>
    <w:p w:rsidR="00994EF3" w:rsidRDefault="00994EF3" w:rsidP="008D70B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==========================================================</w:t>
      </w:r>
    </w:p>
    <w:p w:rsidR="00994EF3" w:rsidRPr="00994EF3" w:rsidRDefault="00994EF3" w:rsidP="00994EF3">
      <w:pPr>
        <w:shd w:val="clear" w:color="auto" w:fill="FFFFFF"/>
        <w:spacing w:after="390" w:line="240" w:lineRule="auto"/>
        <w:rPr>
          <w:rFonts w:ascii="Arial" w:eastAsia="Times New Roman" w:hAnsi="Arial" w:cs="Arial"/>
          <w:b/>
          <w:i/>
          <w:color w:val="666666"/>
          <w:sz w:val="36"/>
          <w:szCs w:val="36"/>
        </w:rPr>
      </w:pPr>
      <w:r w:rsidRPr="00994EF3">
        <w:rPr>
          <w:rFonts w:ascii="Arial" w:eastAsia="Times New Roman" w:hAnsi="Arial" w:cs="Arial"/>
          <w:b/>
          <w:i/>
          <w:color w:val="666666"/>
          <w:sz w:val="36"/>
          <w:szCs w:val="36"/>
        </w:rPr>
        <w:lastRenderedPageBreak/>
        <w:t>Important points about spring bean configuration file are:</w:t>
      </w:r>
    </w:p>
    <w:p w:rsidR="00994EF3" w:rsidRPr="00994EF3" w:rsidRDefault="00994EF3" w:rsidP="00994E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 w:rsidRPr="00994EF3">
        <w:rPr>
          <w:rFonts w:ascii="Arial" w:eastAsia="Times New Roman" w:hAnsi="Arial" w:cs="Arial"/>
          <w:b/>
          <w:bCs/>
          <w:color w:val="666666"/>
          <w:sz w:val="24"/>
          <w:szCs w:val="24"/>
        </w:rPr>
        <w:t>beans</w:t>
      </w:r>
      <w:proofErr w:type="gramEnd"/>
      <w:r w:rsidRPr="00994EF3">
        <w:rPr>
          <w:rFonts w:ascii="Arial" w:eastAsia="Times New Roman" w:hAnsi="Arial" w:cs="Arial"/>
          <w:color w:val="666666"/>
          <w:sz w:val="24"/>
          <w:szCs w:val="24"/>
        </w:rPr>
        <w:t> element </w:t>
      </w:r>
      <w:r w:rsidRPr="00994EF3">
        <w:rPr>
          <w:rFonts w:ascii="Courier New" w:eastAsia="Times New Roman" w:hAnsi="Courier New" w:cs="Courier New"/>
          <w:color w:val="666666"/>
          <w:sz w:val="24"/>
        </w:rPr>
        <w:t>default-</w:t>
      </w:r>
      <w:proofErr w:type="spellStart"/>
      <w:r w:rsidRPr="00994EF3">
        <w:rPr>
          <w:rFonts w:ascii="Courier New" w:eastAsia="Times New Roman" w:hAnsi="Courier New" w:cs="Courier New"/>
          <w:color w:val="666666"/>
          <w:sz w:val="24"/>
        </w:rPr>
        <w:t>autowire</w:t>
      </w:r>
      <w:proofErr w:type="spellEnd"/>
      <w:r w:rsidRPr="00994EF3">
        <w:rPr>
          <w:rFonts w:ascii="Arial" w:eastAsia="Times New Roman" w:hAnsi="Arial" w:cs="Arial"/>
          <w:color w:val="666666"/>
          <w:sz w:val="24"/>
          <w:szCs w:val="24"/>
        </w:rPr>
        <w:t xml:space="preserve"> is used to define the default </w:t>
      </w:r>
      <w:proofErr w:type="spellStart"/>
      <w:r w:rsidRPr="00994EF3">
        <w:rPr>
          <w:rFonts w:ascii="Arial" w:eastAsia="Times New Roman" w:hAnsi="Arial" w:cs="Arial"/>
          <w:color w:val="666666"/>
          <w:sz w:val="24"/>
          <w:szCs w:val="24"/>
        </w:rPr>
        <w:t>autowiring</w:t>
      </w:r>
      <w:proofErr w:type="spellEnd"/>
      <w:r w:rsidRPr="00994EF3">
        <w:rPr>
          <w:rFonts w:ascii="Arial" w:eastAsia="Times New Roman" w:hAnsi="Arial" w:cs="Arial"/>
          <w:color w:val="666666"/>
          <w:sz w:val="24"/>
          <w:szCs w:val="24"/>
        </w:rPr>
        <w:t xml:space="preserve"> method. Here I am defining the default </w:t>
      </w:r>
      <w:proofErr w:type="spellStart"/>
      <w:r w:rsidRPr="00994EF3">
        <w:rPr>
          <w:rFonts w:ascii="Arial" w:eastAsia="Times New Roman" w:hAnsi="Arial" w:cs="Arial"/>
          <w:color w:val="666666"/>
          <w:sz w:val="24"/>
          <w:szCs w:val="24"/>
        </w:rPr>
        <w:t>autowiring</w:t>
      </w:r>
      <w:proofErr w:type="spellEnd"/>
      <w:r w:rsidRPr="00994EF3">
        <w:rPr>
          <w:rFonts w:ascii="Arial" w:eastAsia="Times New Roman" w:hAnsi="Arial" w:cs="Arial"/>
          <w:color w:val="666666"/>
          <w:sz w:val="24"/>
          <w:szCs w:val="24"/>
        </w:rPr>
        <w:t xml:space="preserve"> method to be </w:t>
      </w:r>
      <w:proofErr w:type="spellStart"/>
      <w:r w:rsidRPr="00994EF3">
        <w:rPr>
          <w:rFonts w:ascii="Arial" w:eastAsia="Times New Roman" w:hAnsi="Arial" w:cs="Arial"/>
          <w:color w:val="666666"/>
          <w:sz w:val="24"/>
          <w:szCs w:val="24"/>
        </w:rPr>
        <w:t>byName</w:t>
      </w:r>
      <w:proofErr w:type="spellEnd"/>
      <w:r w:rsidRPr="00994EF3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:rsidR="00994EF3" w:rsidRPr="00994EF3" w:rsidRDefault="00994EF3" w:rsidP="00994E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 w:rsidRPr="00994EF3">
        <w:rPr>
          <w:rFonts w:ascii="Arial" w:eastAsia="Times New Roman" w:hAnsi="Arial" w:cs="Arial"/>
          <w:b/>
          <w:bCs/>
          <w:color w:val="666666"/>
          <w:sz w:val="24"/>
          <w:szCs w:val="24"/>
        </w:rPr>
        <w:t>beans</w:t>
      </w:r>
      <w:proofErr w:type="gramEnd"/>
      <w:r w:rsidRPr="00994EF3">
        <w:rPr>
          <w:rFonts w:ascii="Arial" w:eastAsia="Times New Roman" w:hAnsi="Arial" w:cs="Arial"/>
          <w:color w:val="666666"/>
          <w:sz w:val="24"/>
          <w:szCs w:val="24"/>
        </w:rPr>
        <w:t> element </w:t>
      </w:r>
      <w:r w:rsidRPr="00994EF3">
        <w:rPr>
          <w:rFonts w:ascii="Courier New" w:eastAsia="Times New Roman" w:hAnsi="Courier New" w:cs="Courier New"/>
          <w:color w:val="666666"/>
          <w:sz w:val="24"/>
        </w:rPr>
        <w:t>default-</w:t>
      </w:r>
      <w:proofErr w:type="spellStart"/>
      <w:r w:rsidRPr="00994EF3">
        <w:rPr>
          <w:rFonts w:ascii="Courier New" w:eastAsia="Times New Roman" w:hAnsi="Courier New" w:cs="Courier New"/>
          <w:color w:val="666666"/>
          <w:sz w:val="24"/>
        </w:rPr>
        <w:t>autowire</w:t>
      </w:r>
      <w:proofErr w:type="spellEnd"/>
      <w:r w:rsidRPr="00994EF3">
        <w:rPr>
          <w:rFonts w:ascii="Courier New" w:eastAsia="Times New Roman" w:hAnsi="Courier New" w:cs="Courier New"/>
          <w:color w:val="666666"/>
          <w:sz w:val="24"/>
        </w:rPr>
        <w:t>-candidates</w:t>
      </w:r>
      <w:r w:rsidRPr="00994EF3">
        <w:rPr>
          <w:rFonts w:ascii="Arial" w:eastAsia="Times New Roman" w:hAnsi="Arial" w:cs="Arial"/>
          <w:color w:val="666666"/>
          <w:sz w:val="24"/>
          <w:szCs w:val="24"/>
        </w:rPr>
        <w:t xml:space="preserve"> is used to provide the pattern for bean names that can be used for </w:t>
      </w:r>
      <w:proofErr w:type="spellStart"/>
      <w:r w:rsidRPr="00994EF3">
        <w:rPr>
          <w:rFonts w:ascii="Arial" w:eastAsia="Times New Roman" w:hAnsi="Arial" w:cs="Arial"/>
          <w:color w:val="666666"/>
          <w:sz w:val="24"/>
          <w:szCs w:val="24"/>
        </w:rPr>
        <w:t>autowiring</w:t>
      </w:r>
      <w:proofErr w:type="spellEnd"/>
      <w:r w:rsidRPr="00994EF3">
        <w:rPr>
          <w:rFonts w:ascii="Arial" w:eastAsia="Times New Roman" w:hAnsi="Arial" w:cs="Arial"/>
          <w:color w:val="666666"/>
          <w:sz w:val="24"/>
          <w:szCs w:val="24"/>
        </w:rPr>
        <w:t xml:space="preserve">. For simplicity I am allowing all the bean definitions to be eligible for </w:t>
      </w:r>
      <w:proofErr w:type="spellStart"/>
      <w:r w:rsidRPr="00994EF3">
        <w:rPr>
          <w:rFonts w:ascii="Arial" w:eastAsia="Times New Roman" w:hAnsi="Arial" w:cs="Arial"/>
          <w:color w:val="666666"/>
          <w:sz w:val="24"/>
          <w:szCs w:val="24"/>
        </w:rPr>
        <w:t>autowiring</w:t>
      </w:r>
      <w:proofErr w:type="spellEnd"/>
      <w:r w:rsidRPr="00994EF3">
        <w:rPr>
          <w:rFonts w:ascii="Arial" w:eastAsia="Times New Roman" w:hAnsi="Arial" w:cs="Arial"/>
          <w:color w:val="666666"/>
          <w:sz w:val="24"/>
          <w:szCs w:val="24"/>
        </w:rPr>
        <w:t xml:space="preserve">, however if we can define some pattern for </w:t>
      </w:r>
      <w:proofErr w:type="spellStart"/>
      <w:r w:rsidRPr="00994EF3">
        <w:rPr>
          <w:rFonts w:ascii="Arial" w:eastAsia="Times New Roman" w:hAnsi="Arial" w:cs="Arial"/>
          <w:color w:val="666666"/>
          <w:sz w:val="24"/>
          <w:szCs w:val="24"/>
        </w:rPr>
        <w:t>autowiring</w:t>
      </w:r>
      <w:proofErr w:type="spellEnd"/>
      <w:r w:rsidRPr="00994EF3">
        <w:rPr>
          <w:rFonts w:ascii="Arial" w:eastAsia="Times New Roman" w:hAnsi="Arial" w:cs="Arial"/>
          <w:color w:val="666666"/>
          <w:sz w:val="24"/>
          <w:szCs w:val="24"/>
        </w:rPr>
        <w:t xml:space="preserve">. For example, if we want only DAO bean definitions for </w:t>
      </w:r>
      <w:proofErr w:type="spellStart"/>
      <w:r w:rsidRPr="00994EF3">
        <w:rPr>
          <w:rFonts w:ascii="Arial" w:eastAsia="Times New Roman" w:hAnsi="Arial" w:cs="Arial"/>
          <w:color w:val="666666"/>
          <w:sz w:val="24"/>
          <w:szCs w:val="24"/>
        </w:rPr>
        <w:t>autowiring</w:t>
      </w:r>
      <w:proofErr w:type="spellEnd"/>
      <w:r w:rsidRPr="00994EF3">
        <w:rPr>
          <w:rFonts w:ascii="Arial" w:eastAsia="Times New Roman" w:hAnsi="Arial" w:cs="Arial"/>
          <w:color w:val="666666"/>
          <w:sz w:val="24"/>
          <w:szCs w:val="24"/>
        </w:rPr>
        <w:t>, we can specify it as </w:t>
      </w:r>
      <w:r w:rsidRPr="00994EF3">
        <w:rPr>
          <w:rFonts w:ascii="Courier New" w:eastAsia="Times New Roman" w:hAnsi="Courier New" w:cs="Courier New"/>
          <w:color w:val="666666"/>
          <w:sz w:val="24"/>
        </w:rPr>
        <w:t>default-</w:t>
      </w:r>
      <w:proofErr w:type="spellStart"/>
      <w:r w:rsidRPr="00994EF3">
        <w:rPr>
          <w:rFonts w:ascii="Courier New" w:eastAsia="Times New Roman" w:hAnsi="Courier New" w:cs="Courier New"/>
          <w:color w:val="666666"/>
          <w:sz w:val="24"/>
        </w:rPr>
        <w:t>autowire</w:t>
      </w:r>
      <w:proofErr w:type="spellEnd"/>
      <w:r w:rsidRPr="00994EF3">
        <w:rPr>
          <w:rFonts w:ascii="Courier New" w:eastAsia="Times New Roman" w:hAnsi="Courier New" w:cs="Courier New"/>
          <w:color w:val="666666"/>
          <w:sz w:val="24"/>
        </w:rPr>
        <w:t>-candidates="*DAO"</w:t>
      </w:r>
      <w:r w:rsidRPr="00994EF3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:rsidR="00994EF3" w:rsidRPr="00994EF3" w:rsidRDefault="00994EF3" w:rsidP="00994E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C1484F">
        <w:rPr>
          <w:rFonts w:ascii="Courier New" w:eastAsia="Times New Roman" w:hAnsi="Courier New" w:cs="Courier New"/>
          <w:color w:val="666666"/>
          <w:sz w:val="24"/>
        </w:rPr>
        <w:t>autowire</w:t>
      </w:r>
      <w:proofErr w:type="spellEnd"/>
      <w:r w:rsidRPr="00C1484F">
        <w:rPr>
          <w:rFonts w:ascii="Courier New" w:eastAsia="Times New Roman" w:hAnsi="Courier New" w:cs="Courier New"/>
          <w:color w:val="666666"/>
          <w:sz w:val="24"/>
        </w:rPr>
        <w:t>-candidate</w:t>
      </w:r>
      <w:proofErr w:type="gramEnd"/>
      <w:r w:rsidRPr="00C1484F">
        <w:rPr>
          <w:rFonts w:ascii="Courier New" w:eastAsia="Times New Roman" w:hAnsi="Courier New" w:cs="Courier New"/>
          <w:color w:val="666666"/>
          <w:sz w:val="24"/>
        </w:rPr>
        <w:t>="false</w:t>
      </w:r>
      <w:r w:rsidRPr="00994EF3">
        <w:rPr>
          <w:rFonts w:ascii="Courier New" w:eastAsia="Times New Roman" w:hAnsi="Courier New" w:cs="Courier New"/>
          <w:color w:val="666666"/>
          <w:sz w:val="24"/>
        </w:rPr>
        <w:t>"</w:t>
      </w:r>
      <w:r w:rsidRPr="00994EF3">
        <w:rPr>
          <w:rFonts w:ascii="Arial" w:eastAsia="Times New Roman" w:hAnsi="Arial" w:cs="Arial"/>
          <w:color w:val="666666"/>
          <w:sz w:val="24"/>
          <w:szCs w:val="24"/>
        </w:rPr>
        <w:t xml:space="preserve"> is used in a bean definition to make it </w:t>
      </w:r>
      <w:r w:rsidRPr="00994EF3">
        <w:rPr>
          <w:rFonts w:ascii="Arial" w:eastAsia="Times New Roman" w:hAnsi="Arial" w:cs="Arial"/>
          <w:color w:val="FF0000"/>
          <w:sz w:val="24"/>
          <w:szCs w:val="24"/>
        </w:rPr>
        <w:t xml:space="preserve">ineligible for </w:t>
      </w:r>
      <w:proofErr w:type="spellStart"/>
      <w:r w:rsidRPr="00994EF3">
        <w:rPr>
          <w:rFonts w:ascii="Arial" w:eastAsia="Times New Roman" w:hAnsi="Arial" w:cs="Arial"/>
          <w:color w:val="FF0000"/>
          <w:sz w:val="24"/>
          <w:szCs w:val="24"/>
        </w:rPr>
        <w:t>autowiring</w:t>
      </w:r>
      <w:proofErr w:type="spellEnd"/>
      <w:r w:rsidRPr="00994EF3">
        <w:rPr>
          <w:rFonts w:ascii="Arial" w:eastAsia="Times New Roman" w:hAnsi="Arial" w:cs="Arial"/>
          <w:color w:val="666666"/>
          <w:sz w:val="24"/>
          <w:szCs w:val="24"/>
        </w:rPr>
        <w:t xml:space="preserve">. It’s useful when we have multiple bean definitions for a single type and we want some of them not to be </w:t>
      </w:r>
      <w:proofErr w:type="spellStart"/>
      <w:r w:rsidRPr="00994EF3">
        <w:rPr>
          <w:rFonts w:ascii="Arial" w:eastAsia="Times New Roman" w:hAnsi="Arial" w:cs="Arial"/>
          <w:color w:val="666666"/>
          <w:sz w:val="24"/>
          <w:szCs w:val="24"/>
        </w:rPr>
        <w:t>autowired</w:t>
      </w:r>
      <w:proofErr w:type="spellEnd"/>
      <w:r w:rsidRPr="00994EF3">
        <w:rPr>
          <w:rFonts w:ascii="Arial" w:eastAsia="Times New Roman" w:hAnsi="Arial" w:cs="Arial"/>
          <w:color w:val="666666"/>
          <w:sz w:val="24"/>
          <w:szCs w:val="24"/>
        </w:rPr>
        <w:t xml:space="preserve">. For example, in above spring bean configurations “employee1” bean will not be used for </w:t>
      </w:r>
      <w:proofErr w:type="spellStart"/>
      <w:r w:rsidRPr="00994EF3">
        <w:rPr>
          <w:rFonts w:ascii="Arial" w:eastAsia="Times New Roman" w:hAnsi="Arial" w:cs="Arial"/>
          <w:color w:val="666666"/>
          <w:sz w:val="24"/>
          <w:szCs w:val="24"/>
        </w:rPr>
        <w:t>autowiring</w:t>
      </w:r>
      <w:proofErr w:type="spellEnd"/>
      <w:r w:rsidRPr="00994EF3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:rsidR="00994EF3" w:rsidRPr="00994EF3" w:rsidRDefault="00994EF3" w:rsidP="00994E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994EF3">
        <w:rPr>
          <w:rFonts w:ascii="Arial" w:eastAsia="Times New Roman" w:hAnsi="Arial" w:cs="Arial"/>
          <w:color w:val="666666"/>
          <w:sz w:val="24"/>
          <w:szCs w:val="24"/>
        </w:rPr>
        <w:t>autowire</w:t>
      </w:r>
      <w:proofErr w:type="spellEnd"/>
      <w:proofErr w:type="gramEnd"/>
      <w:r w:rsidRPr="00994EF3">
        <w:rPr>
          <w:rFonts w:ascii="Arial" w:eastAsia="Times New Roman" w:hAnsi="Arial" w:cs="Arial"/>
          <w:color w:val="666666"/>
          <w:sz w:val="24"/>
          <w:szCs w:val="24"/>
        </w:rPr>
        <w:t xml:space="preserve"> attribute </w:t>
      </w:r>
      <w:proofErr w:type="spellStart"/>
      <w:r w:rsidRPr="00994EF3">
        <w:rPr>
          <w:rFonts w:ascii="Arial" w:eastAsia="Times New Roman" w:hAnsi="Arial" w:cs="Arial"/>
          <w:color w:val="666666"/>
          <w:sz w:val="24"/>
          <w:szCs w:val="24"/>
        </w:rPr>
        <w:t>byName</w:t>
      </w:r>
      <w:proofErr w:type="spellEnd"/>
      <w:r w:rsidRPr="00994EF3">
        <w:rPr>
          <w:rFonts w:ascii="Arial" w:eastAsia="Times New Roman" w:hAnsi="Arial" w:cs="Arial"/>
          <w:color w:val="666666"/>
          <w:sz w:val="24"/>
          <w:szCs w:val="24"/>
        </w:rPr>
        <w:t xml:space="preserve">, </w:t>
      </w:r>
      <w:proofErr w:type="spellStart"/>
      <w:r w:rsidRPr="00994EF3">
        <w:rPr>
          <w:rFonts w:ascii="Arial" w:eastAsia="Times New Roman" w:hAnsi="Arial" w:cs="Arial"/>
          <w:color w:val="666666"/>
          <w:sz w:val="24"/>
          <w:szCs w:val="24"/>
        </w:rPr>
        <w:t>byType</w:t>
      </w:r>
      <w:proofErr w:type="spellEnd"/>
      <w:r w:rsidRPr="00994EF3">
        <w:rPr>
          <w:rFonts w:ascii="Arial" w:eastAsia="Times New Roman" w:hAnsi="Arial" w:cs="Arial"/>
          <w:color w:val="666666"/>
          <w:sz w:val="24"/>
          <w:szCs w:val="24"/>
        </w:rPr>
        <w:t xml:space="preserve"> and constructor is self understood, nothing much to explain there.</w:t>
      </w:r>
    </w:p>
    <w:p w:rsidR="00994EF3" w:rsidRPr="00994EF3" w:rsidRDefault="00994EF3" w:rsidP="00994E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994EF3">
        <w:rPr>
          <w:rFonts w:ascii="Courier New" w:eastAsia="Times New Roman" w:hAnsi="Courier New" w:cs="Courier New"/>
          <w:color w:val="666666"/>
          <w:sz w:val="24"/>
        </w:rPr>
        <w:t>context:</w:t>
      </w:r>
      <w:proofErr w:type="gramEnd"/>
      <w:r w:rsidRPr="00994EF3">
        <w:rPr>
          <w:rFonts w:ascii="Courier New" w:eastAsia="Times New Roman" w:hAnsi="Courier New" w:cs="Courier New"/>
          <w:color w:val="666666"/>
          <w:sz w:val="24"/>
        </w:rPr>
        <w:t>annotation-config</w:t>
      </w:r>
      <w:proofErr w:type="spellEnd"/>
      <w:r w:rsidRPr="00994EF3">
        <w:rPr>
          <w:rFonts w:ascii="Arial" w:eastAsia="Times New Roman" w:hAnsi="Arial" w:cs="Arial"/>
          <w:color w:val="666666"/>
          <w:sz w:val="24"/>
          <w:szCs w:val="24"/>
        </w:rPr>
        <w:t xml:space="preserve"> is used to enable annotation based configuration support. Notice that </w:t>
      </w:r>
      <w:proofErr w:type="spellStart"/>
      <w:r w:rsidRPr="00994EF3">
        <w:rPr>
          <w:rFonts w:ascii="Arial" w:eastAsia="Times New Roman" w:hAnsi="Arial" w:cs="Arial"/>
          <w:color w:val="666666"/>
          <w:sz w:val="24"/>
          <w:szCs w:val="24"/>
        </w:rPr>
        <w:t>employeeAutowiredByTypeService</w:t>
      </w:r>
      <w:proofErr w:type="spellEnd"/>
      <w:r w:rsidRPr="00994EF3">
        <w:rPr>
          <w:rFonts w:ascii="Arial" w:eastAsia="Times New Roman" w:hAnsi="Arial" w:cs="Arial"/>
          <w:color w:val="666666"/>
          <w:sz w:val="24"/>
          <w:szCs w:val="24"/>
        </w:rPr>
        <w:t xml:space="preserve"> and </w:t>
      </w:r>
      <w:proofErr w:type="spellStart"/>
      <w:r w:rsidRPr="00994EF3">
        <w:rPr>
          <w:rFonts w:ascii="Arial" w:eastAsia="Times New Roman" w:hAnsi="Arial" w:cs="Arial"/>
          <w:color w:val="666666"/>
          <w:sz w:val="24"/>
          <w:szCs w:val="24"/>
        </w:rPr>
        <w:t>employeeAutowiredByConstructorService</w:t>
      </w:r>
      <w:proofErr w:type="spellEnd"/>
      <w:r w:rsidRPr="00994EF3">
        <w:rPr>
          <w:rFonts w:ascii="Arial" w:eastAsia="Times New Roman" w:hAnsi="Arial" w:cs="Arial"/>
          <w:color w:val="666666"/>
          <w:sz w:val="24"/>
          <w:szCs w:val="24"/>
        </w:rPr>
        <w:t xml:space="preserve"> beans don’t have </w:t>
      </w:r>
      <w:proofErr w:type="spellStart"/>
      <w:r w:rsidRPr="00994EF3">
        <w:rPr>
          <w:rFonts w:ascii="Arial" w:eastAsia="Times New Roman" w:hAnsi="Arial" w:cs="Arial"/>
          <w:color w:val="666666"/>
          <w:sz w:val="24"/>
          <w:szCs w:val="24"/>
        </w:rPr>
        <w:t>autowire</w:t>
      </w:r>
      <w:proofErr w:type="spellEnd"/>
      <w:r w:rsidRPr="00994EF3">
        <w:rPr>
          <w:rFonts w:ascii="Arial" w:eastAsia="Times New Roman" w:hAnsi="Arial" w:cs="Arial"/>
          <w:color w:val="666666"/>
          <w:sz w:val="24"/>
          <w:szCs w:val="24"/>
        </w:rPr>
        <w:t xml:space="preserve"> attributes.</w:t>
      </w:r>
    </w:p>
    <w:p w:rsidR="00032AD6" w:rsidRDefault="00032AD6"/>
    <w:sectPr w:rsidR="00032AD6" w:rsidSect="006F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464ED"/>
    <w:multiLevelType w:val="multilevel"/>
    <w:tmpl w:val="5D08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93E2F"/>
    <w:multiLevelType w:val="multilevel"/>
    <w:tmpl w:val="A742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FF0CAB"/>
    <w:multiLevelType w:val="multilevel"/>
    <w:tmpl w:val="39CC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BD33DB"/>
    <w:multiLevelType w:val="multilevel"/>
    <w:tmpl w:val="1108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D24F23"/>
    <w:multiLevelType w:val="multilevel"/>
    <w:tmpl w:val="66D2E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AF1714"/>
    <w:multiLevelType w:val="multilevel"/>
    <w:tmpl w:val="39CC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AD6"/>
    <w:rsid w:val="000059B4"/>
    <w:rsid w:val="00032AD6"/>
    <w:rsid w:val="0018461D"/>
    <w:rsid w:val="001F156E"/>
    <w:rsid w:val="00243953"/>
    <w:rsid w:val="003F680E"/>
    <w:rsid w:val="00552212"/>
    <w:rsid w:val="00600362"/>
    <w:rsid w:val="006F2BB0"/>
    <w:rsid w:val="00733D7F"/>
    <w:rsid w:val="00744DAE"/>
    <w:rsid w:val="008D70BB"/>
    <w:rsid w:val="00920A9D"/>
    <w:rsid w:val="00994EF3"/>
    <w:rsid w:val="009D5F12"/>
    <w:rsid w:val="00AD6277"/>
    <w:rsid w:val="00B23E22"/>
    <w:rsid w:val="00B920EA"/>
    <w:rsid w:val="00BC362C"/>
    <w:rsid w:val="00C1484F"/>
    <w:rsid w:val="00D72D34"/>
    <w:rsid w:val="00E32283"/>
    <w:rsid w:val="00ED6556"/>
    <w:rsid w:val="00F20DAB"/>
    <w:rsid w:val="00FB6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BB0"/>
  </w:style>
  <w:style w:type="paragraph" w:styleId="Heading1">
    <w:name w:val="heading 1"/>
    <w:basedOn w:val="Normal"/>
    <w:next w:val="Normal"/>
    <w:link w:val="Heading1Char"/>
    <w:uiPriority w:val="9"/>
    <w:qFormat/>
    <w:rsid w:val="001F1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32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0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2A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32A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2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2AD6"/>
    <w:rPr>
      <w:b/>
      <w:bCs/>
    </w:rPr>
  </w:style>
  <w:style w:type="paragraph" w:styleId="ListParagraph">
    <w:name w:val="List Paragraph"/>
    <w:basedOn w:val="Normal"/>
    <w:uiPriority w:val="34"/>
    <w:qFormat/>
    <w:rsid w:val="00032A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70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A9D"/>
    <w:rPr>
      <w:rFonts w:ascii="Courier New" w:eastAsia="Times New Roman" w:hAnsi="Courier New" w:cs="Courier New"/>
      <w:sz w:val="20"/>
      <w:szCs w:val="20"/>
    </w:rPr>
  </w:style>
  <w:style w:type="character" w:customStyle="1" w:styleId="shkeyword">
    <w:name w:val="sh_keyword"/>
    <w:basedOn w:val="DefaultParagraphFont"/>
    <w:rsid w:val="00920A9D"/>
  </w:style>
  <w:style w:type="character" w:customStyle="1" w:styleId="shnormal">
    <w:name w:val="sh_normal"/>
    <w:basedOn w:val="DefaultParagraphFont"/>
    <w:rsid w:val="00920A9D"/>
  </w:style>
  <w:style w:type="character" w:customStyle="1" w:styleId="shclassname">
    <w:name w:val="sh_classname"/>
    <w:basedOn w:val="DefaultParagraphFont"/>
    <w:rsid w:val="00920A9D"/>
  </w:style>
  <w:style w:type="character" w:customStyle="1" w:styleId="shcbracket">
    <w:name w:val="sh_cbracket"/>
    <w:basedOn w:val="DefaultParagraphFont"/>
    <w:rsid w:val="00920A9D"/>
  </w:style>
  <w:style w:type="character" w:customStyle="1" w:styleId="shusertype">
    <w:name w:val="sh_usertype"/>
    <w:basedOn w:val="DefaultParagraphFont"/>
    <w:rsid w:val="00920A9D"/>
  </w:style>
  <w:style w:type="character" w:customStyle="1" w:styleId="shsymbol">
    <w:name w:val="sh_symbol"/>
    <w:basedOn w:val="DefaultParagraphFont"/>
    <w:rsid w:val="00920A9D"/>
  </w:style>
  <w:style w:type="character" w:customStyle="1" w:styleId="shfunction">
    <w:name w:val="sh_function"/>
    <w:basedOn w:val="DefaultParagraphFont"/>
    <w:rsid w:val="00920A9D"/>
  </w:style>
  <w:style w:type="character" w:customStyle="1" w:styleId="shstring">
    <w:name w:val="sh_string"/>
    <w:basedOn w:val="DefaultParagraphFont"/>
    <w:rsid w:val="00920A9D"/>
  </w:style>
  <w:style w:type="character" w:customStyle="1" w:styleId="token">
    <w:name w:val="token"/>
    <w:basedOn w:val="DefaultParagraphFont"/>
    <w:rsid w:val="00243953"/>
  </w:style>
  <w:style w:type="character" w:customStyle="1" w:styleId="Heading1Char">
    <w:name w:val="Heading 1 Char"/>
    <w:basedOn w:val="DefaultParagraphFont"/>
    <w:link w:val="Heading1"/>
    <w:uiPriority w:val="9"/>
    <w:rsid w:val="001F1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ost-meta">
    <w:name w:val="post-meta"/>
    <w:basedOn w:val="Normal"/>
    <w:rsid w:val="001F1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156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F156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4346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7752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5776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629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4232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065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150">
          <w:marLeft w:val="0"/>
          <w:marRight w:val="0"/>
          <w:marTop w:val="30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395">
          <w:marLeft w:val="0"/>
          <w:marRight w:val="0"/>
          <w:marTop w:val="30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1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2017-10-11T02:43:00Z</dcterms:created>
  <dcterms:modified xsi:type="dcterms:W3CDTF">2017-12-23T17:05:00Z</dcterms:modified>
</cp:coreProperties>
</file>